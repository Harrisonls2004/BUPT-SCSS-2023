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89E81" w14:textId="4103EA62" w:rsidR="003B77AA" w:rsidRPr="000022D7" w:rsidRDefault="003B77AA" w:rsidP="003B77AA">
      <w:pPr>
        <w:widowControl/>
        <w:ind w:leftChars="100" w:left="210"/>
        <w:jc w:val="left"/>
        <w:rPr>
          <w:rFonts w:ascii="Times New Roman" w:hAnsi="Times New Roman" w:cs="Times New Roman"/>
          <w:sz w:val="24"/>
        </w:rPr>
      </w:pPr>
    </w:p>
    <w:p w14:paraId="67FC5071" w14:textId="24E3C3AD" w:rsidR="00A425C4" w:rsidRPr="000022D7" w:rsidRDefault="00373365" w:rsidP="00A82B00">
      <w:pPr>
        <w:jc w:val="center"/>
        <w:rPr>
          <w:rFonts w:ascii="Times New Roman" w:hAnsi="Times New Roman" w:cs="Times New Roman"/>
          <w:sz w:val="24"/>
          <w:szCs w:val="20"/>
        </w:rPr>
      </w:pPr>
      <w:r w:rsidRPr="000022D7">
        <w:rPr>
          <w:rFonts w:ascii="Times New Roman" w:eastAsia="黑体" w:hAnsi="Times New Roman" w:cs="Times New Roman"/>
          <w:b/>
          <w:bCs/>
          <w:sz w:val="36"/>
          <w:szCs w:val="36"/>
        </w:rPr>
        <w:t>第</w:t>
      </w:r>
      <w:r w:rsidRPr="000022D7">
        <w:rPr>
          <w:rFonts w:ascii="Times New Roman" w:eastAsia="黑体" w:hAnsi="Times New Roman" w:cs="Times New Roman"/>
          <w:b/>
          <w:bCs/>
          <w:sz w:val="36"/>
          <w:szCs w:val="36"/>
        </w:rPr>
        <w:t xml:space="preserve"> 1 </w:t>
      </w:r>
      <w:r w:rsidRPr="000022D7">
        <w:rPr>
          <w:rFonts w:ascii="Times New Roman" w:eastAsia="黑体" w:hAnsi="Times New Roman" w:cs="Times New Roman"/>
          <w:b/>
          <w:bCs/>
          <w:sz w:val="36"/>
          <w:szCs w:val="36"/>
        </w:rPr>
        <w:t>章</w:t>
      </w:r>
      <w:r w:rsidRPr="000022D7">
        <w:rPr>
          <w:rFonts w:ascii="Times New Roman" w:eastAsia="黑体" w:hAnsi="Times New Roman" w:cs="Times New Roman"/>
          <w:b/>
          <w:bCs/>
          <w:sz w:val="36"/>
          <w:szCs w:val="36"/>
        </w:rPr>
        <w:t xml:space="preserve">   </w:t>
      </w:r>
      <w:r w:rsidRPr="000022D7">
        <w:rPr>
          <w:rFonts w:ascii="Times New Roman" w:eastAsia="黑体" w:hAnsi="Times New Roman" w:cs="Times New Roman"/>
          <w:b/>
          <w:bCs/>
          <w:sz w:val="36"/>
          <w:szCs w:val="36"/>
        </w:rPr>
        <w:t>整数的可除性</w:t>
      </w:r>
    </w:p>
    <w:p w14:paraId="42222FDE" w14:textId="1DDEF523" w:rsidR="003C6874" w:rsidRPr="003C6874" w:rsidRDefault="003C6874" w:rsidP="003453CD">
      <w:pPr>
        <w:ind w:firstLineChars="202" w:firstLine="424"/>
        <w:rPr>
          <w:rFonts w:ascii="Times New Roman" w:hAnsi="Times New Roman" w:cs="Times New Roman"/>
        </w:rPr>
      </w:pPr>
      <w:r w:rsidRPr="003C6874">
        <w:rPr>
          <w:rFonts w:ascii="Times New Roman" w:hAnsi="Times New Roman" w:cs="Times New Roman" w:hint="eastAsia"/>
        </w:rPr>
        <w:t>整数的可除性是数学中一个</w:t>
      </w:r>
      <w:proofErr w:type="gramStart"/>
      <w:r w:rsidRPr="003C6874">
        <w:rPr>
          <w:rFonts w:ascii="Times New Roman" w:hAnsi="Times New Roman" w:cs="Times New Roman" w:hint="eastAsia"/>
        </w:rPr>
        <w:t>既基础</w:t>
      </w:r>
      <w:proofErr w:type="gramEnd"/>
      <w:r w:rsidRPr="003C6874">
        <w:rPr>
          <w:rFonts w:ascii="Times New Roman" w:hAnsi="Times New Roman" w:cs="Times New Roman" w:hint="eastAsia"/>
        </w:rPr>
        <w:t>又深邃的领域，它不仅是初等数学的核心概念之一，也是数论、</w:t>
      </w:r>
      <w:r>
        <w:rPr>
          <w:rFonts w:ascii="Times New Roman" w:hAnsi="Times New Roman" w:cs="Times New Roman" w:hint="eastAsia"/>
        </w:rPr>
        <w:t>近世（抽象）</w:t>
      </w:r>
      <w:r w:rsidRPr="003C6874">
        <w:rPr>
          <w:rFonts w:ascii="Times New Roman" w:hAnsi="Times New Roman" w:cs="Times New Roman" w:hint="eastAsia"/>
        </w:rPr>
        <w:t>代数等数学分支的基石。从简单的整除、因数和倍数的概念出发，我们</w:t>
      </w:r>
      <w:r>
        <w:rPr>
          <w:rFonts w:ascii="Times New Roman" w:hAnsi="Times New Roman" w:cs="Times New Roman" w:hint="eastAsia"/>
        </w:rPr>
        <w:t>将</w:t>
      </w:r>
      <w:r w:rsidRPr="003C6874">
        <w:rPr>
          <w:rFonts w:ascii="Times New Roman" w:hAnsi="Times New Roman" w:cs="Times New Roman" w:hint="eastAsia"/>
        </w:rPr>
        <w:t>逐步深入到素数与合数的</w:t>
      </w:r>
      <w:r>
        <w:rPr>
          <w:rFonts w:ascii="Times New Roman" w:hAnsi="Times New Roman" w:cs="Times New Roman" w:hint="eastAsia"/>
        </w:rPr>
        <w:t>判别</w:t>
      </w:r>
      <w:r w:rsidRPr="003C6874">
        <w:rPr>
          <w:rFonts w:ascii="Times New Roman" w:hAnsi="Times New Roman" w:cs="Times New Roman" w:hint="eastAsia"/>
        </w:rPr>
        <w:t>、厄拉托塞师筛法的应用，以及</w:t>
      </w:r>
      <w:r w:rsidR="00BC0F68">
        <w:rPr>
          <w:rFonts w:ascii="Times New Roman" w:hAnsi="Times New Roman" w:cs="Times New Roman" w:hint="eastAsia"/>
        </w:rPr>
        <w:t>欧几里德</w:t>
      </w:r>
      <w:r w:rsidRPr="003C6874">
        <w:rPr>
          <w:rFonts w:ascii="Times New Roman" w:hAnsi="Times New Roman" w:cs="Times New Roman" w:hint="eastAsia"/>
        </w:rPr>
        <w:t>除法等工具的使用，这些构成了理解整数性质与结构的关键步骤。</w:t>
      </w:r>
    </w:p>
    <w:p w14:paraId="0C5D2B6A" w14:textId="3A424412" w:rsidR="003C6874" w:rsidRPr="003C6874" w:rsidRDefault="003C6874" w:rsidP="003453CD">
      <w:pPr>
        <w:ind w:firstLineChars="202" w:firstLine="424"/>
        <w:rPr>
          <w:rFonts w:ascii="Times New Roman" w:hAnsi="Times New Roman" w:cs="Times New Roman"/>
        </w:rPr>
      </w:pPr>
      <w:r w:rsidRPr="003C6874">
        <w:rPr>
          <w:rFonts w:ascii="Times New Roman" w:hAnsi="Times New Roman" w:cs="Times New Roman" w:hint="eastAsia"/>
        </w:rPr>
        <w:t>本章将引领读者穿越整数的奇妙世界，探索整数之间的内在联系与规律。我们将看到，整数的可除性不仅关乎简单的除法运算，更蕴含着丰富的数学结构和深刻的数学原理。通过算术基本定理的阐述，我们将揭示整数分解的唯一性，理解素数在整数世界中的独特地位。同时，素数定理的引入，将为我们展示素数在自然数中分布的奥秘，让我们对整数的无限性与复杂性有更深刻的认识。</w:t>
      </w:r>
    </w:p>
    <w:p w14:paraId="47CBDFDF" w14:textId="778DCCC7" w:rsidR="003C6874" w:rsidRPr="003C6874" w:rsidRDefault="003C6874" w:rsidP="003453CD">
      <w:pPr>
        <w:ind w:firstLineChars="202" w:firstLine="424"/>
        <w:rPr>
          <w:rFonts w:ascii="Times New Roman" w:hAnsi="Times New Roman" w:cs="Times New Roman"/>
        </w:rPr>
      </w:pPr>
      <w:r w:rsidRPr="003C6874">
        <w:rPr>
          <w:rFonts w:ascii="Times New Roman" w:hAnsi="Times New Roman" w:cs="Times New Roman" w:hint="eastAsia"/>
        </w:rPr>
        <w:t>此外，本章还将介绍整数的进制表示、最大公因数与最小公倍数的计算、以及广义</w:t>
      </w:r>
      <w:r w:rsidR="00BC0F68">
        <w:rPr>
          <w:rFonts w:ascii="Times New Roman" w:hAnsi="Times New Roman" w:cs="Times New Roman" w:hint="eastAsia"/>
        </w:rPr>
        <w:t>欧几里德</w:t>
      </w:r>
      <w:r w:rsidRPr="003C6874">
        <w:rPr>
          <w:rFonts w:ascii="Times New Roman" w:hAnsi="Times New Roman" w:cs="Times New Roman" w:hint="eastAsia"/>
        </w:rPr>
        <w:t>除法等实用工具，这些工具不仅在数学理论中占据重要地位，也在</w:t>
      </w:r>
      <w:r>
        <w:rPr>
          <w:rFonts w:ascii="Times New Roman" w:hAnsi="Times New Roman" w:cs="Times New Roman" w:hint="eastAsia"/>
        </w:rPr>
        <w:t>信息安全、</w:t>
      </w:r>
      <w:r w:rsidRPr="003C6874">
        <w:rPr>
          <w:rFonts w:ascii="Times New Roman" w:hAnsi="Times New Roman" w:cs="Times New Roman" w:hint="eastAsia"/>
        </w:rPr>
        <w:t>密码学、计算机科学等多个领域有着广泛的应用。</w:t>
      </w:r>
    </w:p>
    <w:p w14:paraId="113D0D83" w14:textId="43F4DDFE" w:rsidR="00942373" w:rsidRPr="000022D7" w:rsidRDefault="003C6874" w:rsidP="003453CD">
      <w:pPr>
        <w:ind w:firstLineChars="202" w:firstLine="424"/>
        <w:rPr>
          <w:rFonts w:ascii="Times New Roman" w:hAnsi="Times New Roman" w:cs="Times New Roman"/>
        </w:rPr>
      </w:pPr>
      <w:r w:rsidRPr="003C6874">
        <w:rPr>
          <w:rFonts w:ascii="Times New Roman" w:hAnsi="Times New Roman" w:cs="Times New Roman" w:hint="eastAsia"/>
        </w:rPr>
        <w:t>总之，整数的可除性是一个充满魅力的数学领域，它既是数学研究的基础，也是连接不同数学分支的桥梁。通过本章的学习，读者将能够更深入地理解整数的本质，掌握处理整数问题的基本方法，为后续的数学学习和研究打下坚实的基础。</w:t>
      </w:r>
    </w:p>
    <w:p w14:paraId="6E3C18C7" w14:textId="77777777" w:rsidR="00942373" w:rsidRPr="000022D7" w:rsidRDefault="00942373" w:rsidP="00942373">
      <w:pPr>
        <w:rPr>
          <w:rFonts w:ascii="Times New Roman" w:hAnsi="Times New Roman" w:cs="Times New Roman"/>
        </w:rPr>
      </w:pPr>
    </w:p>
    <w:p w14:paraId="33CAC778" w14:textId="73E542FC" w:rsidR="00942373" w:rsidRPr="000022D7" w:rsidRDefault="00942373" w:rsidP="00BC0F68">
      <w:pPr>
        <w:rPr>
          <w:rFonts w:ascii="Times New Roman" w:hAnsi="Times New Roman" w:cs="Times New Roman"/>
        </w:rPr>
      </w:pPr>
      <w:r w:rsidRPr="000022D7">
        <w:rPr>
          <w:rFonts w:ascii="Times New Roman" w:hAnsi="Times New Roman" w:cs="Times New Roman"/>
          <w:b/>
          <w:bCs/>
        </w:rPr>
        <w:t>本章的知识要点：</w:t>
      </w:r>
      <w:r w:rsidR="00BC0F68" w:rsidRPr="003453CD" w:rsidDel="00BC0F68">
        <w:rPr>
          <w:rFonts w:ascii="Times New Roman" w:hAnsi="Times New Roman" w:cs="Times New Roman"/>
          <w:b/>
          <w:bCs/>
        </w:rPr>
        <w:t xml:space="preserve"> </w:t>
      </w:r>
    </w:p>
    <w:p w14:paraId="7B5822D0" w14:textId="30E262F3" w:rsidR="00942373" w:rsidRDefault="00BC0F68" w:rsidP="00942373">
      <w:pPr>
        <w:rPr>
          <w:rFonts w:ascii="Times New Roman" w:hAnsi="Times New Roman" w:cs="Times New Roman"/>
          <w:szCs w:val="21"/>
        </w:rPr>
      </w:pPr>
      <w:r>
        <w:rPr>
          <w:noProof/>
        </w:rPr>
        <w:drawing>
          <wp:inline distT="0" distB="0" distL="0" distR="0" wp14:anchorId="77FAC5FD" wp14:editId="1F1C575A">
            <wp:extent cx="5274310" cy="3481070"/>
            <wp:effectExtent l="0" t="0" r="2540" b="5080"/>
            <wp:docPr id="1948439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39379" name=""/>
                    <pic:cNvPicPr/>
                  </pic:nvPicPr>
                  <pic:blipFill>
                    <a:blip r:embed="rId8"/>
                    <a:stretch>
                      <a:fillRect/>
                    </a:stretch>
                  </pic:blipFill>
                  <pic:spPr>
                    <a:xfrm>
                      <a:off x="0" y="0"/>
                      <a:ext cx="5274310" cy="3481070"/>
                    </a:xfrm>
                    <a:prstGeom prst="rect">
                      <a:avLst/>
                    </a:prstGeom>
                  </pic:spPr>
                </pic:pic>
              </a:graphicData>
            </a:graphic>
          </wp:inline>
        </w:drawing>
      </w:r>
    </w:p>
    <w:p w14:paraId="172E2EA1" w14:textId="4075EE7A" w:rsidR="00BC0F68" w:rsidRPr="000022D7" w:rsidRDefault="00BC0F68" w:rsidP="003453CD">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 1-1 </w:t>
      </w:r>
      <w:r>
        <w:rPr>
          <w:rFonts w:ascii="Times New Roman" w:hAnsi="Times New Roman" w:cs="Times New Roman" w:hint="eastAsia"/>
          <w:szCs w:val="21"/>
        </w:rPr>
        <w:t>整数的可除性知识点图谱</w:t>
      </w:r>
    </w:p>
    <w:p w14:paraId="01C49B61" w14:textId="0B872BC0" w:rsidR="00373365" w:rsidRPr="003453CD" w:rsidRDefault="00373365" w:rsidP="003453CD">
      <w:pPr>
        <w:snapToGrid w:val="0"/>
        <w:spacing w:beforeLines="50" w:before="156" w:afterLines="50" w:after="156" w:line="360" w:lineRule="auto"/>
        <w:outlineLvl w:val="1"/>
        <w:rPr>
          <w:rFonts w:ascii="Times New Roman" w:hAnsi="Times New Roman" w:cs="Times New Roman"/>
          <w:b/>
          <w:bCs/>
          <w:kern w:val="28"/>
          <w:sz w:val="32"/>
          <w:szCs w:val="32"/>
        </w:rPr>
      </w:pPr>
      <w:r w:rsidRPr="000022D7">
        <w:rPr>
          <w:rFonts w:ascii="Times New Roman" w:hAnsi="Times New Roman" w:cs="Times New Roman"/>
          <w:b/>
          <w:bCs/>
          <w:kern w:val="28"/>
          <w:sz w:val="32"/>
          <w:szCs w:val="32"/>
        </w:rPr>
        <w:t xml:space="preserve">1.1 </w:t>
      </w:r>
      <w:r w:rsidRPr="000022D7">
        <w:rPr>
          <w:rFonts w:ascii="Times New Roman" w:hAnsi="Times New Roman" w:cs="Times New Roman"/>
          <w:b/>
          <w:bCs/>
          <w:kern w:val="28"/>
          <w:sz w:val="32"/>
          <w:szCs w:val="32"/>
        </w:rPr>
        <w:t>整除</w:t>
      </w:r>
      <w:r w:rsidRPr="000022D7">
        <w:rPr>
          <w:rFonts w:ascii="Times New Roman" w:hAnsi="Times New Roman" w:cs="Times New Roman"/>
          <w:b/>
          <w:bCs/>
          <w:kern w:val="28"/>
          <w:sz w:val="32"/>
          <w:szCs w:val="32"/>
        </w:rPr>
        <w:t xml:space="preserve"> </w:t>
      </w:r>
      <w:r w:rsidRPr="000022D7">
        <w:rPr>
          <w:rFonts w:ascii="Times New Roman" w:hAnsi="Times New Roman" w:cs="Times New Roman"/>
          <w:b/>
          <w:bCs/>
          <w:kern w:val="28"/>
          <w:sz w:val="32"/>
          <w:szCs w:val="32"/>
        </w:rPr>
        <w:t>欧几里德除法</w:t>
      </w:r>
      <w:r w:rsidRPr="000022D7">
        <w:rPr>
          <w:rFonts w:ascii="Times New Roman" w:hAnsi="Times New Roman" w:cs="Times New Roman"/>
          <w:b/>
          <w:bCs/>
          <w:kern w:val="28"/>
          <w:sz w:val="32"/>
          <w:szCs w:val="32"/>
        </w:rPr>
        <w:t xml:space="preserve"> </w:t>
      </w:r>
      <w:r w:rsidRPr="000022D7">
        <w:rPr>
          <w:rFonts w:ascii="Times New Roman" w:hAnsi="Times New Roman" w:cs="Times New Roman"/>
          <w:b/>
          <w:bCs/>
          <w:kern w:val="28"/>
          <w:sz w:val="32"/>
          <w:szCs w:val="32"/>
        </w:rPr>
        <w:t>整数表示</w:t>
      </w:r>
    </w:p>
    <w:p w14:paraId="7301B79A" w14:textId="6EA5349F" w:rsidR="00373365" w:rsidRPr="000022D7" w:rsidRDefault="00373365" w:rsidP="00A91F49">
      <w:pPr>
        <w:widowControl/>
        <w:spacing w:beforeLines="50" w:before="156" w:afterLines="50" w:after="156"/>
        <w:jc w:val="left"/>
        <w:rPr>
          <w:rFonts w:ascii="Times New Roman" w:hAnsi="Times New Roman" w:cs="Times New Roman"/>
          <w:sz w:val="24"/>
          <w:szCs w:val="20"/>
          <w:highlight w:val="yellow"/>
        </w:rPr>
      </w:pPr>
      <w:r w:rsidRPr="000022D7">
        <w:rPr>
          <w:rFonts w:ascii="Times New Roman" w:hAnsi="Times New Roman" w:cs="Times New Roman"/>
          <w:b/>
          <w:sz w:val="24"/>
          <w:szCs w:val="24"/>
        </w:rPr>
        <w:t xml:space="preserve">1.1.1 </w:t>
      </w:r>
      <w:r w:rsidRPr="000022D7">
        <w:rPr>
          <w:rFonts w:ascii="Times New Roman" w:hAnsi="Times New Roman" w:cs="Times New Roman"/>
          <w:b/>
          <w:sz w:val="24"/>
          <w:szCs w:val="24"/>
        </w:rPr>
        <w:t>整除的概念</w:t>
      </w:r>
    </w:p>
    <w:p w14:paraId="2E577A43" w14:textId="36B21645" w:rsidR="00373365" w:rsidRPr="000022D7" w:rsidRDefault="00373365" w:rsidP="00373365">
      <w:pPr>
        <w:snapToGrid w:val="0"/>
        <w:spacing w:line="360" w:lineRule="auto"/>
        <w:ind w:firstLineChars="200" w:firstLine="420"/>
        <w:rPr>
          <w:rFonts w:ascii="Times New Roman" w:hAnsi="Times New Roman" w:cs="Times New Roman"/>
        </w:rPr>
      </w:pPr>
      <w:r w:rsidRPr="000022D7">
        <w:rPr>
          <w:rFonts w:ascii="Times New Roman" w:hAnsi="Times New Roman" w:cs="Times New Roman"/>
        </w:rPr>
        <w:lastRenderedPageBreak/>
        <w:t>在这节里，我们考虑关于整数的一些基本概念和性质：整除、素数、素数基本定理。</w:t>
      </w:r>
    </w:p>
    <w:p w14:paraId="6CFA2BE0" w14:textId="04E3E9C9" w:rsidR="00373365" w:rsidRPr="000022D7" w:rsidRDefault="00373365" w:rsidP="00373365">
      <w:pPr>
        <w:snapToGrid w:val="0"/>
        <w:spacing w:line="360" w:lineRule="auto"/>
        <w:rPr>
          <w:rFonts w:ascii="Times New Roman" w:hAnsi="Times New Roman" w:cs="Times New Roman"/>
        </w:rPr>
      </w:pPr>
      <w:r w:rsidRPr="000022D7">
        <w:rPr>
          <w:rFonts w:ascii="Times New Roman" w:hAnsi="Times New Roman" w:cs="Times New Roman"/>
        </w:rPr>
        <w:tab/>
      </w:r>
      <w:r w:rsidRPr="000022D7">
        <w:rPr>
          <w:rFonts w:ascii="Times New Roman" w:hAnsi="Times New Roman" w:cs="Times New Roman"/>
          <w:b/>
        </w:rPr>
        <w:t>定义</w:t>
      </w:r>
      <w:r w:rsidR="006D3117">
        <w:rPr>
          <w:rFonts w:ascii="Times New Roman" w:hAnsi="Times New Roman" w:cs="Times New Roman" w:hint="eastAsia"/>
          <w:b/>
        </w:rPr>
        <w:t>1.1.</w:t>
      </w:r>
      <w:r w:rsidRPr="000022D7">
        <w:rPr>
          <w:rFonts w:ascii="Times New Roman" w:hAnsi="Times New Roman" w:cs="Times New Roman"/>
          <w:b/>
        </w:rPr>
        <w:t>1</w:t>
      </w:r>
      <w:r w:rsidRPr="000022D7">
        <w:rPr>
          <w:rFonts w:ascii="Times New Roman" w:hAnsi="Times New Roman" w:cs="Times New Roman"/>
        </w:rPr>
        <w:t xml:space="preserve"> </w:t>
      </w:r>
      <w:r w:rsidRPr="000022D7">
        <w:rPr>
          <w:rFonts w:ascii="Times New Roman" w:hAnsi="Times New Roman" w:cs="Times New Roman"/>
        </w:rPr>
        <w:t>设</w:t>
      </w:r>
      <w:r w:rsidRPr="000022D7">
        <w:rPr>
          <w:rFonts w:ascii="Times New Roman" w:hAnsi="Times New Roman" w:cs="Times New Roman"/>
          <w:position w:val="-6"/>
        </w:rPr>
        <w:object w:dxaOrig="200" w:dyaOrig="220" w14:anchorId="310ACF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5pt;height:11.1pt" o:ole="">
            <v:imagedata r:id="rId9" o:title=""/>
          </v:shape>
          <o:OLEObject Type="Embed" ProgID="Equation.DSMT4" ShapeID="_x0000_i1025" DrawAspect="Content" ObjectID="_1791320823" r:id="rId10"/>
        </w:object>
      </w:r>
      <w:r w:rsidRPr="000022D7">
        <w:rPr>
          <w:rFonts w:ascii="Times New Roman" w:hAnsi="Times New Roman" w:cs="Times New Roman"/>
        </w:rPr>
        <w:t>,</w:t>
      </w:r>
      <w:r w:rsidRPr="000022D7">
        <w:rPr>
          <w:rFonts w:ascii="Times New Roman" w:hAnsi="Times New Roman" w:cs="Times New Roman"/>
          <w:position w:val="-6"/>
        </w:rPr>
        <w:object w:dxaOrig="200" w:dyaOrig="279" w14:anchorId="06BAEEC9">
          <v:shape id="_x0000_i1026" type="#_x0000_t75" style="width:9.85pt;height:14.75pt" o:ole="">
            <v:imagedata r:id="rId11" o:title=""/>
          </v:shape>
          <o:OLEObject Type="Embed" ProgID="Equation.DSMT4" ShapeID="_x0000_i1026" DrawAspect="Content" ObjectID="_1791320824" r:id="rId12"/>
        </w:object>
      </w:r>
      <w:r w:rsidRPr="000022D7">
        <w:rPr>
          <w:rFonts w:ascii="Times New Roman" w:hAnsi="Times New Roman" w:cs="Times New Roman"/>
        </w:rPr>
        <w:t>是任意两个整数，其中</w:t>
      </w:r>
      <w:r w:rsidRPr="000022D7">
        <w:rPr>
          <w:rFonts w:ascii="Times New Roman" w:hAnsi="Times New Roman" w:cs="Times New Roman"/>
          <w:position w:val="-6"/>
        </w:rPr>
        <w:object w:dxaOrig="560" w:dyaOrig="279" w14:anchorId="4C673BAF">
          <v:shape id="_x0000_i1027" type="#_x0000_t75" style="width:27.1pt;height:14.75pt" o:ole="">
            <v:imagedata r:id="rId13" o:title=""/>
          </v:shape>
          <o:OLEObject Type="Embed" ProgID="Equation.DSMT4" ShapeID="_x0000_i1027" DrawAspect="Content" ObjectID="_1791320825" r:id="rId14"/>
        </w:object>
      </w:r>
      <w:r w:rsidRPr="000022D7">
        <w:rPr>
          <w:rFonts w:ascii="Times New Roman" w:hAnsi="Times New Roman" w:cs="Times New Roman"/>
        </w:rPr>
        <w:t>.</w:t>
      </w:r>
      <w:r w:rsidR="006D3117">
        <w:rPr>
          <w:rFonts w:ascii="Times New Roman" w:hAnsi="Times New Roman" w:cs="Times New Roman" w:hint="eastAsia"/>
        </w:rPr>
        <w:t xml:space="preserve"> </w:t>
      </w:r>
      <w:r w:rsidRPr="000022D7">
        <w:rPr>
          <w:rFonts w:ascii="Times New Roman" w:hAnsi="Times New Roman" w:cs="Times New Roman"/>
        </w:rPr>
        <w:t>如果存在一个整数</w:t>
      </w:r>
      <w:r w:rsidRPr="000022D7">
        <w:rPr>
          <w:rFonts w:ascii="Times New Roman" w:hAnsi="Times New Roman" w:cs="Times New Roman"/>
          <w:position w:val="-10"/>
        </w:rPr>
        <w:object w:dxaOrig="200" w:dyaOrig="260" w14:anchorId="2F6977ED">
          <v:shape id="_x0000_i1028" type="#_x0000_t75" style="width:9.85pt;height:12.9pt" o:ole="">
            <v:imagedata r:id="rId15" o:title=""/>
          </v:shape>
          <o:OLEObject Type="Embed" ProgID="Equation.DSMT4" ShapeID="_x0000_i1028" DrawAspect="Content" ObjectID="_1791320826" r:id="rId16"/>
        </w:object>
      </w:r>
      <w:r w:rsidRPr="000022D7">
        <w:rPr>
          <w:rFonts w:ascii="Times New Roman" w:hAnsi="Times New Roman" w:cs="Times New Roman"/>
        </w:rPr>
        <w:t>使得等式</w:t>
      </w:r>
    </w:p>
    <w:p w14:paraId="5472162A" w14:textId="12377CA7" w:rsidR="00373365" w:rsidRPr="000022D7" w:rsidRDefault="00373365" w:rsidP="00373365">
      <w:pPr>
        <w:snapToGrid w:val="0"/>
        <w:spacing w:line="360" w:lineRule="auto"/>
        <w:jc w:val="right"/>
        <w:rPr>
          <w:rFonts w:ascii="Times New Roman" w:hAnsi="Times New Roman" w:cs="Times New Roman"/>
        </w:rPr>
      </w:pPr>
      <w:r w:rsidRPr="000022D7">
        <w:rPr>
          <w:rFonts w:ascii="Times New Roman" w:hAnsi="Times New Roman" w:cs="Times New Roman"/>
          <w:position w:val="-10"/>
        </w:rPr>
        <w:object w:dxaOrig="680" w:dyaOrig="320" w14:anchorId="7C2A8048">
          <v:shape id="_x0000_i1029" type="#_x0000_t75" style="width:33.85pt;height:16pt" o:ole="">
            <v:imagedata r:id="rId17" o:title=""/>
          </v:shape>
          <o:OLEObject Type="Embed" ProgID="Equation.DSMT4" ShapeID="_x0000_i1029" DrawAspect="Content" ObjectID="_1791320827" r:id="rId18"/>
        </w:object>
      </w:r>
      <w:r w:rsidRPr="000022D7">
        <w:rPr>
          <w:rFonts w:ascii="Times New Roman" w:hAnsi="Times New Roman" w:cs="Times New Roman"/>
          <w:position w:val="-10"/>
        </w:rPr>
        <w:t xml:space="preserve">                                 (1</w:t>
      </w:r>
      <w:r w:rsidR="0065355A">
        <w:rPr>
          <w:rFonts w:ascii="Times New Roman" w:hAnsi="Times New Roman" w:cs="Times New Roman" w:hint="eastAsia"/>
          <w:position w:val="-10"/>
        </w:rPr>
        <w:t>.1.1</w:t>
      </w:r>
      <w:r w:rsidRPr="000022D7">
        <w:rPr>
          <w:rFonts w:ascii="Times New Roman" w:hAnsi="Times New Roman" w:cs="Times New Roman"/>
          <w:position w:val="-10"/>
        </w:rPr>
        <w:t>)</w:t>
      </w:r>
    </w:p>
    <w:p w14:paraId="37C92D23" w14:textId="77777777" w:rsidR="00373365" w:rsidRPr="000022D7" w:rsidRDefault="00373365" w:rsidP="00373365">
      <w:pPr>
        <w:snapToGrid w:val="0"/>
        <w:spacing w:line="360" w:lineRule="auto"/>
        <w:rPr>
          <w:rFonts w:ascii="Times New Roman" w:hAnsi="Times New Roman" w:cs="Times New Roman"/>
        </w:rPr>
      </w:pPr>
      <w:r w:rsidRPr="000022D7">
        <w:rPr>
          <w:rFonts w:ascii="Times New Roman" w:hAnsi="Times New Roman" w:cs="Times New Roman"/>
        </w:rPr>
        <w:t>成立，就称</w:t>
      </w:r>
      <w:r w:rsidRPr="000022D7">
        <w:rPr>
          <w:rFonts w:ascii="Times New Roman" w:hAnsi="Times New Roman" w:cs="Times New Roman"/>
          <w:position w:val="-6"/>
        </w:rPr>
        <w:object w:dxaOrig="200" w:dyaOrig="279" w14:anchorId="05884B69">
          <v:shape id="_x0000_i1030" type="#_x0000_t75" style="width:9.85pt;height:14.75pt" o:ole="">
            <v:imagedata r:id="rId19" o:title=""/>
          </v:shape>
          <o:OLEObject Type="Embed" ProgID="Equation.DSMT4" ShapeID="_x0000_i1030" DrawAspect="Content" ObjectID="_1791320828" r:id="rId20"/>
        </w:object>
      </w:r>
      <w:r w:rsidRPr="000022D7">
        <w:rPr>
          <w:rFonts w:ascii="Times New Roman" w:hAnsi="Times New Roman" w:cs="Times New Roman"/>
          <w:b/>
        </w:rPr>
        <w:t>整除</w:t>
      </w:r>
      <w:r w:rsidRPr="000022D7">
        <w:rPr>
          <w:rFonts w:ascii="Times New Roman" w:hAnsi="Times New Roman" w:cs="Times New Roman"/>
          <w:position w:val="-6"/>
        </w:rPr>
        <w:object w:dxaOrig="200" w:dyaOrig="220" w14:anchorId="58C1BB5B">
          <v:shape id="_x0000_i1031" type="#_x0000_t75" style="width:9.85pt;height:11.1pt" o:ole="">
            <v:imagedata r:id="rId21" o:title=""/>
          </v:shape>
          <o:OLEObject Type="Embed" ProgID="Equation.DSMT4" ShapeID="_x0000_i1031" DrawAspect="Content" ObjectID="_1791320829" r:id="rId22"/>
        </w:object>
      </w:r>
      <w:r w:rsidRPr="000022D7">
        <w:rPr>
          <w:rFonts w:ascii="Times New Roman" w:hAnsi="Times New Roman" w:cs="Times New Roman"/>
          <w:position w:val="-6"/>
        </w:rPr>
        <w:t>，</w:t>
      </w:r>
      <w:r w:rsidRPr="000022D7">
        <w:rPr>
          <w:rFonts w:ascii="Times New Roman" w:hAnsi="Times New Roman" w:cs="Times New Roman"/>
        </w:rPr>
        <w:t>或者</w:t>
      </w:r>
      <w:r w:rsidRPr="000022D7">
        <w:rPr>
          <w:rFonts w:ascii="Times New Roman" w:hAnsi="Times New Roman" w:cs="Times New Roman"/>
          <w:position w:val="-6"/>
        </w:rPr>
        <w:object w:dxaOrig="200" w:dyaOrig="220" w14:anchorId="1B3D8573">
          <v:shape id="_x0000_i1032" type="#_x0000_t75" style="width:9.85pt;height:11.1pt" o:ole="">
            <v:imagedata r:id="rId23" o:title=""/>
          </v:shape>
          <o:OLEObject Type="Embed" ProgID="Equation.DSMT4" ShapeID="_x0000_i1032" DrawAspect="Content" ObjectID="_1791320830" r:id="rId24"/>
        </w:object>
      </w:r>
      <w:r w:rsidRPr="000022D7">
        <w:rPr>
          <w:rFonts w:ascii="Times New Roman" w:hAnsi="Times New Roman" w:cs="Times New Roman"/>
        </w:rPr>
        <w:t>被</w:t>
      </w:r>
      <w:r w:rsidRPr="000022D7">
        <w:rPr>
          <w:rFonts w:ascii="Times New Roman" w:hAnsi="Times New Roman" w:cs="Times New Roman"/>
          <w:position w:val="-6"/>
        </w:rPr>
        <w:object w:dxaOrig="200" w:dyaOrig="279" w14:anchorId="22355C21">
          <v:shape id="_x0000_i1033" type="#_x0000_t75" style="width:9.85pt;height:14.75pt" o:ole="">
            <v:imagedata r:id="rId25" o:title=""/>
          </v:shape>
          <o:OLEObject Type="Embed" ProgID="Equation.DSMT4" ShapeID="_x0000_i1033" DrawAspect="Content" ObjectID="_1791320831" r:id="rId26"/>
        </w:object>
      </w:r>
      <w:r w:rsidRPr="000022D7">
        <w:rPr>
          <w:rFonts w:ascii="Times New Roman" w:hAnsi="Times New Roman" w:cs="Times New Roman"/>
        </w:rPr>
        <w:t>整除，记作</w:t>
      </w:r>
      <w:r w:rsidRPr="000022D7">
        <w:rPr>
          <w:rFonts w:ascii="Times New Roman" w:hAnsi="Times New Roman" w:cs="Times New Roman"/>
          <w:position w:val="-10"/>
        </w:rPr>
        <w:object w:dxaOrig="440" w:dyaOrig="320" w14:anchorId="741C1F2C">
          <v:shape id="_x0000_i1034" type="#_x0000_t75" style="width:20.9pt;height:16pt" o:ole="">
            <v:imagedata r:id="rId27" o:title=""/>
          </v:shape>
          <o:OLEObject Type="Embed" ProgID="Equation.DSMT4" ShapeID="_x0000_i1034" DrawAspect="Content" ObjectID="_1791320832" r:id="rId28"/>
        </w:object>
      </w:r>
      <w:r w:rsidRPr="000022D7">
        <w:rPr>
          <w:rFonts w:ascii="Times New Roman" w:hAnsi="Times New Roman" w:cs="Times New Roman"/>
        </w:rPr>
        <w:t>，并把</w:t>
      </w:r>
      <w:r w:rsidRPr="000022D7">
        <w:rPr>
          <w:rFonts w:ascii="Times New Roman" w:hAnsi="Times New Roman" w:cs="Times New Roman"/>
          <w:position w:val="-6"/>
        </w:rPr>
        <w:object w:dxaOrig="200" w:dyaOrig="279" w14:anchorId="75E4DC3C">
          <v:shape id="_x0000_i1035" type="#_x0000_t75" style="width:9.85pt;height:14.75pt" o:ole="">
            <v:imagedata r:id="rId29" o:title=""/>
          </v:shape>
          <o:OLEObject Type="Embed" ProgID="Equation.DSMT4" ShapeID="_x0000_i1035" DrawAspect="Content" ObjectID="_1791320833" r:id="rId30"/>
        </w:object>
      </w:r>
      <w:r w:rsidRPr="000022D7">
        <w:rPr>
          <w:rFonts w:ascii="Times New Roman" w:hAnsi="Times New Roman" w:cs="Times New Roman"/>
        </w:rPr>
        <w:t>叫做</w:t>
      </w:r>
      <w:r w:rsidRPr="000022D7">
        <w:rPr>
          <w:rFonts w:ascii="Times New Roman" w:hAnsi="Times New Roman" w:cs="Times New Roman"/>
          <w:position w:val="-6"/>
        </w:rPr>
        <w:object w:dxaOrig="200" w:dyaOrig="220" w14:anchorId="67E1D05F">
          <v:shape id="_x0000_i1036" type="#_x0000_t75" style="width:9.85pt;height:11.1pt" o:ole="">
            <v:imagedata r:id="rId31" o:title=""/>
          </v:shape>
          <o:OLEObject Type="Embed" ProgID="Equation.DSMT4" ShapeID="_x0000_i1036" DrawAspect="Content" ObjectID="_1791320834" r:id="rId32"/>
        </w:object>
      </w:r>
      <w:r w:rsidRPr="000022D7">
        <w:rPr>
          <w:rFonts w:ascii="Times New Roman" w:hAnsi="Times New Roman" w:cs="Times New Roman"/>
        </w:rPr>
        <w:t>的</w:t>
      </w:r>
      <w:r w:rsidRPr="000022D7">
        <w:rPr>
          <w:rFonts w:ascii="Times New Roman" w:hAnsi="Times New Roman" w:cs="Times New Roman"/>
          <w:b/>
        </w:rPr>
        <w:t>因数</w:t>
      </w:r>
      <w:r w:rsidRPr="000022D7">
        <w:rPr>
          <w:rFonts w:ascii="Times New Roman" w:hAnsi="Times New Roman" w:cs="Times New Roman"/>
        </w:rPr>
        <w:t>，把</w:t>
      </w:r>
      <w:r w:rsidRPr="000022D7">
        <w:rPr>
          <w:rFonts w:ascii="Times New Roman" w:hAnsi="Times New Roman" w:cs="Times New Roman"/>
          <w:position w:val="-6"/>
        </w:rPr>
        <w:object w:dxaOrig="200" w:dyaOrig="220" w14:anchorId="5D03BFFA">
          <v:shape id="_x0000_i1037" type="#_x0000_t75" style="width:9.85pt;height:11.1pt" o:ole="">
            <v:imagedata r:id="rId33" o:title=""/>
          </v:shape>
          <o:OLEObject Type="Embed" ProgID="Equation.DSMT4" ShapeID="_x0000_i1037" DrawAspect="Content" ObjectID="_1791320835" r:id="rId34"/>
        </w:object>
      </w:r>
      <w:r w:rsidRPr="000022D7">
        <w:rPr>
          <w:rFonts w:ascii="Times New Roman" w:hAnsi="Times New Roman" w:cs="Times New Roman"/>
        </w:rPr>
        <w:t>叫做</w:t>
      </w:r>
      <w:r w:rsidRPr="000022D7">
        <w:rPr>
          <w:rFonts w:ascii="Times New Roman" w:hAnsi="Times New Roman" w:cs="Times New Roman"/>
          <w:position w:val="-6"/>
        </w:rPr>
        <w:object w:dxaOrig="200" w:dyaOrig="279" w14:anchorId="73E8B023">
          <v:shape id="_x0000_i1038" type="#_x0000_t75" style="width:9.85pt;height:14.75pt" o:ole="">
            <v:imagedata r:id="rId35" o:title=""/>
          </v:shape>
          <o:OLEObject Type="Embed" ProgID="Equation.DSMT4" ShapeID="_x0000_i1038" DrawAspect="Content" ObjectID="_1791320836" r:id="rId36"/>
        </w:object>
      </w:r>
      <w:r w:rsidRPr="000022D7">
        <w:rPr>
          <w:rFonts w:ascii="Times New Roman" w:hAnsi="Times New Roman" w:cs="Times New Roman"/>
        </w:rPr>
        <w:t>的</w:t>
      </w:r>
      <w:r w:rsidRPr="000022D7">
        <w:rPr>
          <w:rFonts w:ascii="Times New Roman" w:hAnsi="Times New Roman" w:cs="Times New Roman"/>
          <w:b/>
        </w:rPr>
        <w:t>倍数</w:t>
      </w:r>
      <w:r w:rsidRPr="000022D7">
        <w:rPr>
          <w:rFonts w:ascii="Times New Roman" w:hAnsi="Times New Roman" w:cs="Times New Roman"/>
        </w:rPr>
        <w:t>.</w:t>
      </w:r>
    </w:p>
    <w:p w14:paraId="072CFDDB" w14:textId="72CA9851" w:rsidR="00373365" w:rsidRPr="000022D7" w:rsidRDefault="00373365" w:rsidP="00373365">
      <w:pPr>
        <w:snapToGrid w:val="0"/>
        <w:spacing w:line="360" w:lineRule="auto"/>
        <w:ind w:firstLineChars="200" w:firstLine="420"/>
        <w:rPr>
          <w:rFonts w:ascii="Times New Roman" w:hAnsi="Times New Roman" w:cs="Times New Roman"/>
          <w:position w:val="-6"/>
        </w:rPr>
      </w:pPr>
      <w:r w:rsidRPr="000022D7">
        <w:rPr>
          <w:rFonts w:ascii="Times New Roman" w:hAnsi="Times New Roman" w:cs="Times New Roman"/>
        </w:rPr>
        <w:t>否则，就称</w:t>
      </w:r>
      <w:r w:rsidRPr="000022D7">
        <w:rPr>
          <w:rFonts w:ascii="Times New Roman" w:hAnsi="Times New Roman" w:cs="Times New Roman"/>
          <w:position w:val="-6"/>
        </w:rPr>
        <w:object w:dxaOrig="200" w:dyaOrig="279" w14:anchorId="002473DD">
          <v:shape id="_x0000_i1039" type="#_x0000_t75" style="width:9.85pt;height:14.75pt" o:ole="">
            <v:imagedata r:id="rId37" o:title=""/>
          </v:shape>
          <o:OLEObject Type="Embed" ProgID="Equation.DSMT4" ShapeID="_x0000_i1039" DrawAspect="Content" ObjectID="_1791320837" r:id="rId38"/>
        </w:object>
      </w:r>
      <w:r w:rsidRPr="000022D7">
        <w:rPr>
          <w:rFonts w:ascii="Times New Roman" w:hAnsi="Times New Roman" w:cs="Times New Roman"/>
          <w:b/>
        </w:rPr>
        <w:t>不能整除</w:t>
      </w:r>
      <w:r w:rsidRPr="000022D7">
        <w:rPr>
          <w:rFonts w:ascii="Times New Roman" w:hAnsi="Times New Roman" w:cs="Times New Roman"/>
          <w:position w:val="-6"/>
        </w:rPr>
        <w:object w:dxaOrig="200" w:dyaOrig="220" w14:anchorId="117D94CB">
          <v:shape id="_x0000_i1040" type="#_x0000_t75" style="width:9.85pt;height:11.1pt" o:ole="">
            <v:imagedata r:id="rId39" o:title=""/>
          </v:shape>
          <o:OLEObject Type="Embed" ProgID="Equation.DSMT4" ShapeID="_x0000_i1040" DrawAspect="Content" ObjectID="_1791320838" r:id="rId40"/>
        </w:object>
      </w:r>
      <w:r w:rsidRPr="000022D7">
        <w:rPr>
          <w:rFonts w:ascii="Times New Roman" w:hAnsi="Times New Roman" w:cs="Times New Roman"/>
        </w:rPr>
        <w:t>或者</w:t>
      </w:r>
      <w:r w:rsidRPr="000022D7">
        <w:rPr>
          <w:rFonts w:ascii="Times New Roman" w:hAnsi="Times New Roman" w:cs="Times New Roman"/>
          <w:position w:val="-6"/>
        </w:rPr>
        <w:object w:dxaOrig="200" w:dyaOrig="220" w14:anchorId="19C1E95F">
          <v:shape id="_x0000_i1041" type="#_x0000_t75" style="width:9.85pt;height:11.1pt" o:ole="">
            <v:imagedata r:id="rId41" o:title=""/>
          </v:shape>
          <o:OLEObject Type="Embed" ProgID="Equation.DSMT4" ShapeID="_x0000_i1041" DrawAspect="Content" ObjectID="_1791320839" r:id="rId42"/>
        </w:object>
      </w:r>
      <w:r w:rsidRPr="000022D7">
        <w:rPr>
          <w:rFonts w:ascii="Times New Roman" w:hAnsi="Times New Roman" w:cs="Times New Roman"/>
        </w:rPr>
        <w:t>不能被</w:t>
      </w:r>
      <w:r w:rsidRPr="000022D7">
        <w:rPr>
          <w:rFonts w:ascii="Times New Roman" w:hAnsi="Times New Roman" w:cs="Times New Roman"/>
          <w:position w:val="-6"/>
        </w:rPr>
        <w:object w:dxaOrig="200" w:dyaOrig="279" w14:anchorId="3F229724">
          <v:shape id="_x0000_i1042" type="#_x0000_t75" style="width:9.85pt;height:14.75pt" o:ole="">
            <v:imagedata r:id="rId43" o:title=""/>
          </v:shape>
          <o:OLEObject Type="Embed" ProgID="Equation.DSMT4" ShapeID="_x0000_i1042" DrawAspect="Content" ObjectID="_1791320840" r:id="rId44"/>
        </w:object>
      </w:r>
      <w:r w:rsidRPr="000022D7">
        <w:rPr>
          <w:rFonts w:ascii="Times New Roman" w:hAnsi="Times New Roman" w:cs="Times New Roman"/>
        </w:rPr>
        <w:t>整除，记作</w:t>
      </w:r>
      <w:r w:rsidRPr="000022D7">
        <w:rPr>
          <w:rFonts w:ascii="Times New Roman" w:hAnsi="Times New Roman" w:cs="Times New Roman"/>
        </w:rPr>
        <w:t xml:space="preserve"> </w:t>
      </w:r>
      <w:bookmarkStart w:id="0" w:name="_Hlk171866457"/>
      <w:r w:rsidRPr="000022D7">
        <w:rPr>
          <w:rFonts w:ascii="Times New Roman" w:hAnsi="Times New Roman" w:cs="Times New Roman"/>
          <w:position w:val="-14"/>
        </w:rPr>
        <w:object w:dxaOrig="420" w:dyaOrig="420" w14:anchorId="2D0D23DE">
          <v:shape id="_x0000_i1043" type="#_x0000_t75" style="width:20.9pt;height:20.9pt" o:ole="">
            <v:imagedata r:id="rId45" o:title=""/>
          </v:shape>
          <o:OLEObject Type="Embed" ProgID="Equation.DSMT4" ShapeID="_x0000_i1043" DrawAspect="Content" ObjectID="_1791320841" r:id="rId46"/>
        </w:object>
      </w:r>
      <w:bookmarkEnd w:id="0"/>
      <w:r w:rsidRPr="000022D7">
        <w:rPr>
          <w:rFonts w:ascii="Times New Roman" w:hAnsi="Times New Roman" w:cs="Times New Roman"/>
          <w:position w:val="-6"/>
        </w:rPr>
        <w:t>.</w:t>
      </w:r>
    </w:p>
    <w:p w14:paraId="70A29B8F" w14:textId="4DF6A503" w:rsidR="00C46916" w:rsidRPr="000022D7" w:rsidRDefault="00C46916" w:rsidP="00C46916">
      <w:pPr>
        <w:snapToGrid w:val="0"/>
        <w:spacing w:line="360" w:lineRule="auto"/>
        <w:ind w:firstLineChars="200" w:firstLine="420"/>
        <w:rPr>
          <w:rFonts w:ascii="Times New Roman" w:hAnsi="Times New Roman" w:cs="Times New Roman"/>
        </w:rPr>
      </w:pPr>
      <w:r w:rsidRPr="000022D7">
        <w:rPr>
          <w:rFonts w:ascii="Times New Roman" w:hAnsi="Times New Roman" w:cs="Times New Roman"/>
        </w:rPr>
        <w:t>此外，由于整数的乘法运算具有可以交换的性质，因此，</w:t>
      </w:r>
      <w:r w:rsidRPr="000022D7">
        <w:rPr>
          <w:rFonts w:ascii="Times New Roman" w:hAnsi="Times New Roman" w:cs="Times New Roman"/>
          <w:position w:val="-10"/>
        </w:rPr>
        <w:object w:dxaOrig="200" w:dyaOrig="260" w14:anchorId="6E554A1C">
          <v:shape id="_x0000_i1044" type="#_x0000_t75" style="width:9.85pt;height:12.9pt" o:ole="">
            <v:imagedata r:id="rId47" o:title=""/>
          </v:shape>
          <o:OLEObject Type="Embed" ProgID="Equation.DSMT4" ShapeID="_x0000_i1044" DrawAspect="Content" ObjectID="_1791320842" r:id="rId48"/>
        </w:object>
      </w:r>
      <w:r w:rsidRPr="000022D7">
        <w:rPr>
          <w:rFonts w:ascii="Times New Roman" w:hAnsi="Times New Roman" w:cs="Times New Roman"/>
        </w:rPr>
        <w:t>也叫</w:t>
      </w:r>
      <w:r w:rsidRPr="000022D7">
        <w:rPr>
          <w:rFonts w:ascii="Times New Roman" w:hAnsi="Times New Roman" w:cs="Times New Roman"/>
          <w:position w:val="-6"/>
        </w:rPr>
        <w:object w:dxaOrig="200" w:dyaOrig="220" w14:anchorId="5908F3C7">
          <v:shape id="_x0000_i1045" type="#_x0000_t75" style="width:9.85pt;height:11.1pt" o:ole="">
            <v:imagedata r:id="rId49" o:title=""/>
          </v:shape>
          <o:OLEObject Type="Embed" ProgID="Equation.DSMT4" ShapeID="_x0000_i1045" DrawAspect="Content" ObjectID="_1791320843" r:id="rId50"/>
        </w:object>
      </w:r>
      <w:r w:rsidRPr="000022D7">
        <w:rPr>
          <w:rFonts w:ascii="Times New Roman" w:hAnsi="Times New Roman" w:cs="Times New Roman"/>
        </w:rPr>
        <w:t>的因数，我们常常将</w:t>
      </w:r>
      <w:r w:rsidRPr="000022D7">
        <w:rPr>
          <w:rFonts w:ascii="Times New Roman" w:hAnsi="Times New Roman" w:cs="Times New Roman"/>
          <w:position w:val="-10"/>
        </w:rPr>
        <w:object w:dxaOrig="200" w:dyaOrig="260" w14:anchorId="477D10CE">
          <v:shape id="_x0000_i1046" type="#_x0000_t75" style="width:9.85pt;height:12.9pt" o:ole="">
            <v:imagedata r:id="rId51" o:title=""/>
          </v:shape>
          <o:OLEObject Type="Embed" ProgID="Equation.DSMT4" ShapeID="_x0000_i1046" DrawAspect="Content" ObjectID="_1791320844" r:id="rId52"/>
        </w:object>
      </w:r>
      <w:r w:rsidRPr="000022D7">
        <w:rPr>
          <w:rFonts w:ascii="Times New Roman" w:hAnsi="Times New Roman" w:cs="Times New Roman"/>
        </w:rPr>
        <w:t>写成</w:t>
      </w:r>
      <w:r w:rsidRPr="000022D7">
        <w:rPr>
          <w:rFonts w:ascii="Times New Roman" w:hAnsi="Times New Roman" w:cs="Times New Roman"/>
          <w:position w:val="-6"/>
        </w:rPr>
        <w:object w:dxaOrig="480" w:dyaOrig="279" w14:anchorId="23FA7DD0">
          <v:shape id="_x0000_i1047" type="#_x0000_t75" style="width:24.6pt;height:14.75pt" o:ole="">
            <v:imagedata r:id="rId53" o:title=""/>
          </v:shape>
          <o:OLEObject Type="Embed" ProgID="Equation.DSMT4" ShapeID="_x0000_i1047" DrawAspect="Content" ObjectID="_1791320845" r:id="rId54"/>
        </w:object>
      </w:r>
      <w:r w:rsidRPr="000022D7">
        <w:rPr>
          <w:rFonts w:ascii="Times New Roman" w:hAnsi="Times New Roman" w:cs="Times New Roman"/>
        </w:rPr>
        <w:t>或</w:t>
      </w:r>
      <w:r w:rsidRPr="000022D7">
        <w:rPr>
          <w:rFonts w:ascii="Times New Roman" w:hAnsi="Times New Roman" w:cs="Times New Roman"/>
          <w:position w:val="-24"/>
        </w:rPr>
        <w:object w:dxaOrig="240" w:dyaOrig="620" w14:anchorId="5BB95945">
          <v:shape id="_x0000_i1048" type="#_x0000_t75" style="width:11.1pt;height:30.75pt" o:ole="">
            <v:imagedata r:id="rId55" o:title=""/>
          </v:shape>
          <o:OLEObject Type="Embed" ProgID="Equation.DSMT4" ShapeID="_x0000_i1048" DrawAspect="Content" ObjectID="_1791320846" r:id="rId56"/>
        </w:object>
      </w:r>
      <w:r w:rsidRPr="000022D7">
        <w:rPr>
          <w:rFonts w:ascii="Times New Roman" w:hAnsi="Times New Roman" w:cs="Times New Roman"/>
        </w:rPr>
        <w:t>.</w:t>
      </w:r>
    </w:p>
    <w:p w14:paraId="2F13B55A" w14:textId="022AD8D0" w:rsidR="00D70EFE" w:rsidRPr="000022D7" w:rsidRDefault="00D70EFE" w:rsidP="00D70EFE">
      <w:pPr>
        <w:snapToGrid w:val="0"/>
        <w:spacing w:line="360" w:lineRule="auto"/>
        <w:ind w:firstLineChars="200" w:firstLine="420"/>
        <w:rPr>
          <w:rFonts w:ascii="Times New Roman" w:hAnsi="Times New Roman" w:cs="Times New Roman"/>
        </w:rPr>
      </w:pPr>
      <w:r w:rsidRPr="000022D7">
        <w:rPr>
          <w:rFonts w:ascii="Times New Roman" w:hAnsi="Times New Roman" w:cs="Times New Roman"/>
          <w:b/>
        </w:rPr>
        <w:t>注</w:t>
      </w:r>
      <w:r w:rsidR="00DF01B7" w:rsidRPr="000022D7">
        <w:rPr>
          <w:rFonts w:ascii="Times New Roman" w:hAnsi="Times New Roman" w:cs="Times New Roman"/>
          <w:b/>
        </w:rPr>
        <w:t>1</w:t>
      </w:r>
      <w:r w:rsidRPr="000022D7">
        <w:rPr>
          <w:rFonts w:ascii="Times New Roman" w:hAnsi="Times New Roman" w:cs="Times New Roman"/>
          <w:b/>
        </w:rPr>
        <w:t>：</w:t>
      </w:r>
      <w:r w:rsidRPr="000022D7">
        <w:rPr>
          <w:rFonts w:ascii="Times New Roman" w:hAnsi="Times New Roman" w:cs="Times New Roman"/>
        </w:rPr>
        <w:t>：</w:t>
      </w:r>
    </w:p>
    <w:p w14:paraId="093F0EEC" w14:textId="232A7693" w:rsidR="00D70EFE" w:rsidRPr="000022D7" w:rsidRDefault="00D70EFE" w:rsidP="00D70EFE">
      <w:pPr>
        <w:snapToGrid w:val="0"/>
        <w:spacing w:line="360" w:lineRule="auto"/>
        <w:ind w:firstLineChars="200" w:firstLine="420"/>
        <w:rPr>
          <w:rFonts w:ascii="Times New Roman" w:hAnsi="Times New Roman" w:cs="Times New Roman"/>
        </w:rPr>
      </w:pPr>
      <w:r w:rsidRPr="000022D7">
        <w:rPr>
          <w:rFonts w:ascii="Times New Roman" w:hAnsi="Times New Roman" w:cs="Times New Roman"/>
        </w:rPr>
        <w:t>0</w:t>
      </w:r>
      <w:r w:rsidRPr="000022D7">
        <w:rPr>
          <w:rFonts w:ascii="Times New Roman" w:hAnsi="Times New Roman" w:cs="Times New Roman"/>
        </w:rPr>
        <w:t>是</w:t>
      </w:r>
      <w:proofErr w:type="gramStart"/>
      <w:r w:rsidRPr="000022D7">
        <w:rPr>
          <w:rFonts w:ascii="Times New Roman" w:hAnsi="Times New Roman" w:cs="Times New Roman"/>
        </w:rPr>
        <w:t>任何非零整数</w:t>
      </w:r>
      <w:proofErr w:type="gramEnd"/>
      <w:r w:rsidRPr="000022D7">
        <w:rPr>
          <w:rFonts w:ascii="Times New Roman" w:hAnsi="Times New Roman" w:cs="Times New Roman"/>
        </w:rPr>
        <w:t>的倍数</w:t>
      </w:r>
      <w:r w:rsidRPr="000022D7">
        <w:rPr>
          <w:rFonts w:ascii="Times New Roman" w:hAnsi="Times New Roman" w:cs="Times New Roman"/>
        </w:rPr>
        <w:t>.</w:t>
      </w:r>
    </w:p>
    <w:p w14:paraId="532C2F3A" w14:textId="77777777" w:rsidR="00D70EFE" w:rsidRPr="000022D7" w:rsidRDefault="00D70EFE" w:rsidP="00D70EFE">
      <w:pPr>
        <w:snapToGrid w:val="0"/>
        <w:spacing w:line="360" w:lineRule="auto"/>
        <w:ind w:firstLineChars="200" w:firstLine="420"/>
        <w:rPr>
          <w:rFonts w:ascii="Times New Roman" w:hAnsi="Times New Roman" w:cs="Times New Roman"/>
        </w:rPr>
      </w:pPr>
      <w:r w:rsidRPr="000022D7">
        <w:rPr>
          <w:rFonts w:ascii="Times New Roman" w:hAnsi="Times New Roman" w:cs="Times New Roman"/>
        </w:rPr>
        <w:t>1</w:t>
      </w:r>
      <w:r w:rsidRPr="000022D7">
        <w:rPr>
          <w:rFonts w:ascii="Times New Roman" w:hAnsi="Times New Roman" w:cs="Times New Roman"/>
        </w:rPr>
        <w:t>是任何整数的因数</w:t>
      </w:r>
      <w:r w:rsidRPr="000022D7">
        <w:rPr>
          <w:rFonts w:ascii="Times New Roman" w:hAnsi="Times New Roman" w:cs="Times New Roman"/>
        </w:rPr>
        <w:t>.</w:t>
      </w:r>
    </w:p>
    <w:p w14:paraId="611CA673" w14:textId="77777777" w:rsidR="00D70EFE" w:rsidRPr="000022D7" w:rsidRDefault="00D70EFE" w:rsidP="00D70EFE">
      <w:pPr>
        <w:snapToGrid w:val="0"/>
        <w:spacing w:line="360" w:lineRule="auto"/>
        <w:ind w:firstLineChars="200" w:firstLine="420"/>
        <w:rPr>
          <w:rFonts w:ascii="Times New Roman" w:hAnsi="Times New Roman" w:cs="Times New Roman"/>
        </w:rPr>
      </w:pPr>
      <w:proofErr w:type="gramStart"/>
      <w:r w:rsidRPr="000022D7">
        <w:rPr>
          <w:rFonts w:ascii="Times New Roman" w:hAnsi="Times New Roman" w:cs="Times New Roman"/>
        </w:rPr>
        <w:t>任何非零整数</w:t>
      </w:r>
      <w:proofErr w:type="gramEnd"/>
      <w:r w:rsidRPr="000022D7">
        <w:rPr>
          <w:rFonts w:ascii="Times New Roman" w:hAnsi="Times New Roman" w:cs="Times New Roman"/>
          <w:position w:val="-6"/>
        </w:rPr>
        <w:object w:dxaOrig="200" w:dyaOrig="220" w14:anchorId="1BD659C8">
          <v:shape id="_x0000_i1049" type="#_x0000_t75" style="width:9.85pt;height:11.1pt" o:ole="">
            <v:imagedata r:id="rId57" o:title=""/>
          </v:shape>
          <o:OLEObject Type="Embed" ProgID="Equation.DSMT4" ShapeID="_x0000_i1049" DrawAspect="Content" ObjectID="_1791320847" r:id="rId58"/>
        </w:object>
      </w:r>
      <w:r w:rsidRPr="000022D7">
        <w:rPr>
          <w:rFonts w:ascii="Times New Roman" w:hAnsi="Times New Roman" w:cs="Times New Roman"/>
        </w:rPr>
        <w:t>是其自身的倍数，也是其自身的因数</w:t>
      </w:r>
      <w:r w:rsidRPr="000022D7">
        <w:rPr>
          <w:rFonts w:ascii="Times New Roman" w:hAnsi="Times New Roman" w:cs="Times New Roman"/>
        </w:rPr>
        <w:t>.</w:t>
      </w:r>
    </w:p>
    <w:p w14:paraId="522737B9" w14:textId="15089B98" w:rsidR="00554183" w:rsidRPr="003453CD" w:rsidRDefault="00116263" w:rsidP="000D481C">
      <w:pPr>
        <w:snapToGrid w:val="0"/>
        <w:spacing w:line="360" w:lineRule="auto"/>
        <w:rPr>
          <w:rFonts w:ascii="Times New Roman" w:hAnsi="Times New Roman" w:cs="Times New Roman"/>
        </w:rPr>
      </w:pPr>
      <w:r w:rsidRPr="000022D7">
        <w:rPr>
          <w:rFonts w:ascii="Times New Roman" w:hAnsi="Times New Roman" w:cs="Times New Roman"/>
          <w:b/>
        </w:rPr>
        <w:t>例</w:t>
      </w:r>
      <w:r w:rsidR="006D3117">
        <w:rPr>
          <w:rFonts w:ascii="Times New Roman" w:hAnsi="Times New Roman" w:cs="Times New Roman" w:hint="eastAsia"/>
          <w:b/>
        </w:rPr>
        <w:t>1.1.</w:t>
      </w:r>
      <w:r w:rsidR="001F1C3F" w:rsidRPr="000022D7">
        <w:rPr>
          <w:rFonts w:ascii="Times New Roman" w:hAnsi="Times New Roman" w:cs="Times New Roman"/>
          <w:b/>
        </w:rPr>
        <w:t>1</w:t>
      </w:r>
      <w:r w:rsidRPr="000022D7">
        <w:rPr>
          <w:rFonts w:ascii="Times New Roman" w:hAnsi="Times New Roman" w:cs="Times New Roman"/>
          <w:b/>
        </w:rPr>
        <w:t>：</w:t>
      </w:r>
      <w:r w:rsidR="00D27941">
        <w:rPr>
          <w:rFonts w:ascii="Times New Roman" w:hAnsi="Times New Roman" w:cs="Times New Roman" w:hint="eastAsia"/>
        </w:rPr>
        <w:t xml:space="preserve"> 3|21</w:t>
      </w:r>
      <w:r w:rsidR="00FB07F3">
        <w:rPr>
          <w:rFonts w:ascii="Times New Roman" w:hAnsi="Times New Roman" w:cs="Times New Roman" w:hint="eastAsia"/>
        </w:rPr>
        <w:t>,</w:t>
      </w:r>
      <w:r w:rsidR="005E14F1">
        <w:rPr>
          <w:rFonts w:ascii="Times New Roman" w:hAnsi="Times New Roman" w:cs="Times New Roman" w:hint="eastAsia"/>
        </w:rPr>
        <w:t xml:space="preserve"> </w:t>
      </w:r>
      <w:r w:rsidR="00D27941">
        <w:rPr>
          <w:rFonts w:ascii="Times New Roman" w:hAnsi="Times New Roman" w:cs="Times New Roman" w:hint="eastAsia"/>
        </w:rPr>
        <w:t>-3|21</w:t>
      </w:r>
      <w:r w:rsidR="00FB07F3">
        <w:rPr>
          <w:rFonts w:ascii="Times New Roman" w:hAnsi="Times New Roman" w:cs="Times New Roman" w:hint="eastAsia"/>
        </w:rPr>
        <w:t xml:space="preserve">, </w:t>
      </w:r>
      <m:oMath>
        <m:r>
          <w:rPr>
            <w:rFonts w:ascii="Cambria Math" w:hAnsi="Cambria Math" w:cs="Times New Roman"/>
          </w:rPr>
          <m:t>3∤</m:t>
        </m:r>
        <m:r>
          <w:rPr>
            <w:rFonts w:ascii="Cambria Math" w:hAnsi="Cambria Math" w:cs="Times New Roman" w:hint="eastAsia"/>
          </w:rPr>
          <m:t>22</m:t>
        </m:r>
      </m:oMath>
      <w:r w:rsidR="00FB07F3">
        <w:rPr>
          <w:rFonts w:ascii="Times New Roman" w:hAnsi="Times New Roman" w:cs="Times New Roman" w:hint="eastAsia"/>
        </w:rPr>
        <w:t>, 5|0, 7|7.</w:t>
      </w:r>
    </w:p>
    <w:p w14:paraId="6EE68056" w14:textId="77777777" w:rsidR="00D70EFE" w:rsidRPr="000022D7" w:rsidRDefault="00D70EFE" w:rsidP="00C46916">
      <w:pPr>
        <w:snapToGrid w:val="0"/>
        <w:spacing w:line="360" w:lineRule="auto"/>
        <w:ind w:firstLineChars="200" w:firstLine="420"/>
        <w:rPr>
          <w:rFonts w:ascii="Times New Roman" w:hAnsi="Times New Roman" w:cs="Times New Roman"/>
          <w:position w:val="-10"/>
        </w:rPr>
      </w:pPr>
    </w:p>
    <w:p w14:paraId="068C6F9E" w14:textId="0645CB7F" w:rsidR="00C46916" w:rsidRPr="000022D7" w:rsidRDefault="00DF01B7" w:rsidP="00C46916">
      <w:pPr>
        <w:snapToGrid w:val="0"/>
        <w:spacing w:line="360" w:lineRule="auto"/>
        <w:ind w:firstLineChars="200" w:firstLine="420"/>
        <w:rPr>
          <w:rFonts w:ascii="Times New Roman" w:hAnsi="Times New Roman" w:cs="Times New Roman"/>
        </w:rPr>
      </w:pPr>
      <w:r w:rsidRPr="000022D7">
        <w:rPr>
          <w:rFonts w:ascii="Times New Roman" w:hAnsi="Times New Roman" w:cs="Times New Roman"/>
          <w:b/>
          <w:bCs/>
        </w:rPr>
        <w:t>注</w:t>
      </w:r>
      <w:r w:rsidRPr="000022D7">
        <w:rPr>
          <w:rFonts w:ascii="Times New Roman" w:hAnsi="Times New Roman" w:cs="Times New Roman"/>
          <w:b/>
        </w:rPr>
        <w:t>2</w:t>
      </w:r>
      <w:r w:rsidRPr="000022D7">
        <w:rPr>
          <w:rFonts w:ascii="Times New Roman" w:hAnsi="Times New Roman" w:cs="Times New Roman"/>
          <w:b/>
        </w:rPr>
        <w:t>：</w:t>
      </w:r>
      <w:r w:rsidR="00C46916" w:rsidRPr="000022D7">
        <w:rPr>
          <w:rFonts w:ascii="Times New Roman" w:hAnsi="Times New Roman" w:cs="Times New Roman"/>
          <w:b/>
          <w:bCs/>
        </w:rPr>
        <w:t xml:space="preserve"> </w:t>
      </w:r>
      <w:r w:rsidR="00C46916" w:rsidRPr="000022D7">
        <w:rPr>
          <w:rFonts w:ascii="Times New Roman" w:hAnsi="Times New Roman" w:cs="Times New Roman"/>
        </w:rPr>
        <w:t>设</w:t>
      </w:r>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C46916" w:rsidRPr="000022D7">
        <w:rPr>
          <w:rFonts w:ascii="Times New Roman" w:hAnsi="Times New Roman" w:cs="Times New Roman"/>
        </w:rPr>
        <w:t>是它的</w:t>
      </w:r>
      <w:r w:rsidR="00B03679" w:rsidRPr="000022D7">
        <w:rPr>
          <w:rFonts w:ascii="Times New Roman" w:hAnsi="Times New Roman" w:cs="Times New Roman"/>
        </w:rPr>
        <w:t>所有</w:t>
      </w:r>
      <w:r w:rsidR="00C46916" w:rsidRPr="000022D7">
        <w:rPr>
          <w:rFonts w:ascii="Times New Roman" w:hAnsi="Times New Roman" w:cs="Times New Roman"/>
        </w:rPr>
        <w:t>因</w:t>
      </w:r>
      <w:r w:rsidRPr="000022D7">
        <w:rPr>
          <w:rFonts w:ascii="Times New Roman" w:hAnsi="Times New Roman" w:cs="Times New Roman"/>
        </w:rPr>
        <w:t>数</w:t>
      </w:r>
      <w:r w:rsidR="00C46916" w:rsidRPr="000022D7">
        <w:rPr>
          <w:rFonts w:ascii="Times New Roman" w:hAnsi="Times New Roman" w:cs="Times New Roman"/>
        </w:rPr>
        <w:t>，那么</w:t>
      </w:r>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C46916" w:rsidRPr="000022D7">
        <w:rPr>
          <w:rFonts w:ascii="Times New Roman" w:hAnsi="Times New Roman" w:cs="Times New Roman"/>
        </w:rPr>
        <w:t>也是它的</w:t>
      </w:r>
      <w:r w:rsidR="00B03679" w:rsidRPr="000022D7">
        <w:rPr>
          <w:rFonts w:ascii="Times New Roman" w:hAnsi="Times New Roman" w:cs="Times New Roman"/>
        </w:rPr>
        <w:t>所有</w:t>
      </w:r>
      <w:r w:rsidR="00C46916" w:rsidRPr="000022D7">
        <w:rPr>
          <w:rFonts w:ascii="Times New Roman" w:hAnsi="Times New Roman" w:cs="Times New Roman"/>
        </w:rPr>
        <w:t>因</w:t>
      </w:r>
      <w:r w:rsidRPr="000022D7">
        <w:rPr>
          <w:rFonts w:ascii="Times New Roman" w:hAnsi="Times New Roman" w:cs="Times New Roman"/>
        </w:rPr>
        <w:t>数</w:t>
      </w:r>
      <w:r w:rsidR="00C46916" w:rsidRPr="000022D7">
        <w:rPr>
          <w:rFonts w:ascii="Times New Roman" w:hAnsi="Times New Roman" w:cs="Times New Roman"/>
        </w:rPr>
        <w:t xml:space="preserve">, </w:t>
      </w:r>
      <w:r w:rsidRPr="000022D7">
        <w:rPr>
          <w:rFonts w:ascii="Times New Roman" w:hAnsi="Times New Roman" w:cs="Times New Roman"/>
        </w:rPr>
        <w:t>同时</w:t>
      </w:r>
      <m:oMath>
        <m:sSub>
          <m:sSubPr>
            <m:ctrlPr>
              <w:rPr>
                <w:rFonts w:ascii="Cambria Math" w:hAnsi="Cambria Math" w:cs="Times New Roman"/>
                <w:i/>
              </w:rPr>
            </m:ctrlPr>
          </m:sSub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b</m:t>
                </m:r>
              </m:den>
            </m:f>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b</m:t>
                </m:r>
              </m:den>
            </m:f>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b</m:t>
                </m:r>
              </m:den>
            </m:f>
          </m:e>
          <m:sub>
            <m:r>
              <w:rPr>
                <w:rFonts w:ascii="Cambria Math" w:hAnsi="Cambria Math" w:cs="Times New Roman"/>
              </w:rPr>
              <m:t>k</m:t>
            </m:r>
          </m:sub>
        </m:sSub>
      </m:oMath>
      <w:r w:rsidR="00C46916" w:rsidRPr="000022D7">
        <w:rPr>
          <w:rFonts w:ascii="Times New Roman" w:hAnsi="Times New Roman" w:cs="Times New Roman"/>
        </w:rPr>
        <w:t>也是它的</w:t>
      </w:r>
      <w:r w:rsidR="00B03679" w:rsidRPr="000022D7">
        <w:rPr>
          <w:rFonts w:ascii="Times New Roman" w:hAnsi="Times New Roman" w:cs="Times New Roman"/>
        </w:rPr>
        <w:t>所有</w:t>
      </w:r>
      <w:r w:rsidR="00C46916" w:rsidRPr="000022D7">
        <w:rPr>
          <w:rFonts w:ascii="Times New Roman" w:hAnsi="Times New Roman" w:cs="Times New Roman"/>
        </w:rPr>
        <w:t>因</w:t>
      </w:r>
      <w:r w:rsidRPr="000022D7">
        <w:rPr>
          <w:rFonts w:ascii="Times New Roman" w:hAnsi="Times New Roman" w:cs="Times New Roman"/>
        </w:rPr>
        <w:t>数</w:t>
      </w:r>
      <w:r w:rsidR="00C46916" w:rsidRPr="000022D7">
        <w:rPr>
          <w:rFonts w:ascii="Times New Roman" w:hAnsi="Times New Roman" w:cs="Times New Roman"/>
        </w:rPr>
        <w:t>。</w:t>
      </w:r>
    </w:p>
    <w:p w14:paraId="64136E42" w14:textId="5531897D" w:rsidR="00373365" w:rsidRPr="000022D7" w:rsidRDefault="00C46916" w:rsidP="00C46916">
      <w:pPr>
        <w:snapToGrid w:val="0"/>
        <w:spacing w:line="360" w:lineRule="auto"/>
        <w:ind w:firstLineChars="200" w:firstLine="420"/>
        <w:rPr>
          <w:rFonts w:ascii="Times New Roman" w:hAnsi="Times New Roman" w:cs="Times New Roman"/>
          <w:b/>
          <w:position w:val="-6"/>
        </w:rPr>
      </w:pPr>
      <w:r w:rsidRPr="000022D7">
        <w:rPr>
          <w:rFonts w:ascii="Times New Roman" w:hAnsi="Times New Roman" w:cs="Times New Roman"/>
        </w:rPr>
        <w:t>也就是说</w:t>
      </w:r>
      <w:r w:rsidR="006D3117">
        <w:rPr>
          <w:rFonts w:ascii="Times New Roman" w:hAnsi="Times New Roman" w:cs="Times New Roman" w:hint="eastAsia"/>
        </w:rPr>
        <w:t>,</w:t>
      </w:r>
    </w:p>
    <w:p w14:paraId="5879C08D" w14:textId="77777777" w:rsidR="00373365" w:rsidRPr="000022D7" w:rsidRDefault="00373365" w:rsidP="00373365">
      <w:pPr>
        <w:numPr>
          <w:ilvl w:val="0"/>
          <w:numId w:val="6"/>
        </w:numPr>
        <w:snapToGrid w:val="0"/>
        <w:spacing w:line="360" w:lineRule="auto"/>
        <w:rPr>
          <w:rFonts w:ascii="Times New Roman" w:hAnsi="Times New Roman" w:cs="Times New Roman"/>
          <w:position w:val="-6"/>
        </w:rPr>
      </w:pPr>
      <w:r w:rsidRPr="000022D7">
        <w:rPr>
          <w:rFonts w:ascii="Times New Roman" w:hAnsi="Times New Roman" w:cs="Times New Roman"/>
          <w:position w:val="-6"/>
        </w:rPr>
        <w:t>当</w:t>
      </w:r>
      <w:r w:rsidRPr="000022D7">
        <w:rPr>
          <w:rFonts w:ascii="Times New Roman" w:hAnsi="Times New Roman" w:cs="Times New Roman"/>
          <w:i/>
          <w:position w:val="-6"/>
        </w:rPr>
        <w:t>b</w:t>
      </w:r>
      <w:r w:rsidRPr="000022D7">
        <w:rPr>
          <w:rFonts w:ascii="Times New Roman" w:hAnsi="Times New Roman" w:cs="Times New Roman"/>
          <w:position w:val="-6"/>
        </w:rPr>
        <w:t>遍历整数</w:t>
      </w:r>
      <w:r w:rsidRPr="000022D7">
        <w:rPr>
          <w:rFonts w:ascii="Times New Roman" w:hAnsi="Times New Roman" w:cs="Times New Roman"/>
          <w:i/>
          <w:iCs/>
          <w:position w:val="-6"/>
          <w:sz w:val="24"/>
          <w:szCs w:val="24"/>
        </w:rPr>
        <w:t>a</w:t>
      </w:r>
      <w:r w:rsidRPr="000022D7">
        <w:rPr>
          <w:rFonts w:ascii="Times New Roman" w:hAnsi="Times New Roman" w:cs="Times New Roman"/>
          <w:position w:val="-6"/>
        </w:rPr>
        <w:t>的所有因数时，</w:t>
      </w:r>
      <w:r w:rsidRPr="000022D7">
        <w:rPr>
          <w:rFonts w:ascii="Times New Roman" w:hAnsi="Times New Roman" w:cs="Times New Roman"/>
          <w:position w:val="-6"/>
        </w:rPr>
        <w:t xml:space="preserve"> </w:t>
      </w:r>
      <w:r w:rsidRPr="000022D7">
        <w:rPr>
          <w:rFonts w:ascii="Times New Roman" w:hAnsi="Times New Roman" w:cs="Times New Roman"/>
          <w:position w:val="-6"/>
          <w:sz w:val="24"/>
          <w:szCs w:val="24"/>
        </w:rPr>
        <w:t>-</w:t>
      </w:r>
      <w:r w:rsidRPr="000022D7">
        <w:rPr>
          <w:rFonts w:ascii="Times New Roman" w:hAnsi="Times New Roman" w:cs="Times New Roman"/>
          <w:i/>
          <w:iCs/>
          <w:position w:val="-6"/>
          <w:sz w:val="24"/>
          <w:szCs w:val="24"/>
        </w:rPr>
        <w:t>b</w:t>
      </w:r>
      <w:r w:rsidRPr="000022D7">
        <w:rPr>
          <w:rFonts w:ascii="Times New Roman" w:hAnsi="Times New Roman" w:cs="Times New Roman"/>
          <w:position w:val="-6"/>
        </w:rPr>
        <w:t>也遍历整数</w:t>
      </w:r>
      <w:r w:rsidRPr="000022D7">
        <w:rPr>
          <w:rFonts w:ascii="Times New Roman" w:hAnsi="Times New Roman" w:cs="Times New Roman"/>
          <w:i/>
          <w:position w:val="-6"/>
          <w:sz w:val="24"/>
          <w:szCs w:val="24"/>
        </w:rPr>
        <w:t>a</w:t>
      </w:r>
      <w:r w:rsidRPr="000022D7">
        <w:rPr>
          <w:rFonts w:ascii="Times New Roman" w:hAnsi="Times New Roman" w:cs="Times New Roman"/>
          <w:position w:val="-6"/>
        </w:rPr>
        <w:t>的所有因数</w:t>
      </w:r>
      <w:r w:rsidRPr="000022D7">
        <w:rPr>
          <w:rFonts w:ascii="Times New Roman" w:hAnsi="Times New Roman" w:cs="Times New Roman"/>
          <w:position w:val="-6"/>
        </w:rPr>
        <w:t>.</w:t>
      </w:r>
    </w:p>
    <w:p w14:paraId="51DCD49D" w14:textId="77777777" w:rsidR="00373365" w:rsidRPr="000022D7" w:rsidRDefault="00373365" w:rsidP="00373365">
      <w:pPr>
        <w:numPr>
          <w:ilvl w:val="0"/>
          <w:numId w:val="6"/>
        </w:numPr>
        <w:snapToGrid w:val="0"/>
        <w:spacing w:line="360" w:lineRule="auto"/>
        <w:rPr>
          <w:rFonts w:ascii="Times New Roman" w:hAnsi="Times New Roman" w:cs="Times New Roman"/>
        </w:rPr>
      </w:pPr>
      <w:r w:rsidRPr="000022D7">
        <w:rPr>
          <w:rFonts w:ascii="Times New Roman" w:hAnsi="Times New Roman" w:cs="Times New Roman"/>
        </w:rPr>
        <w:t>当</w:t>
      </w:r>
      <w:r w:rsidRPr="000022D7">
        <w:rPr>
          <w:rFonts w:ascii="Times New Roman" w:hAnsi="Times New Roman" w:cs="Times New Roman"/>
          <w:position w:val="-6"/>
        </w:rPr>
        <w:object w:dxaOrig="200" w:dyaOrig="279" w14:anchorId="6C25B4E4">
          <v:shape id="_x0000_i1050" type="#_x0000_t75" style="width:9.85pt;height:14.75pt" o:ole="">
            <v:imagedata r:id="rId59" o:title=""/>
          </v:shape>
          <o:OLEObject Type="Embed" ProgID="Equation.DSMT4" ShapeID="_x0000_i1050" DrawAspect="Content" ObjectID="_1791320848" r:id="rId60"/>
        </w:object>
      </w:r>
      <w:r w:rsidRPr="000022D7">
        <w:rPr>
          <w:rFonts w:ascii="Times New Roman" w:hAnsi="Times New Roman" w:cs="Times New Roman"/>
        </w:rPr>
        <w:t>遍历整数</w:t>
      </w:r>
      <w:r w:rsidRPr="000022D7">
        <w:rPr>
          <w:rFonts w:ascii="Times New Roman" w:hAnsi="Times New Roman" w:cs="Times New Roman"/>
          <w:position w:val="-6"/>
        </w:rPr>
        <w:object w:dxaOrig="200" w:dyaOrig="220" w14:anchorId="7D998656">
          <v:shape id="_x0000_i1051" type="#_x0000_t75" style="width:9.85pt;height:11.1pt" o:ole="">
            <v:imagedata r:id="rId61" o:title=""/>
          </v:shape>
          <o:OLEObject Type="Embed" ProgID="Equation.DSMT4" ShapeID="_x0000_i1051" DrawAspect="Content" ObjectID="_1791320849" r:id="rId62"/>
        </w:object>
      </w:r>
      <w:r w:rsidRPr="000022D7">
        <w:rPr>
          <w:rFonts w:ascii="Times New Roman" w:hAnsi="Times New Roman" w:cs="Times New Roman"/>
        </w:rPr>
        <w:t>的所有因数时，</w:t>
      </w:r>
      <w:r w:rsidRPr="000022D7">
        <w:rPr>
          <w:rFonts w:ascii="Times New Roman" w:hAnsi="Times New Roman" w:cs="Times New Roman"/>
          <w:position w:val="-6"/>
        </w:rPr>
        <w:object w:dxaOrig="480" w:dyaOrig="279" w14:anchorId="05C386A9">
          <v:shape id="_x0000_i1052" type="#_x0000_t75" style="width:24.6pt;height:14.75pt" o:ole="">
            <v:imagedata r:id="rId63" o:title=""/>
          </v:shape>
          <o:OLEObject Type="Embed" ProgID="Equation.DSMT4" ShapeID="_x0000_i1052" DrawAspect="Content" ObjectID="_1791320850" r:id="rId64"/>
        </w:object>
      </w:r>
      <w:r w:rsidRPr="000022D7">
        <w:rPr>
          <w:rFonts w:ascii="Times New Roman" w:hAnsi="Times New Roman" w:cs="Times New Roman"/>
        </w:rPr>
        <w:t>也遍历整数</w:t>
      </w:r>
      <w:r w:rsidRPr="000022D7">
        <w:rPr>
          <w:rFonts w:ascii="Times New Roman" w:hAnsi="Times New Roman" w:cs="Times New Roman"/>
          <w:position w:val="-6"/>
        </w:rPr>
        <w:object w:dxaOrig="200" w:dyaOrig="220" w14:anchorId="3911A6C9">
          <v:shape id="_x0000_i1053" type="#_x0000_t75" style="width:9.85pt;height:11.1pt" o:ole="">
            <v:imagedata r:id="rId65" o:title=""/>
          </v:shape>
          <o:OLEObject Type="Embed" ProgID="Equation.DSMT4" ShapeID="_x0000_i1053" DrawAspect="Content" ObjectID="_1791320851" r:id="rId66"/>
        </w:object>
      </w:r>
      <w:r w:rsidRPr="000022D7">
        <w:rPr>
          <w:rFonts w:ascii="Times New Roman" w:hAnsi="Times New Roman" w:cs="Times New Roman"/>
        </w:rPr>
        <w:t>的所有因数</w:t>
      </w:r>
      <w:r w:rsidRPr="000022D7">
        <w:rPr>
          <w:rFonts w:ascii="Times New Roman" w:hAnsi="Times New Roman" w:cs="Times New Roman"/>
        </w:rPr>
        <w:t>.</w:t>
      </w:r>
    </w:p>
    <w:p w14:paraId="56F94927" w14:textId="5FFAC0F1" w:rsidR="00373365" w:rsidRPr="000022D7" w:rsidRDefault="00373365" w:rsidP="000D481C">
      <w:pPr>
        <w:snapToGrid w:val="0"/>
        <w:spacing w:line="360" w:lineRule="auto"/>
        <w:rPr>
          <w:rFonts w:ascii="Times New Roman" w:hAnsi="Times New Roman" w:cs="Times New Roman"/>
        </w:rPr>
      </w:pPr>
      <w:r w:rsidRPr="000022D7">
        <w:rPr>
          <w:rFonts w:ascii="Times New Roman" w:hAnsi="Times New Roman" w:cs="Times New Roman"/>
          <w:b/>
        </w:rPr>
        <w:t>例</w:t>
      </w:r>
      <w:r w:rsidR="006D3117">
        <w:rPr>
          <w:rFonts w:ascii="Times New Roman" w:hAnsi="Times New Roman" w:cs="Times New Roman" w:hint="eastAsia"/>
          <w:b/>
        </w:rPr>
        <w:t xml:space="preserve">1.1. </w:t>
      </w:r>
      <w:r w:rsidR="001F1C3F" w:rsidRPr="000022D7">
        <w:rPr>
          <w:rFonts w:ascii="Times New Roman" w:hAnsi="Times New Roman" w:cs="Times New Roman"/>
          <w:b/>
        </w:rPr>
        <w:t>2</w:t>
      </w:r>
      <w:r w:rsidR="00FD07F3">
        <w:rPr>
          <w:rFonts w:ascii="Times New Roman" w:hAnsi="Times New Roman" w:cs="Times New Roman" w:hint="eastAsia"/>
        </w:rPr>
        <w:t xml:space="preserve"> 105 = 3</w:t>
      </w:r>
      <w:r w:rsidR="00FD07F3">
        <w:rPr>
          <w:rFonts w:ascii="Times New Roman" w:hAnsi="Times New Roman" w:cs="Times New Roman"/>
        </w:rPr>
        <w:sym w:font="Wingdings" w:char="F09E"/>
      </w:r>
      <w:r w:rsidR="00FD07F3">
        <w:rPr>
          <w:rFonts w:ascii="Times New Roman" w:hAnsi="Times New Roman" w:cs="Times New Roman" w:hint="eastAsia"/>
        </w:rPr>
        <w:t>35 = 5</w:t>
      </w:r>
      <w:r w:rsidR="00FD07F3">
        <w:rPr>
          <w:rFonts w:ascii="Times New Roman" w:hAnsi="Times New Roman" w:cs="Times New Roman"/>
        </w:rPr>
        <w:sym w:font="Wingdings" w:char="F09E"/>
      </w:r>
      <w:r w:rsidR="00FD07F3">
        <w:rPr>
          <w:rFonts w:ascii="Times New Roman" w:hAnsi="Times New Roman" w:cs="Times New Roman" w:hint="eastAsia"/>
        </w:rPr>
        <w:t>21 = 7</w:t>
      </w:r>
      <w:r w:rsidR="00FD07F3">
        <w:rPr>
          <w:rFonts w:ascii="Times New Roman" w:hAnsi="Times New Roman" w:cs="Times New Roman"/>
        </w:rPr>
        <w:sym w:font="Wingdings" w:char="F09E"/>
      </w:r>
      <w:r w:rsidR="00FD07F3">
        <w:rPr>
          <w:rFonts w:ascii="Times New Roman" w:hAnsi="Times New Roman" w:cs="Times New Roman" w:hint="eastAsia"/>
        </w:rPr>
        <w:t>15.</w:t>
      </w:r>
    </w:p>
    <w:p w14:paraId="3478380F" w14:textId="37B73864" w:rsidR="00373365" w:rsidRPr="000022D7" w:rsidRDefault="00373365" w:rsidP="00373365">
      <w:pPr>
        <w:snapToGrid w:val="0"/>
        <w:spacing w:line="360" w:lineRule="auto"/>
        <w:ind w:firstLine="420"/>
        <w:rPr>
          <w:rFonts w:ascii="Times New Roman" w:hAnsi="Times New Roman" w:cs="Times New Roman"/>
        </w:rPr>
      </w:pPr>
      <w:r w:rsidRPr="000022D7">
        <w:rPr>
          <w:rFonts w:ascii="Times New Roman" w:hAnsi="Times New Roman" w:cs="Times New Roman"/>
        </w:rPr>
        <w:t>我们有</w:t>
      </w:r>
      <w:r w:rsidR="00FD07F3">
        <w:rPr>
          <w:rFonts w:ascii="Times New Roman" w:hAnsi="Times New Roman" w:cs="Times New Roman" w:hint="eastAsia"/>
        </w:rPr>
        <w:t>3, 5, 7</w:t>
      </w:r>
      <w:r w:rsidRPr="000022D7">
        <w:rPr>
          <w:rFonts w:ascii="Times New Roman" w:hAnsi="Times New Roman" w:cs="Times New Roman"/>
        </w:rPr>
        <w:t>分别整除</w:t>
      </w:r>
      <w:r w:rsidR="00FD07F3">
        <w:rPr>
          <w:rFonts w:ascii="Times New Roman" w:hAnsi="Times New Roman" w:cs="Times New Roman" w:hint="eastAsia"/>
        </w:rPr>
        <w:t xml:space="preserve"> 105,</w:t>
      </w:r>
      <w:r w:rsidR="00FD07F3">
        <w:rPr>
          <w:rFonts w:ascii="Times New Roman" w:hAnsi="Times New Roman" w:cs="Times New Roman" w:hint="eastAsia"/>
          <w:position w:val="-6"/>
        </w:rPr>
        <w:t xml:space="preserve"> </w:t>
      </w:r>
      <w:r w:rsidRPr="000022D7">
        <w:rPr>
          <w:rFonts w:ascii="Times New Roman" w:hAnsi="Times New Roman" w:cs="Times New Roman"/>
        </w:rPr>
        <w:t>或者</w:t>
      </w:r>
      <w:r w:rsidR="00FD07F3">
        <w:rPr>
          <w:rFonts w:ascii="Times New Roman" w:hAnsi="Times New Roman" w:cs="Times New Roman" w:hint="eastAsia"/>
        </w:rPr>
        <w:t>105</w:t>
      </w:r>
      <w:r w:rsidRPr="000022D7">
        <w:rPr>
          <w:rFonts w:ascii="Times New Roman" w:hAnsi="Times New Roman" w:cs="Times New Roman"/>
        </w:rPr>
        <w:t>被</w:t>
      </w:r>
      <w:r w:rsidR="00FD07F3">
        <w:rPr>
          <w:rFonts w:ascii="Times New Roman" w:hAnsi="Times New Roman" w:cs="Times New Roman" w:hint="eastAsia"/>
        </w:rPr>
        <w:t xml:space="preserve"> 3, 5, 7 </w:t>
      </w:r>
      <w:r w:rsidRPr="000022D7">
        <w:rPr>
          <w:rFonts w:ascii="Times New Roman" w:hAnsi="Times New Roman" w:cs="Times New Roman"/>
        </w:rPr>
        <w:t>分别整除，</w:t>
      </w:r>
    </w:p>
    <w:p w14:paraId="030B5798" w14:textId="0AFB15E5" w:rsidR="00373365" w:rsidRPr="000022D7" w:rsidRDefault="00373365" w:rsidP="00373365">
      <w:pPr>
        <w:snapToGrid w:val="0"/>
        <w:spacing w:line="360" w:lineRule="auto"/>
        <w:ind w:firstLine="420"/>
        <w:rPr>
          <w:rFonts w:ascii="Times New Roman" w:hAnsi="Times New Roman" w:cs="Times New Roman"/>
          <w:position w:val="-10"/>
        </w:rPr>
      </w:pPr>
      <w:r w:rsidRPr="000022D7">
        <w:rPr>
          <w:rFonts w:ascii="Times New Roman" w:hAnsi="Times New Roman" w:cs="Times New Roman"/>
        </w:rPr>
        <w:t>记作</w:t>
      </w:r>
      <w:r w:rsidR="00FD07F3">
        <w:rPr>
          <w:rFonts w:ascii="Times New Roman" w:hAnsi="Times New Roman" w:cs="Times New Roman" w:hint="eastAsia"/>
        </w:rPr>
        <w:t xml:space="preserve"> 3|105, 5|105, 7|105.</w:t>
      </w:r>
    </w:p>
    <w:p w14:paraId="652C01E9" w14:textId="2647B940" w:rsidR="00373365" w:rsidRPr="000022D7" w:rsidRDefault="00373365" w:rsidP="00373365">
      <w:pPr>
        <w:snapToGrid w:val="0"/>
        <w:spacing w:line="360" w:lineRule="auto"/>
        <w:ind w:firstLine="420"/>
        <w:rPr>
          <w:rFonts w:ascii="Times New Roman" w:hAnsi="Times New Roman" w:cs="Times New Roman"/>
        </w:rPr>
      </w:pPr>
      <w:r w:rsidRPr="000022D7">
        <w:rPr>
          <w:rFonts w:ascii="Times New Roman" w:hAnsi="Times New Roman" w:cs="Times New Roman"/>
        </w:rPr>
        <w:t>这时，</w:t>
      </w:r>
      <w:r w:rsidR="00FD07F3">
        <w:rPr>
          <w:rFonts w:ascii="Times New Roman" w:hAnsi="Times New Roman" w:cs="Times New Roman" w:hint="eastAsia"/>
        </w:rPr>
        <w:t>3, 5, 7</w:t>
      </w:r>
      <w:r w:rsidRPr="000022D7">
        <w:rPr>
          <w:rFonts w:ascii="Times New Roman" w:hAnsi="Times New Roman" w:cs="Times New Roman"/>
        </w:rPr>
        <w:t>都是</w:t>
      </w:r>
      <w:r w:rsidR="00FD07F3">
        <w:rPr>
          <w:rFonts w:ascii="Times New Roman" w:hAnsi="Times New Roman" w:cs="Times New Roman" w:hint="eastAsia"/>
        </w:rPr>
        <w:t>105</w:t>
      </w:r>
      <w:r w:rsidRPr="000022D7">
        <w:rPr>
          <w:rFonts w:ascii="Times New Roman" w:hAnsi="Times New Roman" w:cs="Times New Roman"/>
        </w:rPr>
        <w:t>的因数，</w:t>
      </w:r>
      <w:r w:rsidR="00FD07F3">
        <w:rPr>
          <w:rFonts w:ascii="Times New Roman" w:hAnsi="Times New Roman" w:cs="Times New Roman" w:hint="eastAsia"/>
        </w:rPr>
        <w:t>105</w:t>
      </w:r>
      <w:r w:rsidRPr="000022D7">
        <w:rPr>
          <w:rFonts w:ascii="Times New Roman" w:hAnsi="Times New Roman" w:cs="Times New Roman"/>
        </w:rPr>
        <w:t>是</w:t>
      </w:r>
      <w:r w:rsidR="00FD07F3">
        <w:rPr>
          <w:rFonts w:ascii="Times New Roman" w:hAnsi="Times New Roman" w:cs="Times New Roman" w:hint="eastAsia"/>
        </w:rPr>
        <w:t>3, 5, 7</w:t>
      </w:r>
      <w:r w:rsidRPr="000022D7">
        <w:rPr>
          <w:rFonts w:ascii="Times New Roman" w:hAnsi="Times New Roman" w:cs="Times New Roman"/>
        </w:rPr>
        <w:t>的倍数</w:t>
      </w:r>
      <w:r w:rsidRPr="000022D7">
        <w:rPr>
          <w:rFonts w:ascii="Times New Roman" w:hAnsi="Times New Roman" w:cs="Times New Roman"/>
        </w:rPr>
        <w:t>.</w:t>
      </w:r>
    </w:p>
    <w:p w14:paraId="6452417A" w14:textId="3C7360D9" w:rsidR="00373365" w:rsidRPr="000022D7" w:rsidRDefault="00FD07F3" w:rsidP="00373365">
      <w:pPr>
        <w:snapToGrid w:val="0"/>
        <w:spacing w:line="360" w:lineRule="auto"/>
        <w:ind w:firstLine="420"/>
        <w:jc w:val="left"/>
        <w:rPr>
          <w:rFonts w:ascii="Times New Roman" w:hAnsi="Times New Roman" w:cs="Times New Roman"/>
        </w:rPr>
      </w:pPr>
      <w:r>
        <w:rPr>
          <w:rFonts w:ascii="Times New Roman" w:hAnsi="Times New Roman" w:cs="Times New Roman" w:hint="eastAsia"/>
        </w:rPr>
        <w:t>105</w:t>
      </w:r>
      <w:r w:rsidR="00373365" w:rsidRPr="000022D7">
        <w:rPr>
          <w:rFonts w:ascii="Times New Roman" w:hAnsi="Times New Roman" w:cs="Times New Roman"/>
        </w:rPr>
        <w:t>的所有因数是</w:t>
      </w:r>
      <w:r>
        <w:rPr>
          <w:rFonts w:ascii="Times New Roman" w:hAnsi="Times New Roman" w:cs="Times New Roman" w:hint="eastAsia"/>
        </w:rPr>
        <w:t xml:space="preserve"> {</w:t>
      </w:r>
      <m:oMath>
        <m:r>
          <w:rPr>
            <w:rFonts w:ascii="Cambria Math" w:hAnsi="Cambria Math" w:cs="Times New Roman"/>
          </w:rPr>
          <m:t>±1, ±3, ±5, ±7, ±15, ±21, ±35, ±105</m:t>
        </m:r>
      </m:oMath>
      <w:r>
        <w:rPr>
          <w:rFonts w:ascii="Times New Roman" w:hAnsi="Times New Roman" w:cs="Times New Roman" w:hint="eastAsia"/>
        </w:rPr>
        <w:t>},</w:t>
      </w:r>
      <w:r w:rsidR="00381530">
        <w:rPr>
          <w:rFonts w:ascii="Times New Roman" w:hAnsi="Times New Roman" w:cs="Times New Roman" w:hint="eastAsia"/>
        </w:rPr>
        <w:t xml:space="preserve"> </w:t>
      </w:r>
    </w:p>
    <w:p w14:paraId="42A6E380" w14:textId="31573EF9" w:rsidR="00373365" w:rsidRPr="000022D7" w:rsidRDefault="00373365" w:rsidP="003453CD">
      <w:pPr>
        <w:snapToGrid w:val="0"/>
        <w:spacing w:line="360" w:lineRule="auto"/>
        <w:ind w:firstLineChars="202" w:firstLine="424"/>
        <w:jc w:val="left"/>
        <w:rPr>
          <w:rFonts w:ascii="Times New Roman" w:hAnsi="Times New Roman" w:cs="Times New Roman"/>
        </w:rPr>
      </w:pPr>
      <w:r w:rsidRPr="000022D7">
        <w:rPr>
          <w:rFonts w:ascii="Times New Roman" w:hAnsi="Times New Roman" w:cs="Times New Roman"/>
        </w:rPr>
        <w:t>或是</w:t>
      </w:r>
      <w:r w:rsidR="00AD2DF8">
        <w:rPr>
          <w:rFonts w:ascii="Times New Roman" w:hAnsi="Times New Roman" w:cs="Times New Roman" w:hint="eastAsia"/>
        </w:rPr>
        <w:t>{</w:t>
      </w:r>
      <m:oMath>
        <m:r>
          <w:rPr>
            <w:rFonts w:ascii="Cambria Math" w:hAnsi="Cambria Math" w:cs="Times New Roman"/>
          </w:rPr>
          <m:t>∓1, ∓3, ∓5, ∓7, ∓15, ∓21, ∓35, ∓105</m:t>
        </m:r>
      </m:oMath>
      <w:r w:rsidR="00AD2DF8">
        <w:rPr>
          <w:rFonts w:ascii="Times New Roman" w:hAnsi="Times New Roman" w:cs="Times New Roman" w:hint="eastAsia"/>
        </w:rPr>
        <w:t>},</w:t>
      </w:r>
    </w:p>
    <w:p w14:paraId="17727AD9" w14:textId="7B179DA3" w:rsidR="00373365" w:rsidRPr="000022D7" w:rsidRDefault="00373365" w:rsidP="003453CD">
      <w:pPr>
        <w:snapToGrid w:val="0"/>
        <w:spacing w:line="360" w:lineRule="auto"/>
        <w:ind w:firstLineChars="202" w:firstLine="424"/>
        <w:jc w:val="left"/>
        <w:rPr>
          <w:rFonts w:ascii="Times New Roman" w:hAnsi="Times New Roman" w:cs="Times New Roman"/>
        </w:rPr>
      </w:pPr>
      <w:r w:rsidRPr="000022D7">
        <w:rPr>
          <w:rFonts w:ascii="Times New Roman" w:hAnsi="Times New Roman" w:cs="Times New Roman"/>
        </w:rPr>
        <w:t>或是</w:t>
      </w:r>
      <w:r w:rsidR="00AD2DF8">
        <w:rPr>
          <w:rFonts w:ascii="Times New Roman" w:hAnsi="Times New Roman" w:cs="Times New Roman" w:hint="eastAsia"/>
        </w:rPr>
        <w:t>{</w:t>
      </w:r>
      <m:oMath>
        <m:r>
          <w:rPr>
            <w:rFonts w:ascii="Cambria Math" w:hAnsi="Cambria Math" w:cs="Times New Roman"/>
          </w:rPr>
          <m:t>±105=</m:t>
        </m:r>
        <m:f>
          <m:fPr>
            <m:ctrlPr>
              <w:rPr>
                <w:rFonts w:ascii="Cambria Math" w:hAnsi="Cambria Math" w:cs="Times New Roman"/>
                <w:i/>
              </w:rPr>
            </m:ctrlPr>
          </m:fPr>
          <m:num>
            <m:r>
              <w:rPr>
                <w:rFonts w:ascii="Cambria Math" w:hAnsi="Cambria Math" w:cs="Times New Roman"/>
              </w:rPr>
              <m:t>105</m:t>
            </m:r>
          </m:num>
          <m:den>
            <m:r>
              <w:rPr>
                <w:rFonts w:ascii="Cambria Math" w:hAnsi="Cambria Math" w:cs="Times New Roman"/>
              </w:rPr>
              <m:t>±1</m:t>
            </m:r>
          </m:den>
        </m:f>
        <m:r>
          <w:rPr>
            <w:rFonts w:ascii="Cambria Math" w:hAnsi="Cambria Math" w:cs="Times New Roman"/>
          </w:rPr>
          <m:t>, ±35=</m:t>
        </m:r>
        <m:f>
          <m:fPr>
            <m:ctrlPr>
              <w:rPr>
                <w:rFonts w:ascii="Cambria Math" w:hAnsi="Cambria Math" w:cs="Times New Roman"/>
                <w:i/>
              </w:rPr>
            </m:ctrlPr>
          </m:fPr>
          <m:num>
            <m:r>
              <w:rPr>
                <w:rFonts w:ascii="Cambria Math" w:hAnsi="Cambria Math" w:cs="Times New Roman"/>
              </w:rPr>
              <m:t>105</m:t>
            </m:r>
          </m:num>
          <m:den>
            <m:r>
              <w:rPr>
                <w:rFonts w:ascii="Cambria Math" w:hAnsi="Cambria Math" w:cs="Times New Roman"/>
              </w:rPr>
              <m:t>±3</m:t>
            </m:r>
          </m:den>
        </m:f>
        <m:r>
          <w:rPr>
            <w:rFonts w:ascii="Cambria Math" w:hAnsi="Cambria Math" w:cs="Times New Roman"/>
          </w:rPr>
          <m:t>, ±21=</m:t>
        </m:r>
        <m:f>
          <m:fPr>
            <m:ctrlPr>
              <w:rPr>
                <w:rFonts w:ascii="Cambria Math" w:hAnsi="Cambria Math" w:cs="Times New Roman"/>
                <w:i/>
              </w:rPr>
            </m:ctrlPr>
          </m:fPr>
          <m:num>
            <m:r>
              <w:rPr>
                <w:rFonts w:ascii="Cambria Math" w:hAnsi="Cambria Math" w:cs="Times New Roman"/>
              </w:rPr>
              <m:t>105</m:t>
            </m:r>
          </m:num>
          <m:den>
            <m:r>
              <w:rPr>
                <w:rFonts w:ascii="Cambria Math" w:hAnsi="Cambria Math" w:cs="Times New Roman"/>
              </w:rPr>
              <m:t>±5</m:t>
            </m:r>
          </m:den>
        </m:f>
        <m:r>
          <w:rPr>
            <w:rFonts w:ascii="Cambria Math" w:hAnsi="Cambria Math" w:cs="Times New Roman"/>
          </w:rPr>
          <m:t>, ±15=</m:t>
        </m:r>
        <m:f>
          <m:fPr>
            <m:ctrlPr>
              <w:rPr>
                <w:rFonts w:ascii="Cambria Math" w:hAnsi="Cambria Math" w:cs="Times New Roman"/>
                <w:i/>
              </w:rPr>
            </m:ctrlPr>
          </m:fPr>
          <m:num>
            <m:r>
              <w:rPr>
                <w:rFonts w:ascii="Cambria Math" w:hAnsi="Cambria Math" w:cs="Times New Roman"/>
              </w:rPr>
              <m:t>105</m:t>
            </m:r>
          </m:num>
          <m:den>
            <m:r>
              <w:rPr>
                <w:rFonts w:ascii="Cambria Math" w:hAnsi="Cambria Math" w:cs="Times New Roman"/>
              </w:rPr>
              <m:t>±7</m:t>
            </m:r>
          </m:den>
        </m:f>
        <m:r>
          <w:rPr>
            <w:rFonts w:ascii="Cambria Math" w:hAnsi="Cambria Math" w:cs="Times New Roman"/>
          </w:rPr>
          <m:t>, ±7=</m:t>
        </m:r>
        <m:f>
          <m:fPr>
            <m:ctrlPr>
              <w:rPr>
                <w:rFonts w:ascii="Cambria Math" w:hAnsi="Cambria Math" w:cs="Times New Roman"/>
                <w:i/>
              </w:rPr>
            </m:ctrlPr>
          </m:fPr>
          <m:num>
            <m:r>
              <w:rPr>
                <w:rFonts w:ascii="Cambria Math" w:hAnsi="Cambria Math" w:cs="Times New Roman"/>
              </w:rPr>
              <m:t>105</m:t>
            </m:r>
          </m:num>
          <m:den>
            <m:r>
              <w:rPr>
                <w:rFonts w:ascii="Cambria Math" w:hAnsi="Cambria Math" w:cs="Times New Roman"/>
              </w:rPr>
              <m:t>±15</m:t>
            </m:r>
          </m:den>
        </m:f>
        <m:r>
          <w:rPr>
            <w:rFonts w:ascii="Cambria Math" w:hAnsi="Cambria Math" w:cs="Times New Roman"/>
          </w:rPr>
          <m:t>,±5=</m:t>
        </m:r>
        <m:f>
          <m:fPr>
            <m:ctrlPr>
              <w:rPr>
                <w:rFonts w:ascii="Cambria Math" w:hAnsi="Cambria Math" w:cs="Times New Roman"/>
                <w:i/>
              </w:rPr>
            </m:ctrlPr>
          </m:fPr>
          <m:num>
            <m:r>
              <w:rPr>
                <w:rFonts w:ascii="Cambria Math" w:hAnsi="Cambria Math" w:cs="Times New Roman"/>
              </w:rPr>
              <m:t>105</m:t>
            </m:r>
          </m:num>
          <m:den>
            <m:r>
              <w:rPr>
                <w:rFonts w:ascii="Cambria Math" w:hAnsi="Cambria Math" w:cs="Times New Roman"/>
              </w:rPr>
              <m:t>±21</m:t>
            </m:r>
          </m:den>
        </m:f>
        <m:r>
          <w:rPr>
            <w:rFonts w:ascii="Cambria Math" w:hAnsi="Cambria Math" w:cs="Times New Roman"/>
          </w:rPr>
          <m:t>,±3=</m:t>
        </m:r>
        <m:f>
          <m:fPr>
            <m:ctrlPr>
              <w:rPr>
                <w:rFonts w:ascii="Cambria Math" w:hAnsi="Cambria Math" w:cs="Times New Roman"/>
                <w:i/>
              </w:rPr>
            </m:ctrlPr>
          </m:fPr>
          <m:num>
            <m:r>
              <w:rPr>
                <w:rFonts w:ascii="Cambria Math" w:hAnsi="Cambria Math" w:cs="Times New Roman"/>
              </w:rPr>
              <m:t>105</m:t>
            </m:r>
          </m:num>
          <m:den>
            <m:r>
              <w:rPr>
                <w:rFonts w:ascii="Cambria Math" w:hAnsi="Cambria Math" w:cs="Times New Roman"/>
              </w:rPr>
              <m:t>±35</m:t>
            </m:r>
          </m:den>
        </m:f>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105</m:t>
            </m:r>
          </m:num>
          <m:den>
            <m:r>
              <w:rPr>
                <w:rFonts w:ascii="Cambria Math" w:hAnsi="Cambria Math" w:cs="Times New Roman"/>
              </w:rPr>
              <m:t>±105</m:t>
            </m:r>
          </m:den>
        </m:f>
      </m:oMath>
      <w:r w:rsidR="00AD2DF8">
        <w:rPr>
          <w:rFonts w:ascii="Times New Roman" w:hAnsi="Times New Roman" w:cs="Times New Roman" w:hint="eastAsia"/>
        </w:rPr>
        <w:t>}.</w:t>
      </w:r>
    </w:p>
    <w:p w14:paraId="21E60D72" w14:textId="6F7F4703" w:rsidR="00373365" w:rsidRPr="000022D7" w:rsidRDefault="00373365" w:rsidP="00373365">
      <w:pPr>
        <w:snapToGrid w:val="0"/>
        <w:spacing w:line="360" w:lineRule="auto"/>
        <w:rPr>
          <w:rFonts w:ascii="Times New Roman" w:hAnsi="Times New Roman" w:cs="Times New Roman"/>
          <w:b/>
        </w:rPr>
      </w:pPr>
      <w:r w:rsidRPr="000022D7">
        <w:rPr>
          <w:rFonts w:ascii="Times New Roman" w:hAnsi="Times New Roman" w:cs="Times New Roman"/>
        </w:rPr>
        <w:tab/>
      </w:r>
    </w:p>
    <w:p w14:paraId="00D43C46" w14:textId="5B088BF1" w:rsidR="000D481C" w:rsidRPr="000022D7" w:rsidRDefault="000D481C" w:rsidP="00373365">
      <w:pPr>
        <w:snapToGrid w:val="0"/>
        <w:spacing w:line="360" w:lineRule="auto"/>
        <w:rPr>
          <w:rFonts w:ascii="Times New Roman" w:hAnsi="Times New Roman" w:cs="Times New Roman"/>
        </w:rPr>
      </w:pPr>
      <w:r w:rsidRPr="000022D7">
        <w:rPr>
          <w:rFonts w:ascii="Times New Roman" w:hAnsi="Times New Roman" w:cs="Times New Roman"/>
          <w:b/>
        </w:rPr>
        <w:t xml:space="preserve">   </w:t>
      </w:r>
      <w:r w:rsidRPr="000022D7">
        <w:rPr>
          <w:rFonts w:ascii="Times New Roman" w:hAnsi="Times New Roman" w:cs="Times New Roman"/>
        </w:rPr>
        <w:t xml:space="preserve"> </w:t>
      </w:r>
      <w:r w:rsidRPr="000022D7">
        <w:rPr>
          <w:rFonts w:ascii="Times New Roman" w:hAnsi="Times New Roman" w:cs="Times New Roman"/>
        </w:rPr>
        <w:t>下面，给出几个整除相关的结论：</w:t>
      </w:r>
    </w:p>
    <w:p w14:paraId="71E336BC" w14:textId="2F525705" w:rsidR="00373365" w:rsidRPr="000022D7" w:rsidRDefault="00373365" w:rsidP="00373365">
      <w:pPr>
        <w:snapToGrid w:val="0"/>
        <w:spacing w:line="360" w:lineRule="auto"/>
        <w:ind w:firstLineChars="200" w:firstLine="420"/>
        <w:rPr>
          <w:rFonts w:ascii="Times New Roman" w:hAnsi="Times New Roman" w:cs="Times New Roman"/>
        </w:rPr>
      </w:pPr>
      <w:r w:rsidRPr="000022D7">
        <w:rPr>
          <w:rFonts w:ascii="Times New Roman" w:hAnsi="Times New Roman" w:cs="Times New Roman"/>
          <w:b/>
        </w:rPr>
        <w:t>定理</w:t>
      </w:r>
      <w:r w:rsidR="006D3117">
        <w:rPr>
          <w:rFonts w:ascii="Times New Roman" w:hAnsi="Times New Roman" w:cs="Times New Roman" w:hint="eastAsia"/>
          <w:b/>
        </w:rPr>
        <w:t>1.1.</w:t>
      </w:r>
      <w:r w:rsidRPr="000022D7">
        <w:rPr>
          <w:rFonts w:ascii="Times New Roman" w:hAnsi="Times New Roman" w:cs="Times New Roman"/>
          <w:b/>
        </w:rPr>
        <w:t>1</w:t>
      </w:r>
      <w:r w:rsidRPr="000022D7">
        <w:rPr>
          <w:rFonts w:ascii="Times New Roman" w:hAnsi="Times New Roman" w:cs="Times New Roman"/>
        </w:rPr>
        <w:t xml:space="preserve"> </w:t>
      </w:r>
      <w:r w:rsidRPr="000022D7">
        <w:rPr>
          <w:rFonts w:ascii="Times New Roman" w:hAnsi="Times New Roman" w:cs="Times New Roman"/>
        </w:rPr>
        <w:t>设</w:t>
      </w:r>
      <w:r w:rsidRPr="000022D7">
        <w:rPr>
          <w:rFonts w:ascii="Times New Roman" w:hAnsi="Times New Roman" w:cs="Times New Roman"/>
          <w:position w:val="-10"/>
        </w:rPr>
        <w:object w:dxaOrig="1480" w:dyaOrig="320" w14:anchorId="6BCD61BA">
          <v:shape id="_x0000_i1054" type="#_x0000_t75" style="width:73.85pt;height:16pt" o:ole="">
            <v:imagedata r:id="rId67" o:title=""/>
          </v:shape>
          <o:OLEObject Type="Embed" ProgID="Equation.DSMT4" ShapeID="_x0000_i1054" DrawAspect="Content" ObjectID="_1791320852" r:id="rId68"/>
        </w:object>
      </w:r>
      <w:r w:rsidRPr="000022D7">
        <w:rPr>
          <w:rFonts w:ascii="Times New Roman" w:hAnsi="Times New Roman" w:cs="Times New Roman"/>
        </w:rPr>
        <w:t>是三个整数</w:t>
      </w:r>
      <w:r w:rsidRPr="000022D7">
        <w:rPr>
          <w:rFonts w:ascii="Times New Roman" w:hAnsi="Times New Roman" w:cs="Times New Roman"/>
        </w:rPr>
        <w:t xml:space="preserve">. </w:t>
      </w:r>
      <w:r w:rsidRPr="000022D7">
        <w:rPr>
          <w:rFonts w:ascii="Times New Roman" w:hAnsi="Times New Roman" w:cs="Times New Roman"/>
        </w:rPr>
        <w:t>若</w:t>
      </w:r>
      <w:r w:rsidRPr="000022D7">
        <w:rPr>
          <w:rFonts w:ascii="Times New Roman" w:hAnsi="Times New Roman" w:cs="Times New Roman"/>
          <w:position w:val="-10"/>
        </w:rPr>
        <w:object w:dxaOrig="1100" w:dyaOrig="320" w14:anchorId="412B00A3">
          <v:shape id="_x0000_i1055" type="#_x0000_t75" style="width:55.4pt;height:16pt" o:ole="">
            <v:imagedata r:id="rId69" o:title=""/>
          </v:shape>
          <o:OLEObject Type="Embed" ProgID="Equation.DSMT4" ShapeID="_x0000_i1055" DrawAspect="Content" ObjectID="_1791320853" r:id="rId70"/>
        </w:object>
      </w:r>
      <w:r w:rsidRPr="000022D7">
        <w:rPr>
          <w:rFonts w:ascii="Times New Roman" w:hAnsi="Times New Roman" w:cs="Times New Roman"/>
        </w:rPr>
        <w:t>则</w:t>
      </w:r>
      <w:r w:rsidRPr="000022D7">
        <w:rPr>
          <w:rFonts w:ascii="Times New Roman" w:hAnsi="Times New Roman" w:cs="Times New Roman"/>
          <w:position w:val="-10"/>
        </w:rPr>
        <w:object w:dxaOrig="440" w:dyaOrig="320" w14:anchorId="29C44A34">
          <v:shape id="_x0000_i1056" type="#_x0000_t75" style="width:20.9pt;height:16pt" o:ole="">
            <v:imagedata r:id="rId71" o:title=""/>
          </v:shape>
          <o:OLEObject Type="Embed" ProgID="Equation.DSMT4" ShapeID="_x0000_i1056" DrawAspect="Content" ObjectID="_1791320854" r:id="rId72"/>
        </w:object>
      </w:r>
      <w:r w:rsidRPr="000022D7">
        <w:rPr>
          <w:rFonts w:ascii="Times New Roman" w:hAnsi="Times New Roman" w:cs="Times New Roman"/>
        </w:rPr>
        <w:t>.</w:t>
      </w:r>
    </w:p>
    <w:p w14:paraId="34B7D07F" w14:textId="77777777" w:rsidR="00373365" w:rsidRPr="000022D7" w:rsidRDefault="00373365" w:rsidP="00373365">
      <w:pPr>
        <w:snapToGrid w:val="0"/>
        <w:spacing w:line="360" w:lineRule="auto"/>
        <w:rPr>
          <w:rFonts w:ascii="Times New Roman" w:hAnsi="Times New Roman" w:cs="Times New Roman"/>
        </w:rPr>
      </w:pPr>
      <w:r w:rsidRPr="000022D7">
        <w:rPr>
          <w:rFonts w:ascii="Times New Roman" w:hAnsi="Times New Roman" w:cs="Times New Roman"/>
        </w:rPr>
        <w:lastRenderedPageBreak/>
        <w:tab/>
      </w:r>
      <w:r w:rsidRPr="000022D7">
        <w:rPr>
          <w:rFonts w:ascii="Times New Roman" w:hAnsi="Times New Roman" w:cs="Times New Roman"/>
          <w:b/>
        </w:rPr>
        <w:t>证</w:t>
      </w:r>
      <w:r w:rsidRPr="000022D7">
        <w:rPr>
          <w:rFonts w:ascii="Times New Roman" w:hAnsi="Times New Roman" w:cs="Times New Roman"/>
        </w:rPr>
        <w:t xml:space="preserve"> </w:t>
      </w:r>
      <w:r w:rsidRPr="000022D7">
        <w:rPr>
          <w:rFonts w:ascii="Times New Roman" w:hAnsi="Times New Roman" w:cs="Times New Roman"/>
        </w:rPr>
        <w:t>设</w:t>
      </w:r>
      <w:r w:rsidRPr="000022D7">
        <w:rPr>
          <w:rFonts w:ascii="Times New Roman" w:hAnsi="Times New Roman" w:cs="Times New Roman"/>
          <w:position w:val="-10"/>
        </w:rPr>
        <w:object w:dxaOrig="1100" w:dyaOrig="320" w14:anchorId="6A5F7053">
          <v:shape id="_x0000_i1057" type="#_x0000_t75" style="width:55.4pt;height:16pt" o:ole="">
            <v:imagedata r:id="rId73" o:title=""/>
          </v:shape>
          <o:OLEObject Type="Embed" ProgID="Equation.DSMT4" ShapeID="_x0000_i1057" DrawAspect="Content" ObjectID="_1791320855" r:id="rId74"/>
        </w:object>
      </w:r>
      <w:r w:rsidRPr="000022D7">
        <w:rPr>
          <w:rFonts w:ascii="Times New Roman" w:hAnsi="Times New Roman" w:cs="Times New Roman"/>
        </w:rPr>
        <w:t>根据整除的定义，分别存在整数</w:t>
      </w:r>
      <w:r w:rsidRPr="000022D7">
        <w:rPr>
          <w:rFonts w:ascii="Times New Roman" w:hAnsi="Times New Roman" w:cs="Times New Roman"/>
          <w:position w:val="-12"/>
        </w:rPr>
        <w:object w:dxaOrig="700" w:dyaOrig="360" w14:anchorId="6A650C46">
          <v:shape id="_x0000_i1058" type="#_x0000_t75" style="width:35.1pt;height:18.45pt" o:ole="">
            <v:imagedata r:id="rId75" o:title=""/>
          </v:shape>
          <o:OLEObject Type="Embed" ProgID="Equation.DSMT4" ShapeID="_x0000_i1058" DrawAspect="Content" ObjectID="_1791320856" r:id="rId76"/>
        </w:object>
      </w:r>
      <w:r w:rsidRPr="000022D7">
        <w:rPr>
          <w:rFonts w:ascii="Times New Roman" w:hAnsi="Times New Roman" w:cs="Times New Roman"/>
        </w:rPr>
        <w:t>使得</w:t>
      </w:r>
    </w:p>
    <w:p w14:paraId="0AC657E7" w14:textId="77777777" w:rsidR="00373365" w:rsidRPr="000022D7" w:rsidRDefault="00373365" w:rsidP="00373365">
      <w:pPr>
        <w:snapToGrid w:val="0"/>
        <w:spacing w:line="360" w:lineRule="auto"/>
        <w:jc w:val="center"/>
        <w:rPr>
          <w:rFonts w:ascii="Times New Roman" w:hAnsi="Times New Roman" w:cs="Times New Roman"/>
        </w:rPr>
      </w:pPr>
      <w:r w:rsidRPr="000022D7">
        <w:rPr>
          <w:rFonts w:ascii="Times New Roman" w:hAnsi="Times New Roman" w:cs="Times New Roman"/>
          <w:position w:val="-12"/>
        </w:rPr>
        <w:object w:dxaOrig="1640" w:dyaOrig="360" w14:anchorId="4194B764">
          <v:shape id="_x0000_i1059" type="#_x0000_t75" style="width:81.85pt;height:18.45pt" o:ole="">
            <v:imagedata r:id="rId77" o:title=""/>
          </v:shape>
          <o:OLEObject Type="Embed" ProgID="Equation.DSMT4" ShapeID="_x0000_i1059" DrawAspect="Content" ObjectID="_1791320857" r:id="rId78"/>
        </w:object>
      </w:r>
    </w:p>
    <w:p w14:paraId="7627027F" w14:textId="0043E371" w:rsidR="00373365" w:rsidRPr="000022D7" w:rsidRDefault="00373365" w:rsidP="00373365">
      <w:pPr>
        <w:snapToGrid w:val="0"/>
        <w:spacing w:line="360" w:lineRule="auto"/>
        <w:ind w:firstLineChars="400" w:firstLine="840"/>
        <w:rPr>
          <w:rFonts w:ascii="Times New Roman" w:hAnsi="Times New Roman" w:cs="Times New Roman"/>
        </w:rPr>
      </w:pPr>
      <w:r w:rsidRPr="000022D7">
        <w:rPr>
          <w:rFonts w:ascii="Times New Roman" w:hAnsi="Times New Roman" w:cs="Times New Roman"/>
        </w:rPr>
        <w:t>因此，我们有</w:t>
      </w:r>
      <w:r w:rsidRPr="000022D7">
        <w:rPr>
          <w:rFonts w:ascii="Times New Roman" w:hAnsi="Times New Roman" w:cs="Times New Roman"/>
          <w:position w:val="-12"/>
        </w:rPr>
        <w:object w:dxaOrig="2160" w:dyaOrig="360" w14:anchorId="014C48A1">
          <v:shape id="_x0000_i1060" type="#_x0000_t75" style="width:108.3pt;height:18.45pt" o:ole="">
            <v:imagedata r:id="rId79" o:title=""/>
          </v:shape>
          <o:OLEObject Type="Embed" ProgID="Equation.DSMT4" ShapeID="_x0000_i1060" DrawAspect="Content" ObjectID="_1791320858" r:id="rId80"/>
        </w:object>
      </w:r>
      <w:r w:rsidR="006D3117">
        <w:rPr>
          <w:rFonts w:ascii="Times New Roman" w:hAnsi="Times New Roman" w:cs="Times New Roman" w:hint="eastAsia"/>
        </w:rPr>
        <w:t>.</w:t>
      </w:r>
    </w:p>
    <w:p w14:paraId="5197AA36" w14:textId="77777777" w:rsidR="00373365" w:rsidRPr="000022D7" w:rsidRDefault="00373365" w:rsidP="00373365">
      <w:pPr>
        <w:snapToGrid w:val="0"/>
        <w:spacing w:line="360" w:lineRule="auto"/>
        <w:ind w:firstLineChars="400" w:firstLine="840"/>
        <w:rPr>
          <w:rFonts w:ascii="Times New Roman" w:hAnsi="Times New Roman" w:cs="Times New Roman"/>
        </w:rPr>
      </w:pPr>
      <w:r w:rsidRPr="000022D7">
        <w:rPr>
          <w:rFonts w:ascii="Times New Roman" w:hAnsi="Times New Roman" w:cs="Times New Roman"/>
        </w:rPr>
        <w:t>因为</w:t>
      </w:r>
      <w:r w:rsidRPr="000022D7">
        <w:rPr>
          <w:rFonts w:ascii="Times New Roman" w:hAnsi="Times New Roman" w:cs="Times New Roman"/>
          <w:position w:val="-12"/>
        </w:rPr>
        <w:object w:dxaOrig="820" w:dyaOrig="360" w14:anchorId="668AFF09">
          <v:shape id="_x0000_i1061" type="#_x0000_t75" style="width:41.25pt;height:18.45pt" o:ole="">
            <v:imagedata r:id="rId81" o:title=""/>
          </v:shape>
          <o:OLEObject Type="Embed" ProgID="Equation.DSMT4" ShapeID="_x0000_i1061" DrawAspect="Content" ObjectID="_1791320859" r:id="rId82"/>
        </w:object>
      </w:r>
      <w:r w:rsidRPr="000022D7">
        <w:rPr>
          <w:rFonts w:ascii="Times New Roman" w:hAnsi="Times New Roman" w:cs="Times New Roman"/>
        </w:rPr>
        <w:t>是整数，所以根据整除的定义，有</w:t>
      </w:r>
      <w:r w:rsidRPr="000022D7">
        <w:rPr>
          <w:rFonts w:ascii="Times New Roman" w:hAnsi="Times New Roman" w:cs="Times New Roman"/>
          <w:position w:val="-10"/>
        </w:rPr>
        <w:object w:dxaOrig="440" w:dyaOrig="320" w14:anchorId="7D66DF19">
          <v:shape id="_x0000_i1062" type="#_x0000_t75" style="width:20.9pt;height:16pt" o:ole="">
            <v:imagedata r:id="rId83" o:title=""/>
          </v:shape>
          <o:OLEObject Type="Embed" ProgID="Equation.DSMT4" ShapeID="_x0000_i1062" DrawAspect="Content" ObjectID="_1791320860" r:id="rId84"/>
        </w:object>
      </w:r>
      <w:r w:rsidRPr="000022D7">
        <w:rPr>
          <w:rFonts w:ascii="Times New Roman" w:hAnsi="Times New Roman" w:cs="Times New Roman"/>
        </w:rPr>
        <w:t>.</w:t>
      </w:r>
    </w:p>
    <w:p w14:paraId="6DD10D42" w14:textId="3ACD15D9" w:rsidR="00373365" w:rsidRPr="000022D7" w:rsidRDefault="00373365" w:rsidP="000D481C">
      <w:pPr>
        <w:snapToGrid w:val="0"/>
        <w:spacing w:line="360" w:lineRule="auto"/>
        <w:rPr>
          <w:rFonts w:ascii="Times New Roman" w:hAnsi="Times New Roman" w:cs="Times New Roman"/>
        </w:rPr>
      </w:pPr>
      <w:r w:rsidRPr="000022D7">
        <w:rPr>
          <w:rFonts w:ascii="Times New Roman" w:hAnsi="Times New Roman" w:cs="Times New Roman"/>
          <w:b/>
        </w:rPr>
        <w:t>例</w:t>
      </w:r>
      <w:r w:rsidR="006D3117">
        <w:rPr>
          <w:rFonts w:ascii="Times New Roman" w:hAnsi="Times New Roman" w:cs="Times New Roman" w:hint="eastAsia"/>
          <w:b/>
        </w:rPr>
        <w:t>1.1.</w:t>
      </w:r>
      <w:r w:rsidR="000D481C" w:rsidRPr="000022D7">
        <w:rPr>
          <w:rFonts w:ascii="Times New Roman" w:hAnsi="Times New Roman" w:cs="Times New Roman"/>
          <w:b/>
        </w:rPr>
        <w:t>3</w:t>
      </w:r>
      <w:r w:rsidRPr="000022D7">
        <w:rPr>
          <w:rFonts w:ascii="Times New Roman" w:hAnsi="Times New Roman" w:cs="Times New Roman"/>
          <w:b/>
        </w:rPr>
        <w:t xml:space="preserve"> </w:t>
      </w:r>
      <w:r w:rsidRPr="000022D7">
        <w:rPr>
          <w:rFonts w:ascii="Times New Roman" w:hAnsi="Times New Roman" w:cs="Times New Roman"/>
        </w:rPr>
        <w:t>因为</w:t>
      </w:r>
      <w:r w:rsidR="00874C19">
        <w:rPr>
          <w:rFonts w:ascii="Times New Roman" w:hAnsi="Times New Roman" w:cs="Times New Roman" w:hint="eastAsia"/>
        </w:rPr>
        <w:t xml:space="preserve"> 3|12, 12|36, </w:t>
      </w:r>
      <w:r w:rsidRPr="000022D7">
        <w:rPr>
          <w:rFonts w:ascii="Times New Roman" w:hAnsi="Times New Roman" w:cs="Times New Roman"/>
        </w:rPr>
        <w:t>所以</w:t>
      </w:r>
      <w:r w:rsidR="00874C19">
        <w:rPr>
          <w:rFonts w:ascii="Times New Roman" w:hAnsi="Times New Roman" w:cs="Times New Roman" w:hint="eastAsia"/>
        </w:rPr>
        <w:t xml:space="preserve"> 3|36</w:t>
      </w:r>
      <w:r w:rsidRPr="000022D7">
        <w:rPr>
          <w:rFonts w:ascii="Times New Roman" w:hAnsi="Times New Roman" w:cs="Times New Roman"/>
        </w:rPr>
        <w:t>.</w:t>
      </w:r>
    </w:p>
    <w:p w14:paraId="07F687E7" w14:textId="77777777" w:rsidR="00373365" w:rsidRPr="000022D7" w:rsidRDefault="00373365" w:rsidP="00373365">
      <w:pPr>
        <w:snapToGrid w:val="0"/>
        <w:spacing w:line="360" w:lineRule="auto"/>
        <w:rPr>
          <w:rFonts w:ascii="Times New Roman" w:hAnsi="Times New Roman" w:cs="Times New Roman"/>
          <w:b/>
        </w:rPr>
      </w:pPr>
      <w:r w:rsidRPr="000022D7">
        <w:rPr>
          <w:rFonts w:ascii="Times New Roman" w:hAnsi="Times New Roman" w:cs="Times New Roman"/>
        </w:rPr>
        <w:tab/>
      </w:r>
    </w:p>
    <w:p w14:paraId="17C86430" w14:textId="1FAA05CF" w:rsidR="00373365" w:rsidRPr="000022D7" w:rsidRDefault="00373365" w:rsidP="00373365">
      <w:pPr>
        <w:snapToGrid w:val="0"/>
        <w:spacing w:line="360" w:lineRule="auto"/>
        <w:ind w:firstLineChars="200" w:firstLine="420"/>
        <w:rPr>
          <w:rFonts w:ascii="Times New Roman" w:hAnsi="Times New Roman" w:cs="Times New Roman"/>
        </w:rPr>
      </w:pPr>
      <w:r w:rsidRPr="000022D7">
        <w:rPr>
          <w:rFonts w:ascii="Times New Roman" w:hAnsi="Times New Roman" w:cs="Times New Roman"/>
          <w:b/>
        </w:rPr>
        <w:t>定理</w:t>
      </w:r>
      <w:r w:rsidR="006D3117">
        <w:rPr>
          <w:rFonts w:ascii="Times New Roman" w:hAnsi="Times New Roman" w:cs="Times New Roman" w:hint="eastAsia"/>
          <w:b/>
        </w:rPr>
        <w:t>1.1.</w:t>
      </w:r>
      <w:r w:rsidRPr="000022D7">
        <w:rPr>
          <w:rFonts w:ascii="Times New Roman" w:hAnsi="Times New Roman" w:cs="Times New Roman"/>
          <w:b/>
        </w:rPr>
        <w:t>2</w:t>
      </w:r>
      <w:r w:rsidRPr="000022D7">
        <w:rPr>
          <w:rFonts w:ascii="Times New Roman" w:hAnsi="Times New Roman" w:cs="Times New Roman"/>
        </w:rPr>
        <w:t xml:space="preserve"> </w:t>
      </w:r>
      <w:r w:rsidRPr="000022D7">
        <w:rPr>
          <w:rFonts w:ascii="Times New Roman" w:hAnsi="Times New Roman" w:cs="Times New Roman"/>
        </w:rPr>
        <w:t>设</w:t>
      </w:r>
      <w:r w:rsidRPr="000022D7">
        <w:rPr>
          <w:rFonts w:ascii="Times New Roman" w:hAnsi="Times New Roman" w:cs="Times New Roman"/>
          <w:position w:val="-10"/>
        </w:rPr>
        <w:object w:dxaOrig="960" w:dyaOrig="320" w14:anchorId="5D670BB2">
          <v:shape id="_x0000_i1063" type="#_x0000_t75" style="width:47.4pt;height:16pt" o:ole="">
            <v:imagedata r:id="rId85" o:title=""/>
          </v:shape>
          <o:OLEObject Type="Embed" ProgID="Equation.DSMT4" ShapeID="_x0000_i1063" DrawAspect="Content" ObjectID="_1791320861" r:id="rId86"/>
        </w:object>
      </w:r>
      <w:r w:rsidRPr="000022D7">
        <w:rPr>
          <w:rFonts w:ascii="Times New Roman" w:hAnsi="Times New Roman" w:cs="Times New Roman"/>
        </w:rPr>
        <w:t>是三个整数</w:t>
      </w:r>
      <w:r w:rsidRPr="000022D7">
        <w:rPr>
          <w:rFonts w:ascii="Times New Roman" w:hAnsi="Times New Roman" w:cs="Times New Roman"/>
        </w:rPr>
        <w:t xml:space="preserve">. </w:t>
      </w:r>
      <w:r w:rsidRPr="000022D7">
        <w:rPr>
          <w:rFonts w:ascii="Times New Roman" w:hAnsi="Times New Roman" w:cs="Times New Roman"/>
        </w:rPr>
        <w:t>若</w:t>
      </w:r>
      <w:r w:rsidRPr="000022D7">
        <w:rPr>
          <w:rFonts w:ascii="Times New Roman" w:hAnsi="Times New Roman" w:cs="Times New Roman"/>
          <w:position w:val="-10"/>
        </w:rPr>
        <w:object w:dxaOrig="1100" w:dyaOrig="320" w14:anchorId="55388C9F">
          <v:shape id="_x0000_i1064" type="#_x0000_t75" style="width:55.4pt;height:16pt" o:ole="">
            <v:imagedata r:id="rId87" o:title=""/>
          </v:shape>
          <o:OLEObject Type="Embed" ProgID="Equation.DSMT4" ShapeID="_x0000_i1064" DrawAspect="Content" ObjectID="_1791320862" r:id="rId88"/>
        </w:object>
      </w:r>
      <w:r w:rsidRPr="000022D7">
        <w:rPr>
          <w:rFonts w:ascii="Times New Roman" w:hAnsi="Times New Roman" w:cs="Times New Roman"/>
        </w:rPr>
        <w:t>则</w:t>
      </w:r>
      <w:r w:rsidRPr="000022D7">
        <w:rPr>
          <w:rFonts w:ascii="Times New Roman" w:hAnsi="Times New Roman" w:cs="Times New Roman"/>
          <w:position w:val="-10"/>
        </w:rPr>
        <w:object w:dxaOrig="780" w:dyaOrig="320" w14:anchorId="75778B3F">
          <v:shape id="_x0000_i1065" type="#_x0000_t75" style="width:39.4pt;height:16pt" o:ole="">
            <v:imagedata r:id="rId89" o:title=""/>
          </v:shape>
          <o:OLEObject Type="Embed" ProgID="Equation.DSMT4" ShapeID="_x0000_i1065" DrawAspect="Content" ObjectID="_1791320863" r:id="rId90"/>
        </w:object>
      </w:r>
      <w:r w:rsidRPr="000022D7">
        <w:rPr>
          <w:rFonts w:ascii="Times New Roman" w:hAnsi="Times New Roman" w:cs="Times New Roman"/>
        </w:rPr>
        <w:t>.</w:t>
      </w:r>
    </w:p>
    <w:p w14:paraId="7DB852E9" w14:textId="77777777" w:rsidR="00373365" w:rsidRPr="000022D7" w:rsidRDefault="00373365" w:rsidP="00373365">
      <w:pPr>
        <w:snapToGrid w:val="0"/>
        <w:spacing w:line="360" w:lineRule="auto"/>
        <w:rPr>
          <w:rFonts w:ascii="Times New Roman" w:hAnsi="Times New Roman" w:cs="Times New Roman"/>
        </w:rPr>
      </w:pPr>
      <w:r w:rsidRPr="000022D7">
        <w:rPr>
          <w:rFonts w:ascii="Times New Roman" w:hAnsi="Times New Roman" w:cs="Times New Roman"/>
        </w:rPr>
        <w:tab/>
      </w:r>
      <w:r w:rsidRPr="000022D7">
        <w:rPr>
          <w:rFonts w:ascii="Times New Roman" w:hAnsi="Times New Roman" w:cs="Times New Roman"/>
          <w:b/>
        </w:rPr>
        <w:t>证</w:t>
      </w:r>
      <w:r w:rsidRPr="000022D7">
        <w:rPr>
          <w:rFonts w:ascii="Times New Roman" w:hAnsi="Times New Roman" w:cs="Times New Roman"/>
        </w:rPr>
        <w:t xml:space="preserve"> </w:t>
      </w:r>
      <w:r w:rsidRPr="000022D7">
        <w:rPr>
          <w:rFonts w:ascii="Times New Roman" w:hAnsi="Times New Roman" w:cs="Times New Roman"/>
        </w:rPr>
        <w:t>设</w:t>
      </w:r>
      <w:r w:rsidRPr="000022D7">
        <w:rPr>
          <w:rFonts w:ascii="Times New Roman" w:hAnsi="Times New Roman" w:cs="Times New Roman"/>
          <w:position w:val="-10"/>
        </w:rPr>
        <w:object w:dxaOrig="1100" w:dyaOrig="320" w14:anchorId="0625E7C7">
          <v:shape id="_x0000_i1066" type="#_x0000_t75" style="width:55.4pt;height:16pt" o:ole="">
            <v:imagedata r:id="rId91" o:title=""/>
          </v:shape>
          <o:OLEObject Type="Embed" ProgID="Equation.DSMT4" ShapeID="_x0000_i1066" DrawAspect="Content" ObjectID="_1791320864" r:id="rId92"/>
        </w:object>
      </w:r>
      <w:r w:rsidRPr="000022D7">
        <w:rPr>
          <w:rFonts w:ascii="Times New Roman" w:hAnsi="Times New Roman" w:cs="Times New Roman"/>
        </w:rPr>
        <w:t>那么存在两个整数</w:t>
      </w:r>
      <w:r w:rsidRPr="000022D7">
        <w:rPr>
          <w:rFonts w:ascii="Times New Roman" w:hAnsi="Times New Roman" w:cs="Times New Roman"/>
          <w:position w:val="-12"/>
        </w:rPr>
        <w:object w:dxaOrig="700" w:dyaOrig="360" w14:anchorId="77396261">
          <v:shape id="_x0000_i1067" type="#_x0000_t75" style="width:35.1pt;height:18.45pt" o:ole="">
            <v:imagedata r:id="rId93" o:title=""/>
          </v:shape>
          <o:OLEObject Type="Embed" ProgID="Equation.DSMT4" ShapeID="_x0000_i1067" DrawAspect="Content" ObjectID="_1791320865" r:id="rId94"/>
        </w:object>
      </w:r>
      <w:r w:rsidRPr="000022D7">
        <w:rPr>
          <w:rFonts w:ascii="Times New Roman" w:hAnsi="Times New Roman" w:cs="Times New Roman"/>
        </w:rPr>
        <w:t>分别使得</w:t>
      </w:r>
    </w:p>
    <w:p w14:paraId="2351ADCE" w14:textId="77777777" w:rsidR="00373365" w:rsidRPr="000022D7" w:rsidRDefault="00373365" w:rsidP="00373365">
      <w:pPr>
        <w:snapToGrid w:val="0"/>
        <w:spacing w:line="360" w:lineRule="auto"/>
        <w:jc w:val="center"/>
        <w:rPr>
          <w:rFonts w:ascii="Times New Roman" w:hAnsi="Times New Roman" w:cs="Times New Roman"/>
        </w:rPr>
      </w:pPr>
      <w:r w:rsidRPr="000022D7">
        <w:rPr>
          <w:rFonts w:ascii="Times New Roman" w:hAnsi="Times New Roman" w:cs="Times New Roman"/>
          <w:position w:val="-12"/>
        </w:rPr>
        <w:object w:dxaOrig="1620" w:dyaOrig="360" w14:anchorId="6F802011">
          <v:shape id="_x0000_i1068" type="#_x0000_t75" style="width:80.6pt;height:18.45pt" o:ole="">
            <v:imagedata r:id="rId95" o:title=""/>
          </v:shape>
          <o:OLEObject Type="Embed" ProgID="Equation.DSMT4" ShapeID="_x0000_i1068" DrawAspect="Content" ObjectID="_1791320866" r:id="rId96"/>
        </w:object>
      </w:r>
    </w:p>
    <w:p w14:paraId="0F8586BD" w14:textId="52FED111" w:rsidR="00373365" w:rsidRPr="000022D7" w:rsidRDefault="00373365" w:rsidP="00373365">
      <w:pPr>
        <w:snapToGrid w:val="0"/>
        <w:spacing w:line="360" w:lineRule="auto"/>
        <w:ind w:firstLineChars="400" w:firstLine="840"/>
        <w:rPr>
          <w:rFonts w:ascii="Times New Roman" w:hAnsi="Times New Roman" w:cs="Times New Roman"/>
        </w:rPr>
      </w:pPr>
      <w:r w:rsidRPr="000022D7">
        <w:rPr>
          <w:rFonts w:ascii="Times New Roman" w:hAnsi="Times New Roman" w:cs="Times New Roman"/>
        </w:rPr>
        <w:t>因此，</w:t>
      </w:r>
      <w:r w:rsidRPr="000022D7">
        <w:rPr>
          <w:rFonts w:ascii="Times New Roman" w:hAnsi="Times New Roman" w:cs="Times New Roman"/>
          <w:position w:val="-12"/>
        </w:rPr>
        <w:object w:dxaOrig="2740" w:dyaOrig="360" w14:anchorId="215B1DB2">
          <v:shape id="_x0000_i1069" type="#_x0000_t75" style="width:137.85pt;height:18.45pt" o:ole="">
            <v:imagedata r:id="rId97" o:title=""/>
          </v:shape>
          <o:OLEObject Type="Embed" ProgID="Equation.DSMT4" ShapeID="_x0000_i1069" DrawAspect="Content" ObjectID="_1791320867" r:id="rId98"/>
        </w:object>
      </w:r>
      <w:r w:rsidR="006D3117">
        <w:rPr>
          <w:rFonts w:ascii="Times New Roman" w:hAnsi="Times New Roman" w:cs="Times New Roman" w:hint="eastAsia"/>
        </w:rPr>
        <w:t>.</w:t>
      </w:r>
    </w:p>
    <w:p w14:paraId="108EBE67" w14:textId="77777777" w:rsidR="00373365" w:rsidRPr="000022D7" w:rsidRDefault="00373365" w:rsidP="00373365">
      <w:pPr>
        <w:snapToGrid w:val="0"/>
        <w:spacing w:line="360" w:lineRule="auto"/>
        <w:ind w:firstLineChars="400" w:firstLine="840"/>
        <w:rPr>
          <w:rFonts w:ascii="Times New Roman" w:hAnsi="Times New Roman" w:cs="Times New Roman"/>
        </w:rPr>
      </w:pPr>
      <w:r w:rsidRPr="000022D7">
        <w:rPr>
          <w:rFonts w:ascii="Times New Roman" w:hAnsi="Times New Roman" w:cs="Times New Roman"/>
        </w:rPr>
        <w:t>因为</w:t>
      </w:r>
      <w:r w:rsidRPr="000022D7">
        <w:rPr>
          <w:rFonts w:ascii="Times New Roman" w:hAnsi="Times New Roman" w:cs="Times New Roman"/>
          <w:position w:val="-12"/>
        </w:rPr>
        <w:object w:dxaOrig="680" w:dyaOrig="360" w14:anchorId="3F8EF055">
          <v:shape id="_x0000_i1070" type="#_x0000_t75" style="width:33.85pt;height:18.45pt" o:ole="">
            <v:imagedata r:id="rId99" o:title=""/>
          </v:shape>
          <o:OLEObject Type="Embed" ProgID="Equation.DSMT4" ShapeID="_x0000_i1070" DrawAspect="Content" ObjectID="_1791320868" r:id="rId100"/>
        </w:object>
      </w:r>
      <w:r w:rsidRPr="000022D7">
        <w:rPr>
          <w:rFonts w:ascii="Times New Roman" w:hAnsi="Times New Roman" w:cs="Times New Roman"/>
        </w:rPr>
        <w:t>是整数，所以</w:t>
      </w:r>
      <w:r w:rsidRPr="000022D7">
        <w:rPr>
          <w:rFonts w:ascii="Times New Roman" w:hAnsi="Times New Roman" w:cs="Times New Roman"/>
          <w:position w:val="-6"/>
        </w:rPr>
        <w:object w:dxaOrig="540" w:dyaOrig="279" w14:anchorId="69A6CF55">
          <v:shape id="_x0000_i1071" type="#_x0000_t75" style="width:27.1pt;height:14.75pt" o:ole="">
            <v:imagedata r:id="rId101" o:title=""/>
          </v:shape>
          <o:OLEObject Type="Embed" ProgID="Equation.DSMT4" ShapeID="_x0000_i1071" DrawAspect="Content" ObjectID="_1791320869" r:id="rId102"/>
        </w:object>
      </w:r>
      <w:r w:rsidRPr="000022D7">
        <w:rPr>
          <w:rFonts w:ascii="Times New Roman" w:hAnsi="Times New Roman" w:cs="Times New Roman"/>
        </w:rPr>
        <w:t>被</w:t>
      </w:r>
      <w:r w:rsidRPr="000022D7">
        <w:rPr>
          <w:rFonts w:ascii="Times New Roman" w:hAnsi="Times New Roman" w:cs="Times New Roman"/>
          <w:position w:val="-6"/>
        </w:rPr>
        <w:object w:dxaOrig="180" w:dyaOrig="220" w14:anchorId="3F6CE3A5">
          <v:shape id="_x0000_i1072" type="#_x0000_t75" style="width:8.6pt;height:11.1pt" o:ole="">
            <v:imagedata r:id="rId103" o:title=""/>
          </v:shape>
          <o:OLEObject Type="Embed" ProgID="Equation.DSMT4" ShapeID="_x0000_i1072" DrawAspect="Content" ObjectID="_1791320870" r:id="rId104"/>
        </w:object>
      </w:r>
      <w:r w:rsidRPr="000022D7">
        <w:rPr>
          <w:rFonts w:ascii="Times New Roman" w:hAnsi="Times New Roman" w:cs="Times New Roman"/>
        </w:rPr>
        <w:t>整除</w:t>
      </w:r>
      <w:r w:rsidRPr="000022D7">
        <w:rPr>
          <w:rFonts w:ascii="Times New Roman" w:hAnsi="Times New Roman" w:cs="Times New Roman"/>
        </w:rPr>
        <w:t>.</w:t>
      </w:r>
    </w:p>
    <w:p w14:paraId="49A97E60" w14:textId="68CBEA77" w:rsidR="00373365" w:rsidRPr="000022D7" w:rsidRDefault="00373365" w:rsidP="000D481C">
      <w:pPr>
        <w:snapToGrid w:val="0"/>
        <w:spacing w:line="360" w:lineRule="auto"/>
        <w:rPr>
          <w:rFonts w:ascii="Times New Roman" w:hAnsi="Times New Roman" w:cs="Times New Roman"/>
        </w:rPr>
      </w:pPr>
      <w:r w:rsidRPr="000022D7">
        <w:rPr>
          <w:rFonts w:ascii="Times New Roman" w:hAnsi="Times New Roman" w:cs="Times New Roman"/>
          <w:b/>
        </w:rPr>
        <w:t>例</w:t>
      </w:r>
      <w:r w:rsidR="006D3117">
        <w:rPr>
          <w:rFonts w:ascii="Times New Roman" w:hAnsi="Times New Roman" w:cs="Times New Roman" w:hint="eastAsia"/>
          <w:b/>
        </w:rPr>
        <w:t>1.1.</w:t>
      </w:r>
      <w:r w:rsidR="000D481C" w:rsidRPr="000022D7">
        <w:rPr>
          <w:rFonts w:ascii="Times New Roman" w:hAnsi="Times New Roman" w:cs="Times New Roman"/>
          <w:b/>
        </w:rPr>
        <w:t>4</w:t>
      </w:r>
      <w:r w:rsidRPr="000022D7">
        <w:rPr>
          <w:rFonts w:ascii="Times New Roman" w:hAnsi="Times New Roman" w:cs="Times New Roman"/>
        </w:rPr>
        <w:t xml:space="preserve"> </w:t>
      </w:r>
      <w:r w:rsidRPr="000022D7">
        <w:rPr>
          <w:rFonts w:ascii="Times New Roman" w:hAnsi="Times New Roman" w:cs="Times New Roman"/>
        </w:rPr>
        <w:t>因为</w:t>
      </w:r>
      <w:r w:rsidR="00874C19">
        <w:rPr>
          <w:rFonts w:ascii="Times New Roman" w:hAnsi="Times New Roman" w:cs="Times New Roman" w:hint="eastAsia"/>
        </w:rPr>
        <w:t xml:space="preserve">5|25, 5|45, </w:t>
      </w:r>
      <w:r w:rsidRPr="000022D7">
        <w:rPr>
          <w:rFonts w:ascii="Times New Roman" w:hAnsi="Times New Roman" w:cs="Times New Roman"/>
        </w:rPr>
        <w:t>所以</w:t>
      </w:r>
      <w:r w:rsidR="00874C19">
        <w:rPr>
          <w:rFonts w:ascii="Times New Roman" w:hAnsi="Times New Roman" w:cs="Times New Roman" w:hint="eastAsia"/>
        </w:rPr>
        <w:t xml:space="preserve"> 5|(25+45)=70, 5|(25-45)=-20.</w:t>
      </w:r>
    </w:p>
    <w:p w14:paraId="7942B5D2" w14:textId="77777777" w:rsidR="00373365" w:rsidRPr="000022D7" w:rsidRDefault="00373365" w:rsidP="000D481C">
      <w:pPr>
        <w:snapToGrid w:val="0"/>
        <w:spacing w:line="360" w:lineRule="auto"/>
        <w:rPr>
          <w:rFonts w:ascii="Times New Roman" w:hAnsi="Times New Roman" w:cs="Times New Roman"/>
        </w:rPr>
      </w:pPr>
    </w:p>
    <w:p w14:paraId="0F463B98" w14:textId="20130F65" w:rsidR="00373365" w:rsidRPr="000022D7" w:rsidRDefault="00373365" w:rsidP="00373365">
      <w:pPr>
        <w:snapToGrid w:val="0"/>
        <w:spacing w:line="360" w:lineRule="auto"/>
        <w:rPr>
          <w:rFonts w:ascii="Times New Roman" w:hAnsi="Times New Roman" w:cs="Times New Roman"/>
        </w:rPr>
      </w:pPr>
      <w:r w:rsidRPr="000022D7">
        <w:rPr>
          <w:rFonts w:ascii="Times New Roman" w:hAnsi="Times New Roman" w:cs="Times New Roman"/>
        </w:rPr>
        <w:tab/>
      </w:r>
      <w:r w:rsidRPr="000022D7">
        <w:rPr>
          <w:rFonts w:ascii="Times New Roman" w:hAnsi="Times New Roman" w:cs="Times New Roman"/>
          <w:b/>
        </w:rPr>
        <w:t>定理</w:t>
      </w:r>
      <w:r w:rsidR="006D3117">
        <w:rPr>
          <w:rFonts w:ascii="Times New Roman" w:hAnsi="Times New Roman" w:cs="Times New Roman" w:hint="eastAsia"/>
          <w:b/>
        </w:rPr>
        <w:t>1.1.</w:t>
      </w:r>
      <w:r w:rsidRPr="000022D7">
        <w:rPr>
          <w:rFonts w:ascii="Times New Roman" w:hAnsi="Times New Roman" w:cs="Times New Roman"/>
          <w:b/>
        </w:rPr>
        <w:t xml:space="preserve">3 </w:t>
      </w:r>
      <w:r w:rsidRPr="000022D7">
        <w:rPr>
          <w:rFonts w:ascii="Times New Roman" w:hAnsi="Times New Roman" w:cs="Times New Roman"/>
        </w:rPr>
        <w:t>设</w:t>
      </w:r>
      <w:r w:rsidRPr="000022D7">
        <w:rPr>
          <w:rFonts w:ascii="Times New Roman" w:hAnsi="Times New Roman" w:cs="Times New Roman"/>
          <w:position w:val="-10"/>
        </w:rPr>
        <w:object w:dxaOrig="960" w:dyaOrig="320" w14:anchorId="68B15259">
          <v:shape id="_x0000_i1073" type="#_x0000_t75" style="width:47.4pt;height:16pt" o:ole="">
            <v:imagedata r:id="rId85" o:title=""/>
          </v:shape>
          <o:OLEObject Type="Embed" ProgID="Equation.DSMT4" ShapeID="_x0000_i1073" DrawAspect="Content" ObjectID="_1791320871" r:id="rId105"/>
        </w:object>
      </w:r>
      <w:r w:rsidRPr="000022D7">
        <w:rPr>
          <w:rFonts w:ascii="Times New Roman" w:hAnsi="Times New Roman" w:cs="Times New Roman"/>
        </w:rPr>
        <w:t>是三个整数</w:t>
      </w:r>
      <w:r w:rsidRPr="000022D7">
        <w:rPr>
          <w:rFonts w:ascii="Times New Roman" w:hAnsi="Times New Roman" w:cs="Times New Roman"/>
        </w:rPr>
        <w:t xml:space="preserve">. </w:t>
      </w:r>
      <w:r w:rsidRPr="000022D7">
        <w:rPr>
          <w:rFonts w:ascii="Times New Roman" w:hAnsi="Times New Roman" w:cs="Times New Roman"/>
        </w:rPr>
        <w:t>若</w:t>
      </w:r>
      <w:r w:rsidRPr="000022D7">
        <w:rPr>
          <w:rFonts w:ascii="Times New Roman" w:hAnsi="Times New Roman" w:cs="Times New Roman"/>
          <w:position w:val="-10"/>
        </w:rPr>
        <w:object w:dxaOrig="1100" w:dyaOrig="320" w14:anchorId="75B11B96">
          <v:shape id="_x0000_i1074" type="#_x0000_t75" style="width:55.4pt;height:16pt" o:ole="">
            <v:imagedata r:id="rId106" o:title=""/>
          </v:shape>
          <o:OLEObject Type="Embed" ProgID="Equation.DSMT4" ShapeID="_x0000_i1074" DrawAspect="Content" ObjectID="_1791320872" r:id="rId107"/>
        </w:object>
      </w:r>
      <w:r w:rsidRPr="000022D7">
        <w:rPr>
          <w:rFonts w:ascii="Times New Roman" w:hAnsi="Times New Roman" w:cs="Times New Roman"/>
        </w:rPr>
        <w:t>则对任意整数</w:t>
      </w:r>
      <w:r w:rsidRPr="000022D7">
        <w:rPr>
          <w:rFonts w:ascii="Times New Roman" w:hAnsi="Times New Roman" w:cs="Times New Roman"/>
          <w:position w:val="-10"/>
        </w:rPr>
        <w:object w:dxaOrig="400" w:dyaOrig="279" w14:anchorId="267C41FB">
          <v:shape id="_x0000_i1075" type="#_x0000_t75" style="width:20.9pt;height:14.75pt" o:ole="">
            <v:imagedata r:id="rId108" o:title=""/>
          </v:shape>
          <o:OLEObject Type="Embed" ProgID="Equation.DSMT4" ShapeID="_x0000_i1075" DrawAspect="Content" ObjectID="_1791320873" r:id="rId109"/>
        </w:object>
      </w:r>
      <w:r w:rsidRPr="000022D7">
        <w:rPr>
          <w:rFonts w:ascii="Times New Roman" w:hAnsi="Times New Roman" w:cs="Times New Roman"/>
          <w:position w:val="-10"/>
        </w:rPr>
        <w:t xml:space="preserve"> </w:t>
      </w:r>
      <w:r w:rsidRPr="000022D7">
        <w:rPr>
          <w:rFonts w:ascii="Times New Roman" w:hAnsi="Times New Roman" w:cs="Times New Roman"/>
        </w:rPr>
        <w:t>有</w:t>
      </w:r>
      <w:r w:rsidRPr="000022D7">
        <w:rPr>
          <w:rFonts w:ascii="Times New Roman" w:hAnsi="Times New Roman" w:cs="Times New Roman"/>
          <w:position w:val="-10"/>
        </w:rPr>
        <w:object w:dxaOrig="940" w:dyaOrig="320" w14:anchorId="07FBF0A9">
          <v:shape id="_x0000_i1076" type="#_x0000_t75" style="width:46.75pt;height:16pt" o:ole="">
            <v:imagedata r:id="rId110" o:title=""/>
          </v:shape>
          <o:OLEObject Type="Embed" ProgID="Equation.DSMT4" ShapeID="_x0000_i1076" DrawAspect="Content" ObjectID="_1791320874" r:id="rId111"/>
        </w:object>
      </w:r>
      <w:r w:rsidRPr="000022D7">
        <w:rPr>
          <w:rFonts w:ascii="Times New Roman" w:hAnsi="Times New Roman" w:cs="Times New Roman"/>
        </w:rPr>
        <w:t>.</w:t>
      </w:r>
    </w:p>
    <w:p w14:paraId="1468E4E7" w14:textId="77777777" w:rsidR="00373365" w:rsidRPr="000022D7" w:rsidRDefault="00373365" w:rsidP="00373365">
      <w:pPr>
        <w:snapToGrid w:val="0"/>
        <w:spacing w:line="360" w:lineRule="auto"/>
        <w:rPr>
          <w:rFonts w:ascii="Times New Roman" w:hAnsi="Times New Roman" w:cs="Times New Roman"/>
        </w:rPr>
      </w:pPr>
      <w:r w:rsidRPr="000022D7">
        <w:rPr>
          <w:rFonts w:ascii="Times New Roman" w:hAnsi="Times New Roman" w:cs="Times New Roman"/>
        </w:rPr>
        <w:tab/>
      </w:r>
      <w:r w:rsidRPr="000022D7">
        <w:rPr>
          <w:rFonts w:ascii="Times New Roman" w:hAnsi="Times New Roman" w:cs="Times New Roman"/>
          <w:b/>
        </w:rPr>
        <w:t>证</w:t>
      </w:r>
      <w:r w:rsidRPr="000022D7">
        <w:rPr>
          <w:rFonts w:ascii="Times New Roman" w:hAnsi="Times New Roman" w:cs="Times New Roman"/>
        </w:rPr>
        <w:t xml:space="preserve"> </w:t>
      </w:r>
      <w:r w:rsidRPr="000022D7">
        <w:rPr>
          <w:rFonts w:ascii="Times New Roman" w:hAnsi="Times New Roman" w:cs="Times New Roman"/>
        </w:rPr>
        <w:t>设</w:t>
      </w:r>
      <w:r w:rsidRPr="000022D7">
        <w:rPr>
          <w:rFonts w:ascii="Times New Roman" w:hAnsi="Times New Roman" w:cs="Times New Roman"/>
          <w:position w:val="-10"/>
        </w:rPr>
        <w:object w:dxaOrig="1100" w:dyaOrig="320" w14:anchorId="674C38E4">
          <v:shape id="_x0000_i1077" type="#_x0000_t75" style="width:55.4pt;height:16pt" o:ole="">
            <v:imagedata r:id="rId112" o:title=""/>
          </v:shape>
          <o:OLEObject Type="Embed" ProgID="Equation.DSMT4" ShapeID="_x0000_i1077" DrawAspect="Content" ObjectID="_1791320875" r:id="rId113"/>
        </w:object>
      </w:r>
      <w:r w:rsidRPr="000022D7">
        <w:rPr>
          <w:rFonts w:ascii="Times New Roman" w:hAnsi="Times New Roman" w:cs="Times New Roman"/>
        </w:rPr>
        <w:t>那么存在两个整数</w:t>
      </w:r>
      <w:r w:rsidRPr="000022D7">
        <w:rPr>
          <w:rFonts w:ascii="Times New Roman" w:hAnsi="Times New Roman" w:cs="Times New Roman"/>
          <w:position w:val="-12"/>
        </w:rPr>
        <w:object w:dxaOrig="700" w:dyaOrig="360" w14:anchorId="722F7730">
          <v:shape id="_x0000_i1078" type="#_x0000_t75" style="width:35.1pt;height:18.45pt" o:ole="">
            <v:imagedata r:id="rId114" o:title=""/>
          </v:shape>
          <o:OLEObject Type="Embed" ProgID="Equation.DSMT4" ShapeID="_x0000_i1078" DrawAspect="Content" ObjectID="_1791320876" r:id="rId115"/>
        </w:object>
      </w:r>
      <w:r w:rsidRPr="000022D7">
        <w:rPr>
          <w:rFonts w:ascii="Times New Roman" w:hAnsi="Times New Roman" w:cs="Times New Roman"/>
        </w:rPr>
        <w:t>分别使得</w:t>
      </w:r>
    </w:p>
    <w:p w14:paraId="17222B9E" w14:textId="77777777" w:rsidR="00373365" w:rsidRPr="000022D7" w:rsidRDefault="00373365" w:rsidP="00373365">
      <w:pPr>
        <w:snapToGrid w:val="0"/>
        <w:spacing w:line="360" w:lineRule="auto"/>
        <w:jc w:val="center"/>
        <w:rPr>
          <w:rFonts w:ascii="Times New Roman" w:hAnsi="Times New Roman" w:cs="Times New Roman"/>
        </w:rPr>
      </w:pPr>
      <w:r w:rsidRPr="000022D7">
        <w:rPr>
          <w:rFonts w:ascii="Times New Roman" w:hAnsi="Times New Roman" w:cs="Times New Roman"/>
          <w:position w:val="-12"/>
        </w:rPr>
        <w:object w:dxaOrig="1620" w:dyaOrig="360" w14:anchorId="21FC7004">
          <v:shape id="_x0000_i1079" type="#_x0000_t75" style="width:80.6pt;height:18.45pt" o:ole="">
            <v:imagedata r:id="rId116" o:title=""/>
          </v:shape>
          <o:OLEObject Type="Embed" ProgID="Equation.DSMT4" ShapeID="_x0000_i1079" DrawAspect="Content" ObjectID="_1791320877" r:id="rId117"/>
        </w:object>
      </w:r>
    </w:p>
    <w:p w14:paraId="14EFFAA2" w14:textId="77777777" w:rsidR="00373365" w:rsidRPr="000022D7" w:rsidRDefault="00373365" w:rsidP="00373365">
      <w:pPr>
        <w:snapToGrid w:val="0"/>
        <w:spacing w:line="360" w:lineRule="auto"/>
        <w:ind w:firstLineChars="400" w:firstLine="840"/>
        <w:rPr>
          <w:rFonts w:ascii="Times New Roman" w:hAnsi="Times New Roman" w:cs="Times New Roman"/>
        </w:rPr>
      </w:pPr>
      <w:r w:rsidRPr="000022D7">
        <w:rPr>
          <w:rFonts w:ascii="Times New Roman" w:hAnsi="Times New Roman" w:cs="Times New Roman"/>
        </w:rPr>
        <w:t>因此，</w:t>
      </w:r>
      <w:r w:rsidRPr="000022D7">
        <w:rPr>
          <w:rFonts w:ascii="Times New Roman" w:hAnsi="Times New Roman" w:cs="Times New Roman"/>
          <w:position w:val="-12"/>
        </w:rPr>
        <w:object w:dxaOrig="3580" w:dyaOrig="360" w14:anchorId="6C61FB6E">
          <v:shape id="_x0000_i1080" type="#_x0000_t75" style="width:179.7pt;height:18.45pt" o:ole="">
            <v:imagedata r:id="rId118" o:title=""/>
          </v:shape>
          <o:OLEObject Type="Embed" ProgID="Equation.DSMT4" ShapeID="_x0000_i1080" DrawAspect="Content" ObjectID="_1791320878" r:id="rId119"/>
        </w:object>
      </w:r>
    </w:p>
    <w:p w14:paraId="556ECF19" w14:textId="77777777" w:rsidR="00373365" w:rsidRPr="000022D7" w:rsidRDefault="00373365" w:rsidP="00373365">
      <w:pPr>
        <w:snapToGrid w:val="0"/>
        <w:spacing w:line="360" w:lineRule="auto"/>
        <w:ind w:firstLineChars="400" w:firstLine="840"/>
        <w:rPr>
          <w:rFonts w:ascii="Times New Roman" w:hAnsi="Times New Roman" w:cs="Times New Roman"/>
        </w:rPr>
      </w:pPr>
      <w:r w:rsidRPr="000022D7">
        <w:rPr>
          <w:rFonts w:ascii="Times New Roman" w:hAnsi="Times New Roman" w:cs="Times New Roman"/>
        </w:rPr>
        <w:t>因为</w:t>
      </w:r>
      <w:r w:rsidRPr="000022D7">
        <w:rPr>
          <w:rFonts w:ascii="Times New Roman" w:hAnsi="Times New Roman" w:cs="Times New Roman"/>
          <w:position w:val="-12"/>
        </w:rPr>
        <w:object w:dxaOrig="820" w:dyaOrig="360" w14:anchorId="05F78AB9">
          <v:shape id="_x0000_i1081" type="#_x0000_t75" style="width:41.25pt;height:18.45pt" o:ole="">
            <v:imagedata r:id="rId120" o:title=""/>
          </v:shape>
          <o:OLEObject Type="Embed" ProgID="Equation.DSMT4" ShapeID="_x0000_i1081" DrawAspect="Content" ObjectID="_1791320879" r:id="rId121"/>
        </w:object>
      </w:r>
      <w:r w:rsidRPr="000022D7">
        <w:rPr>
          <w:rFonts w:ascii="Times New Roman" w:hAnsi="Times New Roman" w:cs="Times New Roman"/>
        </w:rPr>
        <w:t>是整数，所以</w:t>
      </w:r>
      <w:r w:rsidRPr="000022D7">
        <w:rPr>
          <w:rFonts w:ascii="Times New Roman" w:hAnsi="Times New Roman" w:cs="Times New Roman"/>
          <w:position w:val="-6"/>
        </w:rPr>
        <w:object w:dxaOrig="700" w:dyaOrig="279" w14:anchorId="04919415">
          <v:shape id="_x0000_i1082" type="#_x0000_t75" style="width:35.1pt;height:14.75pt" o:ole="">
            <v:imagedata r:id="rId122" o:title=""/>
          </v:shape>
          <o:OLEObject Type="Embed" ProgID="Equation.DSMT4" ShapeID="_x0000_i1082" DrawAspect="Content" ObjectID="_1791320880" r:id="rId123"/>
        </w:object>
      </w:r>
      <w:r w:rsidRPr="000022D7">
        <w:rPr>
          <w:rFonts w:ascii="Times New Roman" w:hAnsi="Times New Roman" w:cs="Times New Roman"/>
        </w:rPr>
        <w:t>被</w:t>
      </w:r>
      <w:r w:rsidRPr="000022D7">
        <w:rPr>
          <w:rFonts w:ascii="Times New Roman" w:hAnsi="Times New Roman" w:cs="Times New Roman"/>
          <w:position w:val="-6"/>
        </w:rPr>
        <w:object w:dxaOrig="180" w:dyaOrig="220" w14:anchorId="5FEA97EF">
          <v:shape id="_x0000_i1083" type="#_x0000_t75" style="width:8.6pt;height:11.1pt" o:ole="">
            <v:imagedata r:id="rId103" o:title=""/>
          </v:shape>
          <o:OLEObject Type="Embed" ProgID="Equation.DSMT4" ShapeID="_x0000_i1083" DrawAspect="Content" ObjectID="_1791320881" r:id="rId124"/>
        </w:object>
      </w:r>
      <w:r w:rsidRPr="000022D7">
        <w:rPr>
          <w:rFonts w:ascii="Times New Roman" w:hAnsi="Times New Roman" w:cs="Times New Roman"/>
        </w:rPr>
        <w:t>整除</w:t>
      </w:r>
      <w:r w:rsidRPr="000022D7">
        <w:rPr>
          <w:rFonts w:ascii="Times New Roman" w:hAnsi="Times New Roman" w:cs="Times New Roman"/>
        </w:rPr>
        <w:t>.</w:t>
      </w:r>
    </w:p>
    <w:p w14:paraId="643C70BE" w14:textId="5A75E882" w:rsidR="00373365" w:rsidRPr="000022D7" w:rsidRDefault="00373365" w:rsidP="003453CD">
      <w:pPr>
        <w:snapToGrid w:val="0"/>
        <w:spacing w:line="360" w:lineRule="auto"/>
        <w:rPr>
          <w:rFonts w:ascii="Times New Roman" w:hAnsi="Times New Roman" w:cs="Times New Roman"/>
        </w:rPr>
      </w:pPr>
      <w:r w:rsidRPr="000022D7">
        <w:rPr>
          <w:rFonts w:ascii="Times New Roman" w:hAnsi="Times New Roman" w:cs="Times New Roman"/>
          <w:b/>
        </w:rPr>
        <w:t>例</w:t>
      </w:r>
      <w:r w:rsidR="006D3117">
        <w:rPr>
          <w:rFonts w:ascii="Times New Roman" w:hAnsi="Times New Roman" w:cs="Times New Roman" w:hint="eastAsia"/>
          <w:b/>
        </w:rPr>
        <w:t>1.1.</w:t>
      </w:r>
      <w:r w:rsidRPr="000022D7">
        <w:rPr>
          <w:rFonts w:ascii="Times New Roman" w:hAnsi="Times New Roman" w:cs="Times New Roman"/>
          <w:b/>
        </w:rPr>
        <w:t>5</w:t>
      </w:r>
      <w:r w:rsidRPr="000022D7">
        <w:rPr>
          <w:rFonts w:ascii="Times New Roman" w:hAnsi="Times New Roman" w:cs="Times New Roman"/>
        </w:rPr>
        <w:t xml:space="preserve"> </w:t>
      </w:r>
      <w:r w:rsidRPr="000022D7">
        <w:rPr>
          <w:rFonts w:ascii="Times New Roman" w:hAnsi="Times New Roman" w:cs="Times New Roman"/>
        </w:rPr>
        <w:t>因为</w:t>
      </w:r>
      <w:r w:rsidR="00874C19">
        <w:rPr>
          <w:rFonts w:ascii="Times New Roman" w:hAnsi="Times New Roman" w:cs="Times New Roman" w:hint="eastAsia"/>
        </w:rPr>
        <w:t xml:space="preserve"> 3|6, 3|15,</w:t>
      </w:r>
      <w:r w:rsidR="00B81576">
        <w:rPr>
          <w:rFonts w:ascii="Times New Roman" w:hAnsi="Times New Roman" w:cs="Times New Roman" w:hint="eastAsia"/>
        </w:rPr>
        <w:t xml:space="preserve"> </w:t>
      </w:r>
      <w:r w:rsidRPr="000022D7">
        <w:rPr>
          <w:rFonts w:ascii="Times New Roman" w:hAnsi="Times New Roman" w:cs="Times New Roman"/>
        </w:rPr>
        <w:t>所以</w:t>
      </w:r>
      <w:r w:rsidR="00874C19">
        <w:rPr>
          <w:rFonts w:ascii="Times New Roman" w:hAnsi="Times New Roman" w:cs="Times New Roman" w:hint="eastAsia"/>
        </w:rPr>
        <w:t>3|(2</w:t>
      </w:r>
      <w:r w:rsidR="00874C19">
        <w:rPr>
          <w:rFonts w:ascii="Times New Roman" w:hAnsi="Times New Roman" w:cs="Times New Roman"/>
        </w:rPr>
        <w:sym w:font="Wingdings" w:char="F09E"/>
      </w:r>
      <w:r w:rsidR="00874C19">
        <w:rPr>
          <w:rFonts w:ascii="Times New Roman" w:hAnsi="Times New Roman" w:cs="Times New Roman" w:hint="eastAsia"/>
        </w:rPr>
        <w:t>6+5</w:t>
      </w:r>
      <w:r w:rsidR="00874C19">
        <w:rPr>
          <w:rFonts w:ascii="Times New Roman" w:hAnsi="Times New Roman" w:cs="Times New Roman"/>
        </w:rPr>
        <w:sym w:font="Wingdings" w:char="F09E"/>
      </w:r>
      <w:r w:rsidR="00874C19">
        <w:rPr>
          <w:rFonts w:ascii="Times New Roman" w:hAnsi="Times New Roman" w:cs="Times New Roman" w:hint="eastAsia"/>
        </w:rPr>
        <w:t>15)=</w:t>
      </w:r>
      <w:r w:rsidR="00AD3CFC">
        <w:rPr>
          <w:rFonts w:ascii="Times New Roman" w:hAnsi="Times New Roman" w:cs="Times New Roman" w:hint="eastAsia"/>
        </w:rPr>
        <w:t>87, 3|(2</w:t>
      </w:r>
      <w:r w:rsidR="00AD3CFC">
        <w:rPr>
          <w:rFonts w:ascii="Times New Roman" w:hAnsi="Times New Roman" w:cs="Times New Roman"/>
        </w:rPr>
        <w:sym w:font="Wingdings" w:char="F09E"/>
      </w:r>
      <w:r w:rsidR="00AD3CFC">
        <w:rPr>
          <w:rFonts w:ascii="Times New Roman" w:hAnsi="Times New Roman" w:cs="Times New Roman" w:hint="eastAsia"/>
        </w:rPr>
        <w:t>6-5</w:t>
      </w:r>
      <w:r w:rsidR="00AD3CFC">
        <w:rPr>
          <w:rFonts w:ascii="Times New Roman" w:hAnsi="Times New Roman" w:cs="Times New Roman"/>
        </w:rPr>
        <w:sym w:font="Wingdings" w:char="F09E"/>
      </w:r>
      <w:r w:rsidR="00AD3CFC">
        <w:rPr>
          <w:rFonts w:ascii="Times New Roman" w:hAnsi="Times New Roman" w:cs="Times New Roman" w:hint="eastAsia"/>
        </w:rPr>
        <w:t>15)=-63.</w:t>
      </w:r>
    </w:p>
    <w:p w14:paraId="7DBE0BED" w14:textId="77777777" w:rsidR="00373365" w:rsidRPr="000022D7" w:rsidRDefault="00373365" w:rsidP="00373365">
      <w:pPr>
        <w:snapToGrid w:val="0"/>
        <w:spacing w:line="360" w:lineRule="auto"/>
        <w:rPr>
          <w:rFonts w:ascii="Times New Roman" w:hAnsi="Times New Roman" w:cs="Times New Roman"/>
          <w:b/>
        </w:rPr>
      </w:pPr>
      <w:r w:rsidRPr="000022D7">
        <w:rPr>
          <w:rFonts w:ascii="Times New Roman" w:hAnsi="Times New Roman" w:cs="Times New Roman"/>
          <w:b/>
        </w:rPr>
        <w:tab/>
      </w:r>
    </w:p>
    <w:p w14:paraId="7EDC7A4E" w14:textId="06E1C046" w:rsidR="00373365" w:rsidRPr="000022D7" w:rsidRDefault="000D481C" w:rsidP="000D481C">
      <w:pPr>
        <w:snapToGrid w:val="0"/>
        <w:spacing w:line="360" w:lineRule="auto"/>
        <w:ind w:firstLineChars="200" w:firstLine="420"/>
        <w:rPr>
          <w:rFonts w:ascii="Times New Roman" w:hAnsi="Times New Roman" w:cs="Times New Roman"/>
        </w:rPr>
      </w:pPr>
      <w:r w:rsidRPr="000022D7">
        <w:rPr>
          <w:rFonts w:ascii="Times New Roman" w:hAnsi="Times New Roman" w:cs="Times New Roman"/>
          <w:b/>
        </w:rPr>
        <w:t>推论</w:t>
      </w:r>
      <w:r w:rsidR="006D3117">
        <w:rPr>
          <w:rFonts w:ascii="Times New Roman" w:hAnsi="Times New Roman" w:cs="Times New Roman" w:hint="eastAsia"/>
          <w:b/>
        </w:rPr>
        <w:t>1.1.</w:t>
      </w:r>
      <w:r w:rsidRPr="000022D7">
        <w:rPr>
          <w:rFonts w:ascii="Times New Roman" w:hAnsi="Times New Roman" w:cs="Times New Roman"/>
          <w:b/>
        </w:rPr>
        <w:t>1</w:t>
      </w:r>
      <w:r w:rsidRPr="000022D7">
        <w:rPr>
          <w:rFonts w:ascii="Times New Roman" w:hAnsi="Times New Roman" w:cs="Times New Roman"/>
          <w:b/>
        </w:rPr>
        <w:t>：</w:t>
      </w:r>
      <w:r w:rsidR="00373365" w:rsidRPr="000022D7">
        <w:rPr>
          <w:rFonts w:ascii="Times New Roman" w:hAnsi="Times New Roman" w:cs="Times New Roman"/>
        </w:rPr>
        <w:t>设</w:t>
      </w:r>
      <w:r w:rsidR="00373365" w:rsidRPr="000022D7">
        <w:rPr>
          <w:rFonts w:ascii="Times New Roman" w:hAnsi="Times New Roman" w:cs="Times New Roman"/>
          <w:position w:val="-10"/>
        </w:rPr>
        <w:object w:dxaOrig="960" w:dyaOrig="320" w14:anchorId="5E2EC723">
          <v:shape id="_x0000_i1084" type="#_x0000_t75" style="width:47.4pt;height:16pt" o:ole="">
            <v:imagedata r:id="rId85" o:title=""/>
          </v:shape>
          <o:OLEObject Type="Embed" ProgID="Equation.DSMT4" ShapeID="_x0000_i1084" DrawAspect="Content" ObjectID="_1791320882" r:id="rId125"/>
        </w:object>
      </w:r>
      <w:r w:rsidR="00373365" w:rsidRPr="000022D7">
        <w:rPr>
          <w:rFonts w:ascii="Times New Roman" w:hAnsi="Times New Roman" w:cs="Times New Roman"/>
        </w:rPr>
        <w:t>是三个整数，</w:t>
      </w:r>
      <w:r w:rsidR="00373365" w:rsidRPr="000022D7">
        <w:rPr>
          <w:rFonts w:ascii="Times New Roman" w:hAnsi="Times New Roman" w:cs="Times New Roman"/>
          <w:position w:val="-10"/>
        </w:rPr>
        <w:object w:dxaOrig="1080" w:dyaOrig="320" w14:anchorId="439A6248">
          <v:shape id="_x0000_i1085" type="#_x0000_t75" style="width:53.55pt;height:16pt" o:ole="">
            <v:imagedata r:id="rId126" o:title=""/>
          </v:shape>
          <o:OLEObject Type="Embed" ProgID="Equation.DSMT4" ShapeID="_x0000_i1085" DrawAspect="Content" ObjectID="_1791320883" r:id="rId127"/>
        </w:object>
      </w:r>
      <w:r w:rsidR="00373365" w:rsidRPr="000022D7">
        <w:rPr>
          <w:rFonts w:ascii="Times New Roman" w:hAnsi="Times New Roman" w:cs="Times New Roman"/>
          <w:position w:val="-10"/>
        </w:rPr>
        <w:t xml:space="preserve"> </w:t>
      </w:r>
      <w:r w:rsidR="00373365" w:rsidRPr="000022D7">
        <w:rPr>
          <w:rFonts w:ascii="Times New Roman" w:hAnsi="Times New Roman" w:cs="Times New Roman"/>
        </w:rPr>
        <w:t>如果存在整数</w:t>
      </w:r>
      <w:r w:rsidR="00373365" w:rsidRPr="000022D7">
        <w:rPr>
          <w:rFonts w:ascii="Times New Roman" w:hAnsi="Times New Roman" w:cs="Times New Roman"/>
          <w:position w:val="-10"/>
        </w:rPr>
        <w:object w:dxaOrig="400" w:dyaOrig="279" w14:anchorId="14B93276">
          <v:shape id="_x0000_i1086" type="#_x0000_t75" style="width:20.9pt;height:14.75pt" o:ole="">
            <v:imagedata r:id="rId108" o:title=""/>
          </v:shape>
          <o:OLEObject Type="Embed" ProgID="Equation.DSMT4" ShapeID="_x0000_i1086" DrawAspect="Content" ObjectID="_1791320884" r:id="rId128"/>
        </w:object>
      </w:r>
      <w:r w:rsidR="00373365" w:rsidRPr="000022D7">
        <w:rPr>
          <w:rFonts w:ascii="Times New Roman" w:hAnsi="Times New Roman" w:cs="Times New Roman"/>
        </w:rPr>
        <w:t>使得</w:t>
      </w:r>
      <w:r w:rsidR="00373365" w:rsidRPr="000022D7">
        <w:rPr>
          <w:rFonts w:ascii="Times New Roman" w:hAnsi="Times New Roman" w:cs="Times New Roman"/>
          <w:position w:val="-6"/>
        </w:rPr>
        <w:object w:dxaOrig="1020" w:dyaOrig="279" w14:anchorId="1FD1853A">
          <v:shape id="_x0000_i1087" type="#_x0000_t75" style="width:51.1pt;height:14.75pt" o:ole="">
            <v:imagedata r:id="rId129" o:title=""/>
          </v:shape>
          <o:OLEObject Type="Embed" ProgID="Equation.DSMT4" ShapeID="_x0000_i1087" DrawAspect="Content" ObjectID="_1791320885" r:id="rId130"/>
        </w:object>
      </w:r>
      <w:r w:rsidR="00373365" w:rsidRPr="000022D7">
        <w:rPr>
          <w:rFonts w:ascii="Times New Roman" w:hAnsi="Times New Roman" w:cs="Times New Roman"/>
        </w:rPr>
        <w:t>，则</w:t>
      </w:r>
      <w:r w:rsidR="00373365" w:rsidRPr="000022D7">
        <w:rPr>
          <w:rFonts w:ascii="Times New Roman" w:hAnsi="Times New Roman" w:cs="Times New Roman"/>
          <w:position w:val="-6"/>
        </w:rPr>
        <w:object w:dxaOrig="660" w:dyaOrig="279" w14:anchorId="43F0C9ED">
          <v:shape id="_x0000_i1088" type="#_x0000_t75" style="width:33.25pt;height:14.75pt" o:ole="">
            <v:imagedata r:id="rId131" o:title=""/>
          </v:shape>
          <o:OLEObject Type="Embed" ProgID="Equation.DSMT4" ShapeID="_x0000_i1088" DrawAspect="Content" ObjectID="_1791320886" r:id="rId132"/>
        </w:object>
      </w:r>
      <w:r w:rsidR="00373365" w:rsidRPr="000022D7">
        <w:rPr>
          <w:rFonts w:ascii="Times New Roman" w:hAnsi="Times New Roman" w:cs="Times New Roman"/>
        </w:rPr>
        <w:t>.</w:t>
      </w:r>
    </w:p>
    <w:p w14:paraId="6B4D023C" w14:textId="09A5D9A2" w:rsidR="00373365" w:rsidRPr="000022D7" w:rsidRDefault="00373365" w:rsidP="00373365">
      <w:pPr>
        <w:snapToGrid w:val="0"/>
        <w:spacing w:line="360" w:lineRule="auto"/>
        <w:rPr>
          <w:rFonts w:ascii="Times New Roman" w:hAnsi="Times New Roman" w:cs="Times New Roman"/>
        </w:rPr>
      </w:pPr>
      <w:r w:rsidRPr="000022D7">
        <w:rPr>
          <w:rFonts w:ascii="Times New Roman" w:hAnsi="Times New Roman" w:cs="Times New Roman"/>
        </w:rPr>
        <w:tab/>
      </w:r>
      <w:r w:rsidRPr="000022D7">
        <w:rPr>
          <w:rFonts w:ascii="Times New Roman" w:hAnsi="Times New Roman" w:cs="Times New Roman"/>
          <w:b/>
        </w:rPr>
        <w:t>证</w:t>
      </w:r>
      <w:r w:rsidRPr="000022D7">
        <w:rPr>
          <w:rFonts w:ascii="Times New Roman" w:hAnsi="Times New Roman" w:cs="Times New Roman"/>
        </w:rPr>
        <w:t xml:space="preserve"> </w:t>
      </w:r>
      <w:r w:rsidRPr="000022D7">
        <w:rPr>
          <w:rFonts w:ascii="Times New Roman" w:hAnsi="Times New Roman" w:cs="Times New Roman"/>
        </w:rPr>
        <w:t>设</w:t>
      </w:r>
      <w:r w:rsidRPr="000022D7">
        <w:rPr>
          <w:rFonts w:ascii="Times New Roman" w:hAnsi="Times New Roman" w:cs="Times New Roman"/>
          <w:position w:val="-10"/>
        </w:rPr>
        <w:object w:dxaOrig="1100" w:dyaOrig="320" w14:anchorId="077F6A5C">
          <v:shape id="_x0000_i1089" type="#_x0000_t75" style="width:55.4pt;height:16pt" o:ole="">
            <v:imagedata r:id="rId133" o:title=""/>
          </v:shape>
          <o:OLEObject Type="Embed" ProgID="Equation.DSMT4" ShapeID="_x0000_i1089" DrawAspect="Content" ObjectID="_1791320887" r:id="rId134"/>
        </w:object>
      </w:r>
      <w:r w:rsidRPr="000022D7">
        <w:rPr>
          <w:rFonts w:ascii="Times New Roman" w:hAnsi="Times New Roman" w:cs="Times New Roman"/>
        </w:rPr>
        <w:t>因为存在整数</w:t>
      </w:r>
      <w:r w:rsidRPr="000022D7">
        <w:rPr>
          <w:rFonts w:ascii="Times New Roman" w:hAnsi="Times New Roman" w:cs="Times New Roman"/>
          <w:position w:val="-10"/>
        </w:rPr>
        <w:object w:dxaOrig="400" w:dyaOrig="279" w14:anchorId="3E1FF60E">
          <v:shape id="_x0000_i1090" type="#_x0000_t75" style="width:20.9pt;height:14.75pt" o:ole="">
            <v:imagedata r:id="rId108" o:title=""/>
          </v:shape>
          <o:OLEObject Type="Embed" ProgID="Equation.DSMT4" ShapeID="_x0000_i1090" DrawAspect="Content" ObjectID="_1791320888" r:id="rId135"/>
        </w:object>
      </w:r>
      <w:r w:rsidRPr="000022D7">
        <w:rPr>
          <w:rFonts w:ascii="Times New Roman" w:hAnsi="Times New Roman" w:cs="Times New Roman"/>
        </w:rPr>
        <w:t>使得</w:t>
      </w:r>
      <w:r w:rsidRPr="000022D7">
        <w:rPr>
          <w:rFonts w:ascii="Times New Roman" w:hAnsi="Times New Roman" w:cs="Times New Roman"/>
          <w:position w:val="-10"/>
        </w:rPr>
        <w:object w:dxaOrig="1060" w:dyaOrig="320" w14:anchorId="6B2F5E7C">
          <v:shape id="_x0000_i1091" type="#_x0000_t75" style="width:52.9pt;height:16pt" o:ole="">
            <v:imagedata r:id="rId136" o:title=""/>
          </v:shape>
          <o:OLEObject Type="Embed" ProgID="Equation.DSMT4" ShapeID="_x0000_i1091" DrawAspect="Content" ObjectID="_1791320889" r:id="rId137"/>
        </w:object>
      </w:r>
      <w:r w:rsidRPr="000022D7">
        <w:rPr>
          <w:rFonts w:ascii="Times New Roman" w:hAnsi="Times New Roman" w:cs="Times New Roman"/>
        </w:rPr>
        <w:t>根据定理</w:t>
      </w:r>
      <w:r w:rsidR="0065355A">
        <w:rPr>
          <w:rFonts w:ascii="Times New Roman" w:hAnsi="Times New Roman" w:cs="Times New Roman" w:hint="eastAsia"/>
        </w:rPr>
        <w:t>1.1.</w:t>
      </w:r>
      <w:r w:rsidRPr="000022D7">
        <w:rPr>
          <w:rFonts w:ascii="Times New Roman" w:hAnsi="Times New Roman" w:cs="Times New Roman"/>
        </w:rPr>
        <w:t>3</w:t>
      </w:r>
      <w:r w:rsidRPr="000022D7">
        <w:rPr>
          <w:rFonts w:ascii="Times New Roman" w:hAnsi="Times New Roman" w:cs="Times New Roman"/>
        </w:rPr>
        <w:t>，我们有</w:t>
      </w:r>
    </w:p>
    <w:p w14:paraId="045BBA67" w14:textId="5328BAF1" w:rsidR="00373365" w:rsidRPr="000022D7" w:rsidRDefault="00373365" w:rsidP="00373365">
      <w:pPr>
        <w:snapToGrid w:val="0"/>
        <w:spacing w:line="360" w:lineRule="auto"/>
        <w:jc w:val="center"/>
        <w:rPr>
          <w:rFonts w:ascii="Times New Roman" w:hAnsi="Times New Roman" w:cs="Times New Roman"/>
        </w:rPr>
      </w:pPr>
      <w:r w:rsidRPr="000022D7">
        <w:rPr>
          <w:rFonts w:ascii="Times New Roman" w:hAnsi="Times New Roman" w:cs="Times New Roman"/>
          <w:position w:val="-10"/>
        </w:rPr>
        <w:object w:dxaOrig="1260" w:dyaOrig="320" w14:anchorId="1348AE5D">
          <v:shape id="_x0000_i1092" type="#_x0000_t75" style="width:63.4pt;height:16pt" o:ole="">
            <v:imagedata r:id="rId138" o:title=""/>
          </v:shape>
          <o:OLEObject Type="Embed" ProgID="Equation.DSMT4" ShapeID="_x0000_i1092" DrawAspect="Content" ObjectID="_1791320890" r:id="rId139"/>
        </w:object>
      </w:r>
      <w:r w:rsidR="006D3117">
        <w:rPr>
          <w:rFonts w:ascii="Times New Roman" w:hAnsi="Times New Roman" w:cs="Times New Roman" w:hint="eastAsia"/>
        </w:rPr>
        <w:t>.</w:t>
      </w:r>
    </w:p>
    <w:p w14:paraId="4E0AA59C" w14:textId="77777777" w:rsidR="00373365" w:rsidRPr="000022D7" w:rsidRDefault="00373365" w:rsidP="00373365">
      <w:pPr>
        <w:snapToGrid w:val="0"/>
        <w:spacing w:line="360" w:lineRule="auto"/>
        <w:ind w:firstLineChars="300" w:firstLine="630"/>
        <w:rPr>
          <w:rFonts w:ascii="Times New Roman" w:hAnsi="Times New Roman" w:cs="Times New Roman"/>
        </w:rPr>
      </w:pPr>
      <w:r w:rsidRPr="000022D7">
        <w:rPr>
          <w:rFonts w:ascii="Times New Roman" w:hAnsi="Times New Roman" w:cs="Times New Roman"/>
        </w:rPr>
        <w:t>因此，</w:t>
      </w:r>
      <w:r w:rsidRPr="000022D7">
        <w:rPr>
          <w:rFonts w:ascii="Times New Roman" w:hAnsi="Times New Roman" w:cs="Times New Roman"/>
          <w:position w:val="-6"/>
        </w:rPr>
        <w:object w:dxaOrig="660" w:dyaOrig="279" w14:anchorId="6655EE3D">
          <v:shape id="_x0000_i1093" type="#_x0000_t75" style="width:33.25pt;height:14.75pt" o:ole="">
            <v:imagedata r:id="rId140" o:title=""/>
          </v:shape>
          <o:OLEObject Type="Embed" ProgID="Equation.DSMT4" ShapeID="_x0000_i1093" DrawAspect="Content" ObjectID="_1791320891" r:id="rId141"/>
        </w:object>
      </w:r>
      <w:r w:rsidRPr="000022D7">
        <w:rPr>
          <w:rFonts w:ascii="Times New Roman" w:hAnsi="Times New Roman" w:cs="Times New Roman"/>
        </w:rPr>
        <w:t>.</w:t>
      </w:r>
    </w:p>
    <w:p w14:paraId="09802140" w14:textId="77777777" w:rsidR="00373365" w:rsidRPr="000022D7" w:rsidRDefault="00373365" w:rsidP="00373365">
      <w:pPr>
        <w:snapToGrid w:val="0"/>
        <w:spacing w:line="360" w:lineRule="auto"/>
        <w:rPr>
          <w:rFonts w:ascii="Times New Roman" w:hAnsi="Times New Roman" w:cs="Times New Roman"/>
        </w:rPr>
      </w:pPr>
      <w:r w:rsidRPr="000022D7">
        <w:rPr>
          <w:rFonts w:ascii="Times New Roman" w:hAnsi="Times New Roman" w:cs="Times New Roman"/>
        </w:rPr>
        <w:tab/>
      </w:r>
    </w:p>
    <w:p w14:paraId="138843FB" w14:textId="2CE5118C" w:rsidR="00373365" w:rsidRPr="000022D7" w:rsidRDefault="00373365" w:rsidP="00373365">
      <w:pPr>
        <w:snapToGrid w:val="0"/>
        <w:spacing w:line="360" w:lineRule="auto"/>
        <w:rPr>
          <w:rFonts w:ascii="Times New Roman" w:hAnsi="Times New Roman" w:cs="Times New Roman"/>
        </w:rPr>
      </w:pPr>
      <w:r w:rsidRPr="000022D7">
        <w:rPr>
          <w:rFonts w:ascii="Times New Roman" w:hAnsi="Times New Roman" w:cs="Times New Roman"/>
        </w:rPr>
        <w:t>定理</w:t>
      </w:r>
      <w:r w:rsidR="006D3117">
        <w:rPr>
          <w:rFonts w:ascii="Times New Roman" w:hAnsi="Times New Roman" w:cs="Times New Roman" w:hint="eastAsia"/>
          <w:b/>
        </w:rPr>
        <w:t>1.1.</w:t>
      </w:r>
      <w:r w:rsidRPr="000022D7">
        <w:rPr>
          <w:rFonts w:ascii="Times New Roman" w:hAnsi="Times New Roman" w:cs="Times New Roman"/>
        </w:rPr>
        <w:t>3</w:t>
      </w:r>
      <w:r w:rsidRPr="000022D7">
        <w:rPr>
          <w:rFonts w:ascii="Times New Roman" w:hAnsi="Times New Roman" w:cs="Times New Roman"/>
        </w:rPr>
        <w:t>可推广为</w:t>
      </w:r>
      <w:r w:rsidR="000D481C" w:rsidRPr="000022D7">
        <w:rPr>
          <w:rFonts w:ascii="Times New Roman" w:hAnsi="Times New Roman" w:cs="Times New Roman"/>
        </w:rPr>
        <w:t>多个整数的线性组合</w:t>
      </w:r>
      <w:r w:rsidRPr="000022D7">
        <w:rPr>
          <w:rFonts w:ascii="Times New Roman" w:hAnsi="Times New Roman" w:cs="Times New Roman"/>
        </w:rPr>
        <w:t>：</w:t>
      </w:r>
    </w:p>
    <w:p w14:paraId="6DA4C2B5" w14:textId="362A438B" w:rsidR="00373365" w:rsidRPr="000022D7" w:rsidRDefault="00373365" w:rsidP="00373365">
      <w:pPr>
        <w:snapToGrid w:val="0"/>
        <w:spacing w:line="360" w:lineRule="auto"/>
        <w:rPr>
          <w:rFonts w:ascii="Times New Roman" w:hAnsi="Times New Roman" w:cs="Times New Roman"/>
        </w:rPr>
      </w:pPr>
      <w:r w:rsidRPr="000022D7">
        <w:rPr>
          <w:rFonts w:ascii="Times New Roman" w:hAnsi="Times New Roman" w:cs="Times New Roman"/>
        </w:rPr>
        <w:tab/>
      </w:r>
      <w:r w:rsidR="000D481C" w:rsidRPr="000022D7">
        <w:rPr>
          <w:rFonts w:ascii="Times New Roman" w:hAnsi="Times New Roman" w:cs="Times New Roman"/>
          <w:b/>
        </w:rPr>
        <w:t>推论</w:t>
      </w:r>
      <w:r w:rsidR="006D3117">
        <w:rPr>
          <w:rFonts w:ascii="Times New Roman" w:hAnsi="Times New Roman" w:cs="Times New Roman" w:hint="eastAsia"/>
          <w:b/>
        </w:rPr>
        <w:t>1.1.</w:t>
      </w:r>
      <w:r w:rsidR="000D481C" w:rsidRPr="000022D7">
        <w:rPr>
          <w:rFonts w:ascii="Times New Roman" w:hAnsi="Times New Roman" w:cs="Times New Roman"/>
          <w:b/>
        </w:rPr>
        <w:t>2</w:t>
      </w:r>
      <w:r w:rsidR="000D481C" w:rsidRPr="000022D7">
        <w:rPr>
          <w:rFonts w:ascii="Times New Roman" w:hAnsi="Times New Roman" w:cs="Times New Roman"/>
          <w:b/>
        </w:rPr>
        <w:t>：</w:t>
      </w:r>
      <w:r w:rsidRPr="000022D7">
        <w:rPr>
          <w:rFonts w:ascii="Times New Roman" w:hAnsi="Times New Roman" w:cs="Times New Roman"/>
        </w:rPr>
        <w:t xml:space="preserve"> </w:t>
      </w:r>
      <w:r w:rsidRPr="000022D7">
        <w:rPr>
          <w:rFonts w:ascii="Times New Roman" w:hAnsi="Times New Roman" w:cs="Times New Roman"/>
        </w:rPr>
        <w:t>若整数</w:t>
      </w:r>
      <w:r w:rsidRPr="000022D7">
        <w:rPr>
          <w:rFonts w:ascii="Times New Roman" w:hAnsi="Times New Roman" w:cs="Times New Roman"/>
          <w:position w:val="-12"/>
        </w:rPr>
        <w:object w:dxaOrig="800" w:dyaOrig="360" w14:anchorId="09A18CCE">
          <v:shape id="_x0000_i1094" type="#_x0000_t75" style="width:40pt;height:18.45pt" o:ole="">
            <v:imagedata r:id="rId142" o:title=""/>
          </v:shape>
          <o:OLEObject Type="Embed" ProgID="Equation.DSMT4" ShapeID="_x0000_i1094" DrawAspect="Content" ObjectID="_1791320892" r:id="rId143"/>
        </w:object>
      </w:r>
      <w:r w:rsidRPr="000022D7">
        <w:rPr>
          <w:rFonts w:ascii="Times New Roman" w:hAnsi="Times New Roman" w:cs="Times New Roman"/>
        </w:rPr>
        <w:t>都是整数</w:t>
      </w:r>
      <w:r w:rsidRPr="000022D7">
        <w:rPr>
          <w:rFonts w:ascii="Times New Roman" w:hAnsi="Times New Roman" w:cs="Times New Roman"/>
          <w:position w:val="-6"/>
        </w:rPr>
        <w:object w:dxaOrig="540" w:dyaOrig="279" w14:anchorId="15A36ADE">
          <v:shape id="_x0000_i1095" type="#_x0000_t75" style="width:27.1pt;height:14.75pt" o:ole="">
            <v:imagedata r:id="rId144" o:title=""/>
          </v:shape>
          <o:OLEObject Type="Embed" ProgID="Equation.DSMT4" ShapeID="_x0000_i1095" DrawAspect="Content" ObjectID="_1791320893" r:id="rId145"/>
        </w:object>
      </w:r>
      <w:r w:rsidRPr="000022D7">
        <w:rPr>
          <w:rFonts w:ascii="Times New Roman" w:hAnsi="Times New Roman" w:cs="Times New Roman"/>
        </w:rPr>
        <w:t>的倍数，则对任意</w:t>
      </w:r>
      <w:r w:rsidRPr="000022D7">
        <w:rPr>
          <w:rFonts w:ascii="Times New Roman" w:hAnsi="Times New Roman" w:cs="Times New Roman"/>
          <w:position w:val="-6"/>
        </w:rPr>
        <w:object w:dxaOrig="200" w:dyaOrig="220" w14:anchorId="39478AAF">
          <v:shape id="_x0000_i1096" type="#_x0000_t75" style="width:9.85pt;height:11.1pt" o:ole="">
            <v:imagedata r:id="rId146" o:title=""/>
          </v:shape>
          <o:OLEObject Type="Embed" ProgID="Equation.DSMT4" ShapeID="_x0000_i1096" DrawAspect="Content" ObjectID="_1791320894" r:id="rId147"/>
        </w:object>
      </w:r>
      <w:proofErr w:type="gramStart"/>
      <w:r w:rsidRPr="000022D7">
        <w:rPr>
          <w:rFonts w:ascii="Times New Roman" w:hAnsi="Times New Roman" w:cs="Times New Roman"/>
        </w:rPr>
        <w:t>个</w:t>
      </w:r>
      <w:proofErr w:type="gramEnd"/>
      <w:r w:rsidRPr="000022D7">
        <w:rPr>
          <w:rFonts w:ascii="Times New Roman" w:hAnsi="Times New Roman" w:cs="Times New Roman"/>
        </w:rPr>
        <w:t>整数</w:t>
      </w:r>
      <w:r w:rsidRPr="000022D7">
        <w:rPr>
          <w:rFonts w:ascii="Times New Roman" w:hAnsi="Times New Roman" w:cs="Times New Roman"/>
          <w:position w:val="-12"/>
        </w:rPr>
        <w:object w:dxaOrig="840" w:dyaOrig="360" w14:anchorId="08A032B8">
          <v:shape id="_x0000_i1097" type="#_x0000_t75" style="width:41.85pt;height:18.45pt" o:ole="">
            <v:imagedata r:id="rId148" o:title=""/>
          </v:shape>
          <o:OLEObject Type="Embed" ProgID="Equation.DSMT4" ShapeID="_x0000_i1097" DrawAspect="Content" ObjectID="_1791320895" r:id="rId149"/>
        </w:object>
      </w:r>
      <w:r w:rsidRPr="000022D7">
        <w:rPr>
          <w:rFonts w:ascii="Times New Roman" w:hAnsi="Times New Roman" w:cs="Times New Roman"/>
        </w:rPr>
        <w:t>整数</w:t>
      </w:r>
      <w:r w:rsidRPr="000022D7">
        <w:rPr>
          <w:rFonts w:ascii="Times New Roman" w:hAnsi="Times New Roman" w:cs="Times New Roman"/>
        </w:rPr>
        <w:t xml:space="preserve"> </w:t>
      </w:r>
      <w:r w:rsidRPr="000022D7">
        <w:rPr>
          <w:rFonts w:ascii="Times New Roman" w:hAnsi="Times New Roman" w:cs="Times New Roman"/>
          <w:position w:val="-12"/>
        </w:rPr>
        <w:object w:dxaOrig="1380" w:dyaOrig="360" w14:anchorId="04C679D7">
          <v:shape id="_x0000_i1098" type="#_x0000_t75" style="width:68.9pt;height:18.45pt" o:ole="">
            <v:imagedata r:id="rId150" o:title=""/>
          </v:shape>
          <o:OLEObject Type="Embed" ProgID="Equation.DSMT4" ShapeID="_x0000_i1098" DrawAspect="Content" ObjectID="_1791320896" r:id="rId151"/>
        </w:object>
      </w:r>
      <w:r w:rsidRPr="000022D7">
        <w:rPr>
          <w:rFonts w:ascii="Times New Roman" w:hAnsi="Times New Roman" w:cs="Times New Roman"/>
        </w:rPr>
        <w:t>是</w:t>
      </w:r>
      <w:r w:rsidRPr="000022D7">
        <w:rPr>
          <w:rFonts w:ascii="Times New Roman" w:hAnsi="Times New Roman" w:cs="Times New Roman"/>
          <w:position w:val="-6"/>
        </w:rPr>
        <w:object w:dxaOrig="180" w:dyaOrig="220" w14:anchorId="4D3CDB09">
          <v:shape id="_x0000_i1099" type="#_x0000_t75" style="width:8.6pt;height:11.1pt" o:ole="">
            <v:imagedata r:id="rId152" o:title=""/>
          </v:shape>
          <o:OLEObject Type="Embed" ProgID="Equation.DSMT4" ShapeID="_x0000_i1099" DrawAspect="Content" ObjectID="_1791320897" r:id="rId153"/>
        </w:object>
      </w:r>
      <w:r w:rsidRPr="000022D7">
        <w:rPr>
          <w:rFonts w:ascii="Times New Roman" w:hAnsi="Times New Roman" w:cs="Times New Roman"/>
        </w:rPr>
        <w:t>的倍数</w:t>
      </w:r>
      <w:r w:rsidRPr="000022D7">
        <w:rPr>
          <w:rFonts w:ascii="Times New Roman" w:hAnsi="Times New Roman" w:cs="Times New Roman"/>
        </w:rPr>
        <w:t>.</w:t>
      </w:r>
    </w:p>
    <w:p w14:paraId="64CE8161" w14:textId="0BCA4E19" w:rsidR="00373365" w:rsidRPr="000022D7" w:rsidRDefault="00373365" w:rsidP="000D481C">
      <w:pPr>
        <w:snapToGrid w:val="0"/>
        <w:spacing w:line="360" w:lineRule="auto"/>
        <w:rPr>
          <w:rFonts w:ascii="Times New Roman" w:hAnsi="Times New Roman" w:cs="Times New Roman"/>
          <w:position w:val="-10"/>
        </w:rPr>
      </w:pPr>
      <w:r w:rsidRPr="000022D7">
        <w:rPr>
          <w:rFonts w:ascii="Times New Roman" w:hAnsi="Times New Roman" w:cs="Times New Roman"/>
          <w:b/>
        </w:rPr>
        <w:t>例</w:t>
      </w:r>
      <w:r w:rsidR="006D3117">
        <w:rPr>
          <w:rFonts w:ascii="Times New Roman" w:hAnsi="Times New Roman" w:cs="Times New Roman" w:hint="eastAsia"/>
          <w:b/>
        </w:rPr>
        <w:t>1.1.</w:t>
      </w:r>
      <w:r w:rsidR="000D481C" w:rsidRPr="000022D7">
        <w:rPr>
          <w:rFonts w:ascii="Times New Roman" w:hAnsi="Times New Roman" w:cs="Times New Roman"/>
          <w:b/>
        </w:rPr>
        <w:t>6</w:t>
      </w:r>
      <w:r w:rsidR="00B81576" w:rsidRPr="000022D7">
        <w:rPr>
          <w:rFonts w:ascii="Times New Roman" w:hAnsi="Times New Roman" w:cs="Times New Roman"/>
        </w:rPr>
        <w:t>因为</w:t>
      </w:r>
      <w:r w:rsidR="00B81576">
        <w:rPr>
          <w:rFonts w:ascii="Times New Roman" w:hAnsi="Times New Roman" w:cs="Times New Roman" w:hint="eastAsia"/>
        </w:rPr>
        <w:t xml:space="preserve"> 3|6, 3|15, 3|21, </w:t>
      </w:r>
      <w:r w:rsidR="00B81576" w:rsidRPr="000022D7">
        <w:rPr>
          <w:rFonts w:ascii="Times New Roman" w:hAnsi="Times New Roman" w:cs="Times New Roman"/>
        </w:rPr>
        <w:t>所以</w:t>
      </w:r>
      <w:r w:rsidR="00B81576">
        <w:rPr>
          <w:rFonts w:ascii="Times New Roman" w:hAnsi="Times New Roman" w:cs="Times New Roman" w:hint="eastAsia"/>
        </w:rPr>
        <w:t>3|(2</w:t>
      </w:r>
      <w:r w:rsidR="00B81576">
        <w:rPr>
          <w:rFonts w:ascii="Times New Roman" w:hAnsi="Times New Roman" w:cs="Times New Roman"/>
        </w:rPr>
        <w:sym w:font="Wingdings" w:char="F09E"/>
      </w:r>
      <w:r w:rsidR="00B81576">
        <w:rPr>
          <w:rFonts w:ascii="Times New Roman" w:hAnsi="Times New Roman" w:cs="Times New Roman" w:hint="eastAsia"/>
        </w:rPr>
        <w:t>6+5</w:t>
      </w:r>
      <w:r w:rsidR="00B81576">
        <w:rPr>
          <w:rFonts w:ascii="Times New Roman" w:hAnsi="Times New Roman" w:cs="Times New Roman"/>
        </w:rPr>
        <w:sym w:font="Wingdings" w:char="F09E"/>
      </w:r>
      <w:r w:rsidR="00B81576">
        <w:rPr>
          <w:rFonts w:ascii="Times New Roman" w:hAnsi="Times New Roman" w:cs="Times New Roman" w:hint="eastAsia"/>
        </w:rPr>
        <w:t>15-2</w:t>
      </w:r>
      <w:r w:rsidR="00B81576">
        <w:rPr>
          <w:rFonts w:ascii="Times New Roman" w:hAnsi="Times New Roman" w:cs="Times New Roman"/>
        </w:rPr>
        <w:sym w:font="Wingdings" w:char="F09E"/>
      </w:r>
      <w:r w:rsidR="00B81576">
        <w:rPr>
          <w:rFonts w:ascii="Times New Roman" w:hAnsi="Times New Roman" w:cs="Times New Roman" w:hint="eastAsia"/>
        </w:rPr>
        <w:t>21)=45.</w:t>
      </w:r>
    </w:p>
    <w:p w14:paraId="6146482B" w14:textId="77777777" w:rsidR="00373365" w:rsidRPr="000022D7" w:rsidRDefault="00373365" w:rsidP="00373365">
      <w:pPr>
        <w:snapToGrid w:val="0"/>
        <w:spacing w:line="360" w:lineRule="auto"/>
        <w:jc w:val="center"/>
        <w:rPr>
          <w:rFonts w:ascii="Times New Roman" w:hAnsi="Times New Roman" w:cs="Times New Roman"/>
        </w:rPr>
      </w:pPr>
    </w:p>
    <w:p w14:paraId="604B82F8" w14:textId="4AB0F1E5" w:rsidR="00373365" w:rsidRPr="000022D7" w:rsidRDefault="00373365" w:rsidP="00373365">
      <w:pPr>
        <w:snapToGrid w:val="0"/>
        <w:spacing w:line="360" w:lineRule="auto"/>
        <w:rPr>
          <w:rFonts w:ascii="Times New Roman" w:hAnsi="Times New Roman" w:cs="Times New Roman"/>
        </w:rPr>
      </w:pPr>
      <w:r w:rsidRPr="000022D7">
        <w:rPr>
          <w:rFonts w:ascii="Times New Roman" w:hAnsi="Times New Roman" w:cs="Times New Roman"/>
          <w:b/>
        </w:rPr>
        <w:tab/>
      </w:r>
      <w:r w:rsidRPr="000022D7">
        <w:rPr>
          <w:rFonts w:ascii="Times New Roman" w:hAnsi="Times New Roman" w:cs="Times New Roman"/>
          <w:b/>
        </w:rPr>
        <w:t>定理</w:t>
      </w:r>
      <w:r w:rsidR="006D3117">
        <w:rPr>
          <w:rFonts w:ascii="Times New Roman" w:hAnsi="Times New Roman" w:cs="Times New Roman" w:hint="eastAsia"/>
          <w:b/>
        </w:rPr>
        <w:t>1.1.</w:t>
      </w:r>
      <w:r w:rsidR="000D481C" w:rsidRPr="000022D7">
        <w:rPr>
          <w:rFonts w:ascii="Times New Roman" w:hAnsi="Times New Roman" w:cs="Times New Roman"/>
          <w:b/>
        </w:rPr>
        <w:t>4</w:t>
      </w:r>
      <w:r w:rsidRPr="000022D7">
        <w:rPr>
          <w:rFonts w:ascii="Times New Roman" w:hAnsi="Times New Roman" w:cs="Times New Roman"/>
          <w:b/>
        </w:rPr>
        <w:t xml:space="preserve"> </w:t>
      </w:r>
      <w:r w:rsidRPr="000022D7">
        <w:rPr>
          <w:rFonts w:ascii="Times New Roman" w:hAnsi="Times New Roman" w:cs="Times New Roman"/>
        </w:rPr>
        <w:t>设</w:t>
      </w:r>
      <w:r w:rsidRPr="000022D7">
        <w:rPr>
          <w:rFonts w:ascii="Times New Roman" w:hAnsi="Times New Roman" w:cs="Times New Roman"/>
          <w:position w:val="-10"/>
        </w:rPr>
        <w:object w:dxaOrig="400" w:dyaOrig="320" w14:anchorId="0A91D782">
          <v:shape id="_x0000_i1100" type="#_x0000_t75" style="width:20.9pt;height:16pt" o:ole="">
            <v:imagedata r:id="rId154" o:title=""/>
          </v:shape>
          <o:OLEObject Type="Embed" ProgID="Equation.DSMT4" ShapeID="_x0000_i1100" DrawAspect="Content" ObjectID="_1791320898" r:id="rId155"/>
        </w:object>
      </w:r>
      <w:r w:rsidRPr="000022D7">
        <w:rPr>
          <w:rFonts w:ascii="Times New Roman" w:hAnsi="Times New Roman" w:cs="Times New Roman"/>
        </w:rPr>
        <w:t>都是非零整数</w:t>
      </w:r>
      <w:r w:rsidRPr="000022D7">
        <w:rPr>
          <w:rFonts w:ascii="Times New Roman" w:hAnsi="Times New Roman" w:cs="Times New Roman"/>
        </w:rPr>
        <w:t xml:space="preserve">. </w:t>
      </w:r>
      <w:r w:rsidRPr="000022D7">
        <w:rPr>
          <w:rFonts w:ascii="Times New Roman" w:hAnsi="Times New Roman" w:cs="Times New Roman"/>
        </w:rPr>
        <w:t>若</w:t>
      </w:r>
      <w:r w:rsidRPr="000022D7">
        <w:rPr>
          <w:rFonts w:ascii="Times New Roman" w:hAnsi="Times New Roman" w:cs="Times New Roman"/>
          <w:position w:val="-10"/>
        </w:rPr>
        <w:object w:dxaOrig="1120" w:dyaOrig="320" w14:anchorId="18055A0A">
          <v:shape id="_x0000_i1101" type="#_x0000_t75" style="width:55.4pt;height:16pt" o:ole="">
            <v:imagedata r:id="rId156" o:title=""/>
          </v:shape>
          <o:OLEObject Type="Embed" ProgID="Equation.DSMT4" ShapeID="_x0000_i1101" DrawAspect="Content" ObjectID="_1791320899" r:id="rId157"/>
        </w:object>
      </w:r>
      <w:r w:rsidRPr="000022D7">
        <w:rPr>
          <w:rFonts w:ascii="Times New Roman" w:hAnsi="Times New Roman" w:cs="Times New Roman"/>
          <w:position w:val="-10"/>
        </w:rPr>
        <w:t xml:space="preserve"> </w:t>
      </w:r>
      <w:r w:rsidRPr="000022D7">
        <w:rPr>
          <w:rFonts w:ascii="Times New Roman" w:hAnsi="Times New Roman" w:cs="Times New Roman"/>
        </w:rPr>
        <w:t>则</w:t>
      </w:r>
      <w:r w:rsidRPr="000022D7">
        <w:rPr>
          <w:rFonts w:ascii="Times New Roman" w:hAnsi="Times New Roman" w:cs="Times New Roman"/>
          <w:position w:val="-6"/>
        </w:rPr>
        <w:object w:dxaOrig="700" w:dyaOrig="279" w14:anchorId="205BF3DF">
          <v:shape id="_x0000_i1102" type="#_x0000_t75" style="width:35.1pt;height:14.75pt" o:ole="">
            <v:imagedata r:id="rId158" o:title=""/>
          </v:shape>
          <o:OLEObject Type="Embed" ProgID="Equation.DSMT4" ShapeID="_x0000_i1102" DrawAspect="Content" ObjectID="_1791320900" r:id="rId159"/>
        </w:object>
      </w:r>
      <w:r w:rsidRPr="000022D7">
        <w:rPr>
          <w:rFonts w:ascii="Times New Roman" w:hAnsi="Times New Roman" w:cs="Times New Roman"/>
        </w:rPr>
        <w:t>.</w:t>
      </w:r>
    </w:p>
    <w:p w14:paraId="4BEC4CC5" w14:textId="77777777" w:rsidR="00373365" w:rsidRPr="000022D7" w:rsidRDefault="00373365" w:rsidP="00373365">
      <w:pPr>
        <w:snapToGrid w:val="0"/>
        <w:spacing w:line="360" w:lineRule="auto"/>
        <w:rPr>
          <w:rFonts w:ascii="Times New Roman" w:hAnsi="Times New Roman" w:cs="Times New Roman"/>
        </w:rPr>
      </w:pPr>
      <w:r w:rsidRPr="000022D7">
        <w:rPr>
          <w:rFonts w:ascii="Times New Roman" w:hAnsi="Times New Roman" w:cs="Times New Roman"/>
        </w:rPr>
        <w:tab/>
      </w:r>
      <w:r w:rsidRPr="000022D7">
        <w:rPr>
          <w:rFonts w:ascii="Times New Roman" w:hAnsi="Times New Roman" w:cs="Times New Roman"/>
          <w:b/>
        </w:rPr>
        <w:t>证</w:t>
      </w:r>
      <w:r w:rsidRPr="000022D7">
        <w:rPr>
          <w:rFonts w:ascii="Times New Roman" w:hAnsi="Times New Roman" w:cs="Times New Roman"/>
        </w:rPr>
        <w:t xml:space="preserve"> </w:t>
      </w:r>
      <w:r w:rsidRPr="000022D7">
        <w:rPr>
          <w:rFonts w:ascii="Times New Roman" w:hAnsi="Times New Roman" w:cs="Times New Roman"/>
        </w:rPr>
        <w:t>设</w:t>
      </w:r>
      <w:r w:rsidRPr="000022D7">
        <w:rPr>
          <w:rFonts w:ascii="Times New Roman" w:hAnsi="Times New Roman" w:cs="Times New Roman"/>
          <w:position w:val="-10"/>
        </w:rPr>
        <w:object w:dxaOrig="1120" w:dyaOrig="320" w14:anchorId="02A77B5F">
          <v:shape id="_x0000_i1103" type="#_x0000_t75" style="width:55.4pt;height:16pt" o:ole="">
            <v:imagedata r:id="rId160" o:title=""/>
          </v:shape>
          <o:OLEObject Type="Embed" ProgID="Equation.DSMT4" ShapeID="_x0000_i1103" DrawAspect="Content" ObjectID="_1791320901" r:id="rId161"/>
        </w:object>
      </w:r>
      <w:r w:rsidRPr="000022D7">
        <w:rPr>
          <w:rFonts w:ascii="Times New Roman" w:hAnsi="Times New Roman" w:cs="Times New Roman"/>
          <w:position w:val="-10"/>
        </w:rPr>
        <w:t xml:space="preserve"> </w:t>
      </w:r>
      <w:r w:rsidRPr="000022D7">
        <w:rPr>
          <w:rFonts w:ascii="Times New Roman" w:hAnsi="Times New Roman" w:cs="Times New Roman"/>
        </w:rPr>
        <w:t>那么存在两个整数</w:t>
      </w:r>
      <w:r w:rsidRPr="000022D7">
        <w:rPr>
          <w:rFonts w:ascii="Times New Roman" w:hAnsi="Times New Roman" w:cs="Times New Roman"/>
          <w:position w:val="-12"/>
        </w:rPr>
        <w:object w:dxaOrig="700" w:dyaOrig="360" w14:anchorId="6E349851">
          <v:shape id="_x0000_i1104" type="#_x0000_t75" style="width:35.1pt;height:18.45pt" o:ole="">
            <v:imagedata r:id="rId162" o:title=""/>
          </v:shape>
          <o:OLEObject Type="Embed" ProgID="Equation.DSMT4" ShapeID="_x0000_i1104" DrawAspect="Content" ObjectID="_1791320902" r:id="rId163"/>
        </w:object>
      </w:r>
      <w:r w:rsidRPr="000022D7">
        <w:rPr>
          <w:rFonts w:ascii="Times New Roman" w:hAnsi="Times New Roman" w:cs="Times New Roman"/>
        </w:rPr>
        <w:t>分别使得</w:t>
      </w:r>
    </w:p>
    <w:p w14:paraId="4349F1E4" w14:textId="2419ED3C" w:rsidR="00373365" w:rsidRPr="000022D7" w:rsidRDefault="00373365" w:rsidP="00373365">
      <w:pPr>
        <w:snapToGrid w:val="0"/>
        <w:spacing w:line="360" w:lineRule="auto"/>
        <w:jc w:val="center"/>
        <w:rPr>
          <w:rFonts w:ascii="Times New Roman" w:hAnsi="Times New Roman" w:cs="Times New Roman"/>
        </w:rPr>
      </w:pPr>
      <w:r w:rsidRPr="000022D7">
        <w:rPr>
          <w:rFonts w:ascii="Times New Roman" w:hAnsi="Times New Roman" w:cs="Times New Roman"/>
          <w:position w:val="-12"/>
        </w:rPr>
        <w:object w:dxaOrig="1719" w:dyaOrig="360" w14:anchorId="72C44D17">
          <v:shape id="_x0000_i1105" type="#_x0000_t75" style="width:86.75pt;height:18.45pt" o:ole="">
            <v:imagedata r:id="rId164" o:title=""/>
          </v:shape>
          <o:OLEObject Type="Embed" ProgID="Equation.DSMT4" ShapeID="_x0000_i1105" DrawAspect="Content" ObjectID="_1791320903" r:id="rId165"/>
        </w:object>
      </w:r>
      <w:r w:rsidR="006D3117">
        <w:rPr>
          <w:rFonts w:ascii="Times New Roman" w:hAnsi="Times New Roman" w:cs="Times New Roman" w:hint="eastAsia"/>
        </w:rPr>
        <w:t>.</w:t>
      </w:r>
    </w:p>
    <w:p w14:paraId="06D186E2" w14:textId="1EADA213" w:rsidR="00373365" w:rsidRPr="000022D7" w:rsidRDefault="00373365" w:rsidP="00373365">
      <w:pPr>
        <w:snapToGrid w:val="0"/>
        <w:spacing w:line="360" w:lineRule="auto"/>
        <w:ind w:firstLineChars="400" w:firstLine="840"/>
        <w:rPr>
          <w:rFonts w:ascii="Times New Roman" w:hAnsi="Times New Roman" w:cs="Times New Roman"/>
        </w:rPr>
      </w:pPr>
      <w:r w:rsidRPr="000022D7">
        <w:rPr>
          <w:rFonts w:ascii="Times New Roman" w:hAnsi="Times New Roman" w:cs="Times New Roman"/>
        </w:rPr>
        <w:t>从而，</w:t>
      </w:r>
      <w:r w:rsidRPr="000022D7">
        <w:rPr>
          <w:rFonts w:ascii="Times New Roman" w:hAnsi="Times New Roman" w:cs="Times New Roman"/>
          <w:position w:val="-12"/>
        </w:rPr>
        <w:object w:dxaOrig="2600" w:dyaOrig="360" w14:anchorId="6FCE7140">
          <v:shape id="_x0000_i1106" type="#_x0000_t75" style="width:129.85pt;height:18.45pt" o:ole="">
            <v:imagedata r:id="rId166" o:title=""/>
          </v:shape>
          <o:OLEObject Type="Embed" ProgID="Equation.DSMT4" ShapeID="_x0000_i1106" DrawAspect="Content" ObjectID="_1791320904" r:id="rId167"/>
        </w:object>
      </w:r>
      <w:r w:rsidR="006D3117">
        <w:rPr>
          <w:rFonts w:ascii="Times New Roman" w:hAnsi="Times New Roman" w:cs="Times New Roman" w:hint="eastAsia"/>
        </w:rPr>
        <w:t>.</w:t>
      </w:r>
    </w:p>
    <w:p w14:paraId="2F30316B" w14:textId="77777777" w:rsidR="00373365" w:rsidRPr="000022D7" w:rsidRDefault="00373365" w:rsidP="00373365">
      <w:pPr>
        <w:snapToGrid w:val="0"/>
        <w:spacing w:line="360" w:lineRule="auto"/>
        <w:ind w:firstLineChars="400" w:firstLine="840"/>
        <w:rPr>
          <w:rFonts w:ascii="Times New Roman" w:hAnsi="Times New Roman" w:cs="Times New Roman"/>
        </w:rPr>
      </w:pPr>
      <w:r w:rsidRPr="000022D7">
        <w:rPr>
          <w:rFonts w:ascii="Times New Roman" w:hAnsi="Times New Roman" w:cs="Times New Roman"/>
        </w:rPr>
        <w:t>这样</w:t>
      </w:r>
      <w:r w:rsidRPr="000022D7">
        <w:rPr>
          <w:rFonts w:ascii="Times New Roman" w:hAnsi="Times New Roman" w:cs="Times New Roman"/>
          <w:position w:val="-12"/>
        </w:rPr>
        <w:object w:dxaOrig="780" w:dyaOrig="360" w14:anchorId="5DDB94DE">
          <v:shape id="_x0000_i1107" type="#_x0000_t75" style="width:39.4pt;height:18.45pt" o:ole="">
            <v:imagedata r:id="rId168" o:title=""/>
          </v:shape>
          <o:OLEObject Type="Embed" ProgID="Equation.DSMT4" ShapeID="_x0000_i1107" DrawAspect="Content" ObjectID="_1791320905" r:id="rId169"/>
        </w:object>
      </w:r>
      <w:r w:rsidRPr="000022D7">
        <w:rPr>
          <w:rFonts w:ascii="Times New Roman" w:hAnsi="Times New Roman" w:cs="Times New Roman"/>
        </w:rPr>
        <w:t>，因为</w:t>
      </w:r>
      <w:r w:rsidRPr="000022D7">
        <w:rPr>
          <w:rFonts w:ascii="Times New Roman" w:hAnsi="Times New Roman" w:cs="Times New Roman"/>
          <w:position w:val="-12"/>
        </w:rPr>
        <w:object w:dxaOrig="540" w:dyaOrig="360" w14:anchorId="4BEAE2C9">
          <v:shape id="_x0000_i1108" type="#_x0000_t75" style="width:27.1pt;height:18.45pt" o:ole="">
            <v:imagedata r:id="rId170" o:title=""/>
          </v:shape>
          <o:OLEObject Type="Embed" ProgID="Equation.DSMT4" ShapeID="_x0000_i1108" DrawAspect="Content" ObjectID="_1791320906" r:id="rId171"/>
        </w:object>
      </w:r>
      <w:r w:rsidRPr="000022D7">
        <w:rPr>
          <w:rFonts w:ascii="Times New Roman" w:hAnsi="Times New Roman" w:cs="Times New Roman"/>
        </w:rPr>
        <w:t>是整数，所以</w:t>
      </w:r>
      <w:r w:rsidRPr="000022D7">
        <w:rPr>
          <w:rFonts w:ascii="Times New Roman" w:hAnsi="Times New Roman" w:cs="Times New Roman"/>
          <w:position w:val="-12"/>
        </w:rPr>
        <w:object w:dxaOrig="1200" w:dyaOrig="360" w14:anchorId="0D0B2691">
          <v:shape id="_x0000_i1109" type="#_x0000_t75" style="width:60.9pt;height:18.45pt" o:ole="">
            <v:imagedata r:id="rId172" o:title=""/>
          </v:shape>
          <o:OLEObject Type="Embed" ProgID="Equation.DSMT4" ShapeID="_x0000_i1109" DrawAspect="Content" ObjectID="_1791320907" r:id="rId173"/>
        </w:object>
      </w:r>
      <w:r w:rsidRPr="000022D7">
        <w:rPr>
          <w:rFonts w:ascii="Times New Roman" w:hAnsi="Times New Roman" w:cs="Times New Roman"/>
        </w:rPr>
        <w:t>，进而，</w:t>
      </w:r>
      <w:r w:rsidRPr="000022D7">
        <w:rPr>
          <w:rFonts w:ascii="Times New Roman" w:hAnsi="Times New Roman" w:cs="Times New Roman"/>
          <w:position w:val="-6"/>
        </w:rPr>
        <w:object w:dxaOrig="700" w:dyaOrig="279" w14:anchorId="7FD35194">
          <v:shape id="_x0000_i1110" type="#_x0000_t75" style="width:35.1pt;height:14.75pt" o:ole="">
            <v:imagedata r:id="rId174" o:title=""/>
          </v:shape>
          <o:OLEObject Type="Embed" ProgID="Equation.DSMT4" ShapeID="_x0000_i1110" DrawAspect="Content" ObjectID="_1791320908" r:id="rId175"/>
        </w:object>
      </w:r>
      <w:r w:rsidRPr="000022D7">
        <w:rPr>
          <w:rFonts w:ascii="Times New Roman" w:hAnsi="Times New Roman" w:cs="Times New Roman"/>
        </w:rPr>
        <w:t>.</w:t>
      </w:r>
    </w:p>
    <w:p w14:paraId="66E49AE1" w14:textId="4B8C707B" w:rsidR="00373365" w:rsidRPr="000022D7" w:rsidRDefault="00373365" w:rsidP="00373365">
      <w:pPr>
        <w:snapToGrid w:val="0"/>
        <w:spacing w:line="360" w:lineRule="auto"/>
        <w:rPr>
          <w:rFonts w:ascii="Times New Roman" w:hAnsi="Times New Roman" w:cs="Times New Roman"/>
        </w:rPr>
      </w:pPr>
      <w:r w:rsidRPr="000022D7">
        <w:rPr>
          <w:rFonts w:ascii="Times New Roman" w:hAnsi="Times New Roman" w:cs="Times New Roman"/>
        </w:rPr>
        <w:tab/>
      </w:r>
    </w:p>
    <w:p w14:paraId="65C3F184" w14:textId="6B22DBBD" w:rsidR="00CD7633" w:rsidRPr="000022D7" w:rsidRDefault="00CD7633" w:rsidP="00A91F49">
      <w:pPr>
        <w:snapToGrid w:val="0"/>
        <w:spacing w:beforeLines="50" w:before="156" w:afterLines="50" w:after="156" w:line="360" w:lineRule="auto"/>
        <w:rPr>
          <w:rFonts w:ascii="Times New Roman" w:hAnsi="Times New Roman" w:cs="Times New Roman"/>
        </w:rPr>
      </w:pPr>
      <w:r w:rsidRPr="000022D7">
        <w:rPr>
          <w:rFonts w:ascii="Times New Roman" w:hAnsi="Times New Roman" w:cs="Times New Roman"/>
          <w:b/>
          <w:sz w:val="24"/>
          <w:szCs w:val="24"/>
        </w:rPr>
        <w:t xml:space="preserve">1.1.2 </w:t>
      </w:r>
      <w:r w:rsidRPr="000022D7">
        <w:rPr>
          <w:rFonts w:ascii="Times New Roman" w:hAnsi="Times New Roman" w:cs="Times New Roman"/>
          <w:b/>
          <w:sz w:val="24"/>
          <w:szCs w:val="24"/>
        </w:rPr>
        <w:t>素数</w:t>
      </w:r>
      <w:r w:rsidR="003574C3">
        <w:rPr>
          <w:rFonts w:ascii="Times New Roman" w:hAnsi="Times New Roman" w:cs="Times New Roman" w:hint="eastAsia"/>
          <w:b/>
          <w:sz w:val="24"/>
          <w:szCs w:val="24"/>
        </w:rPr>
        <w:t>及其</w:t>
      </w:r>
      <w:r w:rsidRPr="000022D7">
        <w:rPr>
          <w:rFonts w:ascii="Times New Roman" w:hAnsi="Times New Roman" w:cs="Times New Roman"/>
          <w:b/>
          <w:sz w:val="24"/>
          <w:szCs w:val="24"/>
        </w:rPr>
        <w:t>平凡判别</w:t>
      </w:r>
    </w:p>
    <w:p w14:paraId="6B168EBD" w14:textId="77777777" w:rsidR="00373365" w:rsidRPr="000022D7" w:rsidRDefault="00373365" w:rsidP="00373365">
      <w:pPr>
        <w:snapToGrid w:val="0"/>
        <w:spacing w:line="360" w:lineRule="auto"/>
        <w:ind w:firstLineChars="200" w:firstLine="420"/>
        <w:rPr>
          <w:rFonts w:ascii="Times New Roman" w:hAnsi="Times New Roman" w:cs="Times New Roman"/>
        </w:rPr>
      </w:pPr>
      <w:r w:rsidRPr="000022D7">
        <w:rPr>
          <w:rFonts w:ascii="Times New Roman" w:hAnsi="Times New Roman" w:cs="Times New Roman"/>
        </w:rPr>
        <w:t>前面我们考虑了整除和因数，现在考虑不为</w:t>
      </w:r>
      <w:r w:rsidRPr="000022D7">
        <w:rPr>
          <w:rFonts w:ascii="Times New Roman" w:hAnsi="Times New Roman" w:cs="Times New Roman"/>
          <w:position w:val="-4"/>
        </w:rPr>
        <w:object w:dxaOrig="300" w:dyaOrig="260" w14:anchorId="68ED90DA">
          <v:shape id="_x0000_i1111" type="#_x0000_t75" style="width:14.75pt;height:12.9pt" o:ole="">
            <v:imagedata r:id="rId176" o:title=""/>
          </v:shape>
          <o:OLEObject Type="Embed" ProgID="Equation.DSMT4" ShapeID="_x0000_i1111" DrawAspect="Content" ObjectID="_1791320909" r:id="rId177"/>
        </w:object>
      </w:r>
      <w:r w:rsidRPr="000022D7">
        <w:rPr>
          <w:rFonts w:ascii="Times New Roman" w:hAnsi="Times New Roman" w:cs="Times New Roman"/>
        </w:rPr>
        <w:t>的不能继续分解的整数</w:t>
      </w:r>
      <w:r w:rsidRPr="000022D7">
        <w:rPr>
          <w:rFonts w:ascii="Times New Roman" w:hAnsi="Times New Roman" w:cs="Times New Roman"/>
        </w:rPr>
        <w:t>.</w:t>
      </w:r>
    </w:p>
    <w:p w14:paraId="480DC1DC" w14:textId="0E2A5454" w:rsidR="00373365" w:rsidRPr="000022D7" w:rsidRDefault="00373365" w:rsidP="000D481C">
      <w:pPr>
        <w:snapToGrid w:val="0"/>
        <w:spacing w:line="360" w:lineRule="auto"/>
        <w:rPr>
          <w:rFonts w:ascii="Times New Roman" w:hAnsi="Times New Roman" w:cs="Times New Roman"/>
        </w:rPr>
      </w:pPr>
      <w:r w:rsidRPr="000022D7">
        <w:rPr>
          <w:rFonts w:ascii="Times New Roman" w:hAnsi="Times New Roman" w:cs="Times New Roman"/>
        </w:rPr>
        <w:tab/>
      </w:r>
      <w:r w:rsidRPr="000022D7">
        <w:rPr>
          <w:rFonts w:ascii="Times New Roman" w:hAnsi="Times New Roman" w:cs="Times New Roman"/>
          <w:b/>
        </w:rPr>
        <w:t>定义</w:t>
      </w:r>
      <w:r w:rsidR="006D3117">
        <w:rPr>
          <w:rFonts w:ascii="Times New Roman" w:hAnsi="Times New Roman" w:cs="Times New Roman" w:hint="eastAsia"/>
          <w:b/>
        </w:rPr>
        <w:t>1.1.</w:t>
      </w:r>
      <w:r w:rsidRPr="000022D7">
        <w:rPr>
          <w:rFonts w:ascii="Times New Roman" w:hAnsi="Times New Roman" w:cs="Times New Roman"/>
          <w:b/>
        </w:rPr>
        <w:t>2</w:t>
      </w:r>
      <w:r w:rsidRPr="000022D7">
        <w:rPr>
          <w:rFonts w:ascii="Times New Roman" w:hAnsi="Times New Roman" w:cs="Times New Roman"/>
        </w:rPr>
        <w:t xml:space="preserve"> </w:t>
      </w:r>
      <w:r w:rsidRPr="000022D7">
        <w:rPr>
          <w:rFonts w:ascii="Times New Roman" w:hAnsi="Times New Roman" w:cs="Times New Roman"/>
        </w:rPr>
        <w:t>设整数</w:t>
      </w:r>
      <w:r w:rsidRPr="000022D7">
        <w:rPr>
          <w:rFonts w:ascii="Times New Roman" w:hAnsi="Times New Roman" w:cs="Times New Roman"/>
          <w:position w:val="-10"/>
        </w:rPr>
        <w:object w:dxaOrig="1120" w:dyaOrig="320" w14:anchorId="7CDADF39">
          <v:shape id="_x0000_i1112" type="#_x0000_t75" style="width:56pt;height:16pt" o:ole="">
            <v:imagedata r:id="rId178" o:title=""/>
          </v:shape>
          <o:OLEObject Type="Embed" ProgID="Equation.DSMT4" ShapeID="_x0000_i1112" DrawAspect="Content" ObjectID="_1791320910" r:id="rId179"/>
        </w:object>
      </w:r>
      <w:r w:rsidRPr="000022D7">
        <w:rPr>
          <w:rFonts w:ascii="Times New Roman" w:hAnsi="Times New Roman" w:cs="Times New Roman"/>
          <w:position w:val="-10"/>
        </w:rPr>
        <w:t xml:space="preserve"> </w:t>
      </w:r>
      <w:r w:rsidRPr="000022D7">
        <w:rPr>
          <w:rFonts w:ascii="Times New Roman" w:hAnsi="Times New Roman" w:cs="Times New Roman"/>
        </w:rPr>
        <w:t>如果除了显然</w:t>
      </w:r>
      <w:r w:rsidR="003E6E1E">
        <w:rPr>
          <w:rFonts w:ascii="Times New Roman" w:hAnsi="Times New Roman" w:cs="Times New Roman" w:hint="eastAsia"/>
        </w:rPr>
        <w:t>的</w:t>
      </w:r>
      <w:r w:rsidRPr="000022D7">
        <w:rPr>
          <w:rFonts w:ascii="Times New Roman" w:hAnsi="Times New Roman" w:cs="Times New Roman"/>
        </w:rPr>
        <w:t>因数</w:t>
      </w:r>
      <w:r w:rsidRPr="000022D7">
        <w:rPr>
          <w:rFonts w:ascii="Times New Roman" w:hAnsi="Times New Roman" w:cs="Times New Roman"/>
          <w:position w:val="-4"/>
        </w:rPr>
        <w:object w:dxaOrig="300" w:dyaOrig="260" w14:anchorId="73B27A5A">
          <v:shape id="_x0000_i1113" type="#_x0000_t75" style="width:14.75pt;height:12.9pt" o:ole="">
            <v:imagedata r:id="rId176" o:title=""/>
          </v:shape>
          <o:OLEObject Type="Embed" ProgID="Equation.DSMT4" ShapeID="_x0000_i1113" DrawAspect="Content" ObjectID="_1791320911" r:id="rId180"/>
        </w:object>
      </w:r>
      <w:r w:rsidRPr="000022D7">
        <w:rPr>
          <w:rFonts w:ascii="Times New Roman" w:hAnsi="Times New Roman" w:cs="Times New Roman"/>
        </w:rPr>
        <w:t>和</w:t>
      </w:r>
      <w:r w:rsidRPr="000022D7">
        <w:rPr>
          <w:rFonts w:ascii="Times New Roman" w:hAnsi="Times New Roman" w:cs="Times New Roman"/>
          <w:position w:val="-6"/>
        </w:rPr>
        <w:object w:dxaOrig="340" w:dyaOrig="260" w14:anchorId="210CB739">
          <v:shape id="_x0000_i1114" type="#_x0000_t75" style="width:17.25pt;height:12.9pt" o:ole="">
            <v:imagedata r:id="rId181" o:title=""/>
          </v:shape>
          <o:OLEObject Type="Embed" ProgID="Equation.DSMT4" ShapeID="_x0000_i1114" DrawAspect="Content" ObjectID="_1791320912" r:id="rId182"/>
        </w:object>
      </w:r>
      <w:r w:rsidRPr="000022D7">
        <w:rPr>
          <w:rFonts w:ascii="Times New Roman" w:hAnsi="Times New Roman" w:cs="Times New Roman"/>
        </w:rPr>
        <w:t>外，</w:t>
      </w:r>
      <w:r w:rsidRPr="000022D7">
        <w:rPr>
          <w:rFonts w:ascii="Times New Roman" w:hAnsi="Times New Roman" w:cs="Times New Roman"/>
          <w:position w:val="-6"/>
        </w:rPr>
        <w:object w:dxaOrig="200" w:dyaOrig="220" w14:anchorId="7FDDC82A">
          <v:shape id="_x0000_i1115" type="#_x0000_t75" style="width:9.85pt;height:11.1pt" o:ole="">
            <v:imagedata r:id="rId183" o:title=""/>
          </v:shape>
          <o:OLEObject Type="Embed" ProgID="Equation.DSMT4" ShapeID="_x0000_i1115" DrawAspect="Content" ObjectID="_1791320913" r:id="rId184"/>
        </w:object>
      </w:r>
      <w:r w:rsidRPr="000022D7">
        <w:rPr>
          <w:rFonts w:ascii="Times New Roman" w:hAnsi="Times New Roman" w:cs="Times New Roman"/>
        </w:rPr>
        <w:t>没有其他因数，那么，</w:t>
      </w:r>
      <w:r w:rsidRPr="000022D7">
        <w:rPr>
          <w:rFonts w:ascii="Times New Roman" w:hAnsi="Times New Roman" w:cs="Times New Roman"/>
          <w:position w:val="-6"/>
        </w:rPr>
        <w:object w:dxaOrig="200" w:dyaOrig="220" w14:anchorId="7A54F7E1">
          <v:shape id="_x0000_i1116" type="#_x0000_t75" style="width:9.85pt;height:11.1pt" o:ole="">
            <v:imagedata r:id="rId183" o:title=""/>
          </v:shape>
          <o:OLEObject Type="Embed" ProgID="Equation.DSMT4" ShapeID="_x0000_i1116" DrawAspect="Content" ObjectID="_1791320914" r:id="rId185"/>
        </w:object>
      </w:r>
      <w:r w:rsidRPr="000022D7">
        <w:rPr>
          <w:rFonts w:ascii="Times New Roman" w:hAnsi="Times New Roman" w:cs="Times New Roman"/>
        </w:rPr>
        <w:t>叫做</w:t>
      </w:r>
      <w:r w:rsidRPr="000022D7">
        <w:rPr>
          <w:rFonts w:ascii="Times New Roman" w:hAnsi="Times New Roman" w:cs="Times New Roman"/>
          <w:b/>
        </w:rPr>
        <w:t>素数</w:t>
      </w:r>
      <w:r w:rsidRPr="000022D7">
        <w:rPr>
          <w:rFonts w:ascii="Times New Roman" w:hAnsi="Times New Roman" w:cs="Times New Roman"/>
        </w:rPr>
        <w:t>（或</w:t>
      </w:r>
      <w:r w:rsidRPr="000022D7">
        <w:rPr>
          <w:rFonts w:ascii="Times New Roman" w:hAnsi="Times New Roman" w:cs="Times New Roman"/>
          <w:b/>
        </w:rPr>
        <w:t>质数</w:t>
      </w:r>
      <w:r w:rsidRPr="000022D7">
        <w:rPr>
          <w:rFonts w:ascii="Times New Roman" w:hAnsi="Times New Roman" w:cs="Times New Roman"/>
        </w:rPr>
        <w:t>或</w:t>
      </w:r>
      <w:r w:rsidRPr="000022D7">
        <w:rPr>
          <w:rFonts w:ascii="Times New Roman" w:hAnsi="Times New Roman" w:cs="Times New Roman"/>
          <w:b/>
        </w:rPr>
        <w:t>不可约数</w:t>
      </w:r>
      <w:r w:rsidRPr="000022D7">
        <w:rPr>
          <w:rFonts w:ascii="Times New Roman" w:hAnsi="Times New Roman" w:cs="Times New Roman"/>
        </w:rPr>
        <w:t>），否则，</w:t>
      </w:r>
      <w:r w:rsidRPr="000022D7">
        <w:rPr>
          <w:rFonts w:ascii="Times New Roman" w:hAnsi="Times New Roman" w:cs="Times New Roman"/>
          <w:position w:val="-6"/>
        </w:rPr>
        <w:object w:dxaOrig="200" w:dyaOrig="220" w14:anchorId="28B6600F">
          <v:shape id="_x0000_i1117" type="#_x0000_t75" style="width:9.85pt;height:11.1pt" o:ole="">
            <v:imagedata r:id="rId183" o:title=""/>
          </v:shape>
          <o:OLEObject Type="Embed" ProgID="Equation.DSMT4" ShapeID="_x0000_i1117" DrawAspect="Content" ObjectID="_1791320915" r:id="rId186"/>
        </w:object>
      </w:r>
      <w:r w:rsidRPr="000022D7">
        <w:rPr>
          <w:rFonts w:ascii="Times New Roman" w:hAnsi="Times New Roman" w:cs="Times New Roman"/>
        </w:rPr>
        <w:t>叫做</w:t>
      </w:r>
      <w:r w:rsidRPr="000022D7">
        <w:rPr>
          <w:rFonts w:ascii="Times New Roman" w:hAnsi="Times New Roman" w:cs="Times New Roman"/>
          <w:b/>
        </w:rPr>
        <w:t>合数</w:t>
      </w:r>
      <w:r w:rsidRPr="000022D7">
        <w:rPr>
          <w:rFonts w:ascii="Times New Roman" w:hAnsi="Times New Roman" w:cs="Times New Roman"/>
        </w:rPr>
        <w:t>.</w:t>
      </w:r>
    </w:p>
    <w:p w14:paraId="52D2FB93" w14:textId="68B8FC35" w:rsidR="00373365" w:rsidRPr="000022D7" w:rsidRDefault="00373365" w:rsidP="00373365">
      <w:pPr>
        <w:snapToGrid w:val="0"/>
        <w:spacing w:line="360" w:lineRule="auto"/>
        <w:rPr>
          <w:rFonts w:ascii="Times New Roman" w:hAnsi="Times New Roman" w:cs="Times New Roman"/>
          <w:position w:val="-10"/>
        </w:rPr>
      </w:pPr>
      <w:r w:rsidRPr="000022D7">
        <w:rPr>
          <w:rFonts w:ascii="Times New Roman" w:hAnsi="Times New Roman" w:cs="Times New Roman"/>
        </w:rPr>
        <w:tab/>
      </w:r>
      <w:r w:rsidRPr="000022D7">
        <w:rPr>
          <w:rFonts w:ascii="Times New Roman" w:hAnsi="Times New Roman" w:cs="Times New Roman"/>
        </w:rPr>
        <w:t>当整数</w:t>
      </w:r>
      <w:r w:rsidRPr="000022D7">
        <w:rPr>
          <w:rFonts w:ascii="Times New Roman" w:hAnsi="Times New Roman" w:cs="Times New Roman"/>
          <w:position w:val="-10"/>
        </w:rPr>
        <w:object w:dxaOrig="1120" w:dyaOrig="320" w14:anchorId="778FF9E2">
          <v:shape id="_x0000_i1118" type="#_x0000_t75" style="width:56pt;height:16pt" o:ole="">
            <v:imagedata r:id="rId187" o:title=""/>
          </v:shape>
          <o:OLEObject Type="Embed" ProgID="Equation.DSMT4" ShapeID="_x0000_i1118" DrawAspect="Content" ObjectID="_1791320916" r:id="rId188"/>
        </w:object>
      </w:r>
      <w:r w:rsidRPr="000022D7">
        <w:rPr>
          <w:rFonts w:ascii="Times New Roman" w:hAnsi="Times New Roman" w:cs="Times New Roman"/>
        </w:rPr>
        <w:t>时，</w:t>
      </w:r>
      <w:r w:rsidRPr="000022D7">
        <w:rPr>
          <w:rFonts w:ascii="Times New Roman" w:hAnsi="Times New Roman" w:cs="Times New Roman"/>
          <w:position w:val="-6"/>
        </w:rPr>
        <w:object w:dxaOrig="200" w:dyaOrig="220" w14:anchorId="69725C85">
          <v:shape id="_x0000_i1119" type="#_x0000_t75" style="width:9.85pt;height:11.1pt" o:ole="">
            <v:imagedata r:id="rId189" o:title=""/>
          </v:shape>
          <o:OLEObject Type="Embed" ProgID="Equation.DSMT4" ShapeID="_x0000_i1119" DrawAspect="Content" ObjectID="_1791320917" r:id="rId190"/>
        </w:object>
      </w:r>
      <w:r w:rsidRPr="000022D7">
        <w:rPr>
          <w:rFonts w:ascii="Times New Roman" w:hAnsi="Times New Roman" w:cs="Times New Roman"/>
        </w:rPr>
        <w:t>和</w:t>
      </w:r>
      <w:r w:rsidRPr="000022D7">
        <w:rPr>
          <w:rFonts w:ascii="Times New Roman" w:hAnsi="Times New Roman" w:cs="Times New Roman"/>
          <w:position w:val="-6"/>
        </w:rPr>
        <w:object w:dxaOrig="340" w:dyaOrig="220" w14:anchorId="63543940">
          <v:shape id="_x0000_i1120" type="#_x0000_t75" style="width:17.25pt;height:11.1pt" o:ole="">
            <v:imagedata r:id="rId191" o:title=""/>
          </v:shape>
          <o:OLEObject Type="Embed" ProgID="Equation.DSMT4" ShapeID="_x0000_i1120" DrawAspect="Content" ObjectID="_1791320918" r:id="rId192"/>
        </w:object>
      </w:r>
      <w:r w:rsidRPr="000022D7">
        <w:rPr>
          <w:rFonts w:ascii="Times New Roman" w:hAnsi="Times New Roman" w:cs="Times New Roman"/>
        </w:rPr>
        <w:t>同为素数或合数</w:t>
      </w:r>
      <w:r w:rsidRPr="000022D7">
        <w:rPr>
          <w:rFonts w:ascii="Times New Roman" w:hAnsi="Times New Roman" w:cs="Times New Roman"/>
        </w:rPr>
        <w:t xml:space="preserve">. </w:t>
      </w:r>
      <w:r w:rsidRPr="000022D7">
        <w:rPr>
          <w:rFonts w:ascii="Times New Roman" w:hAnsi="Times New Roman" w:cs="Times New Roman"/>
        </w:rPr>
        <w:t>因此，若没有特别声明，素数总是指正整数，通常写成</w:t>
      </w:r>
      <w:r w:rsidRPr="000022D7">
        <w:rPr>
          <w:rFonts w:ascii="Times New Roman" w:hAnsi="Times New Roman" w:cs="Times New Roman"/>
          <w:position w:val="-10"/>
        </w:rPr>
        <w:object w:dxaOrig="240" w:dyaOrig="260" w14:anchorId="31252B69">
          <v:shape id="_x0000_i1121" type="#_x0000_t75" style="width:11.1pt;height:12.9pt" o:ole="">
            <v:imagedata r:id="rId193" o:title=""/>
          </v:shape>
          <o:OLEObject Type="Embed" ProgID="Equation.DSMT4" ShapeID="_x0000_i1121" DrawAspect="Content" ObjectID="_1791320919" r:id="rId194"/>
        </w:object>
      </w:r>
      <w:r w:rsidR="006D3117">
        <w:rPr>
          <w:rFonts w:ascii="Times New Roman" w:hAnsi="Times New Roman" w:cs="Times New Roman" w:hint="eastAsia"/>
        </w:rPr>
        <w:t>.</w:t>
      </w:r>
    </w:p>
    <w:p w14:paraId="333DB649" w14:textId="3354C684" w:rsidR="00373365" w:rsidRPr="000022D7" w:rsidRDefault="00373365" w:rsidP="00373365">
      <w:pPr>
        <w:snapToGrid w:val="0"/>
        <w:spacing w:line="360" w:lineRule="auto"/>
        <w:rPr>
          <w:rFonts w:ascii="Times New Roman" w:hAnsi="Times New Roman" w:cs="Times New Roman"/>
        </w:rPr>
      </w:pPr>
      <w:r w:rsidRPr="000022D7">
        <w:rPr>
          <w:rFonts w:ascii="Times New Roman" w:hAnsi="Times New Roman" w:cs="Times New Roman"/>
          <w:b/>
        </w:rPr>
        <w:t>例</w:t>
      </w:r>
      <w:r w:rsidR="006D3117">
        <w:rPr>
          <w:rFonts w:ascii="Times New Roman" w:hAnsi="Times New Roman" w:cs="Times New Roman" w:hint="eastAsia"/>
          <w:b/>
        </w:rPr>
        <w:t>1.1.</w:t>
      </w:r>
      <w:r w:rsidR="00C3755E" w:rsidRPr="000022D7">
        <w:rPr>
          <w:rFonts w:ascii="Times New Roman" w:hAnsi="Times New Roman" w:cs="Times New Roman"/>
          <w:b/>
        </w:rPr>
        <w:t>7</w:t>
      </w:r>
      <w:r w:rsidRPr="000022D7">
        <w:rPr>
          <w:rFonts w:ascii="Times New Roman" w:hAnsi="Times New Roman" w:cs="Times New Roman"/>
        </w:rPr>
        <w:t xml:space="preserve"> </w:t>
      </w:r>
      <w:r w:rsidRPr="000022D7">
        <w:rPr>
          <w:rFonts w:ascii="Times New Roman" w:hAnsi="Times New Roman" w:cs="Times New Roman"/>
        </w:rPr>
        <w:t>整数</w:t>
      </w:r>
      <w:r w:rsidRPr="000022D7">
        <w:rPr>
          <w:rFonts w:ascii="Times New Roman" w:hAnsi="Times New Roman" w:cs="Times New Roman"/>
          <w:position w:val="-10"/>
        </w:rPr>
        <w:object w:dxaOrig="1060" w:dyaOrig="320" w14:anchorId="79FF28D8">
          <v:shape id="_x0000_i1122" type="#_x0000_t75" style="width:52.9pt;height:16pt" o:ole="">
            <v:imagedata r:id="rId195" o:title=""/>
          </v:shape>
          <o:OLEObject Type="Embed" ProgID="Equation.DSMT4" ShapeID="_x0000_i1122" DrawAspect="Content" ObjectID="_1791320920" r:id="rId196"/>
        </w:object>
      </w:r>
      <w:r w:rsidR="00C3755E" w:rsidRPr="000022D7">
        <w:rPr>
          <w:rFonts w:ascii="Times New Roman" w:hAnsi="Times New Roman" w:cs="Times New Roman"/>
        </w:rPr>
        <w:t>, 11</w:t>
      </w:r>
      <w:r w:rsidRPr="000022D7">
        <w:rPr>
          <w:rFonts w:ascii="Times New Roman" w:hAnsi="Times New Roman" w:cs="Times New Roman"/>
        </w:rPr>
        <w:t>都是素数；而整数</w:t>
      </w:r>
      <w:r w:rsidR="00CD1E74">
        <w:rPr>
          <w:rFonts w:ascii="Times New Roman" w:hAnsi="Times New Roman" w:cs="Times New Roman" w:hint="eastAsia"/>
        </w:rPr>
        <w:t>4, 6, 8, 9, 10, 12, 14, 15</w:t>
      </w:r>
      <w:r w:rsidRPr="000022D7">
        <w:rPr>
          <w:rFonts w:ascii="Times New Roman" w:hAnsi="Times New Roman" w:cs="Times New Roman"/>
        </w:rPr>
        <w:t>都是合数</w:t>
      </w:r>
      <w:r w:rsidRPr="000022D7">
        <w:rPr>
          <w:rFonts w:ascii="Times New Roman" w:hAnsi="Times New Roman" w:cs="Times New Roman"/>
        </w:rPr>
        <w:t>.</w:t>
      </w:r>
    </w:p>
    <w:p w14:paraId="6186D015" w14:textId="77777777" w:rsidR="00373365" w:rsidRPr="000022D7" w:rsidRDefault="00373365" w:rsidP="00373365">
      <w:pPr>
        <w:snapToGrid w:val="0"/>
        <w:spacing w:line="360" w:lineRule="auto"/>
        <w:rPr>
          <w:rFonts w:ascii="Times New Roman" w:hAnsi="Times New Roman" w:cs="Times New Roman"/>
        </w:rPr>
      </w:pPr>
      <w:r w:rsidRPr="000022D7">
        <w:rPr>
          <w:rFonts w:ascii="Times New Roman" w:hAnsi="Times New Roman" w:cs="Times New Roman"/>
        </w:rPr>
        <w:tab/>
      </w:r>
    </w:p>
    <w:p w14:paraId="0BE9A400" w14:textId="27A965FF" w:rsidR="00373365" w:rsidRPr="000022D7" w:rsidRDefault="00373365" w:rsidP="00C3755E">
      <w:pPr>
        <w:snapToGrid w:val="0"/>
        <w:spacing w:line="360" w:lineRule="auto"/>
        <w:ind w:firstLineChars="200" w:firstLine="420"/>
        <w:rPr>
          <w:rFonts w:ascii="Times New Roman" w:hAnsi="Times New Roman" w:cs="Times New Roman"/>
        </w:rPr>
      </w:pPr>
      <w:r w:rsidRPr="000022D7">
        <w:rPr>
          <w:rFonts w:ascii="Times New Roman" w:hAnsi="Times New Roman" w:cs="Times New Roman"/>
        </w:rPr>
        <w:t>下面</w:t>
      </w:r>
      <w:r w:rsidR="00CC729A" w:rsidRPr="000022D7">
        <w:rPr>
          <w:rFonts w:ascii="Times New Roman" w:hAnsi="Times New Roman" w:cs="Times New Roman"/>
        </w:rPr>
        <w:t>，</w:t>
      </w:r>
      <w:r w:rsidRPr="000022D7">
        <w:rPr>
          <w:rFonts w:ascii="Times New Roman" w:hAnsi="Times New Roman" w:cs="Times New Roman"/>
        </w:rPr>
        <w:t>我们</w:t>
      </w:r>
      <w:r w:rsidR="00CC729A" w:rsidRPr="000022D7">
        <w:rPr>
          <w:rFonts w:ascii="Times New Roman" w:hAnsi="Times New Roman" w:cs="Times New Roman"/>
        </w:rPr>
        <w:t>给出关于素数的几个结论。首先给出的结论是</w:t>
      </w:r>
      <w:r w:rsidRPr="000022D7">
        <w:rPr>
          <w:rFonts w:ascii="Times New Roman" w:hAnsi="Times New Roman" w:cs="Times New Roman"/>
        </w:rPr>
        <w:t>每个合数必有素因子</w:t>
      </w:r>
      <w:r w:rsidRPr="000022D7">
        <w:rPr>
          <w:rFonts w:ascii="Times New Roman" w:hAnsi="Times New Roman" w:cs="Times New Roman"/>
        </w:rPr>
        <w:t>.</w:t>
      </w:r>
    </w:p>
    <w:p w14:paraId="1D455CD5" w14:textId="1E9DB1CE" w:rsidR="00373365" w:rsidRPr="000022D7" w:rsidRDefault="00373365" w:rsidP="00373365">
      <w:pPr>
        <w:snapToGrid w:val="0"/>
        <w:spacing w:line="360" w:lineRule="auto"/>
        <w:rPr>
          <w:rFonts w:ascii="Times New Roman" w:hAnsi="Times New Roman" w:cs="Times New Roman"/>
        </w:rPr>
      </w:pPr>
      <w:r w:rsidRPr="000022D7">
        <w:rPr>
          <w:rFonts w:ascii="Times New Roman" w:hAnsi="Times New Roman" w:cs="Times New Roman"/>
        </w:rPr>
        <w:tab/>
      </w:r>
      <w:r w:rsidRPr="000022D7">
        <w:rPr>
          <w:rFonts w:ascii="Times New Roman" w:hAnsi="Times New Roman" w:cs="Times New Roman"/>
          <w:b/>
        </w:rPr>
        <w:t>定理</w:t>
      </w:r>
      <w:r w:rsidR="006D3117">
        <w:rPr>
          <w:rFonts w:ascii="Times New Roman" w:hAnsi="Times New Roman" w:cs="Times New Roman" w:hint="eastAsia"/>
          <w:b/>
        </w:rPr>
        <w:t>1.1.</w:t>
      </w:r>
      <w:r w:rsidR="00C3755E" w:rsidRPr="000022D7">
        <w:rPr>
          <w:rFonts w:ascii="Times New Roman" w:hAnsi="Times New Roman" w:cs="Times New Roman"/>
          <w:b/>
        </w:rPr>
        <w:t>5</w:t>
      </w:r>
      <w:r w:rsidRPr="000022D7">
        <w:rPr>
          <w:rFonts w:ascii="Times New Roman" w:hAnsi="Times New Roman" w:cs="Times New Roman"/>
        </w:rPr>
        <w:t xml:space="preserve"> </w:t>
      </w:r>
      <w:r w:rsidRPr="000022D7">
        <w:rPr>
          <w:rFonts w:ascii="Times New Roman" w:hAnsi="Times New Roman" w:cs="Times New Roman"/>
        </w:rPr>
        <w:t>设</w:t>
      </w:r>
      <w:r w:rsidRPr="000022D7">
        <w:rPr>
          <w:rFonts w:ascii="Times New Roman" w:hAnsi="Times New Roman" w:cs="Times New Roman"/>
          <w:position w:val="-6"/>
        </w:rPr>
        <w:object w:dxaOrig="200" w:dyaOrig="220" w14:anchorId="34C83072">
          <v:shape id="_x0000_i1123" type="#_x0000_t75" style="width:9.85pt;height:11.1pt" o:ole="">
            <v:imagedata r:id="rId197" o:title=""/>
          </v:shape>
          <o:OLEObject Type="Embed" ProgID="Equation.DSMT4" ShapeID="_x0000_i1123" DrawAspect="Content" ObjectID="_1791320921" r:id="rId198"/>
        </w:object>
      </w:r>
      <w:r w:rsidRPr="000022D7">
        <w:rPr>
          <w:rFonts w:ascii="Times New Roman" w:hAnsi="Times New Roman" w:cs="Times New Roman"/>
        </w:rPr>
        <w:t>是一个正合数，</w:t>
      </w:r>
      <w:r w:rsidRPr="000022D7">
        <w:rPr>
          <w:rFonts w:ascii="Times New Roman" w:hAnsi="Times New Roman" w:cs="Times New Roman"/>
          <w:position w:val="-10"/>
        </w:rPr>
        <w:object w:dxaOrig="240" w:dyaOrig="260" w14:anchorId="7EF763AC">
          <v:shape id="_x0000_i1124" type="#_x0000_t75" style="width:11.1pt;height:12.9pt" o:ole="">
            <v:imagedata r:id="rId199" o:title=""/>
          </v:shape>
          <o:OLEObject Type="Embed" ProgID="Equation.DSMT4" ShapeID="_x0000_i1124" DrawAspect="Content" ObjectID="_1791320922" r:id="rId200"/>
        </w:object>
      </w:r>
      <w:r w:rsidRPr="000022D7">
        <w:rPr>
          <w:rFonts w:ascii="Times New Roman" w:hAnsi="Times New Roman" w:cs="Times New Roman"/>
        </w:rPr>
        <w:t>是</w:t>
      </w:r>
      <w:r w:rsidRPr="000022D7">
        <w:rPr>
          <w:rFonts w:ascii="Times New Roman" w:hAnsi="Times New Roman" w:cs="Times New Roman"/>
          <w:position w:val="-6"/>
        </w:rPr>
        <w:object w:dxaOrig="200" w:dyaOrig="220" w14:anchorId="73B7AAA7">
          <v:shape id="_x0000_i1125" type="#_x0000_t75" style="width:9.85pt;height:11.1pt" o:ole="">
            <v:imagedata r:id="rId201" o:title=""/>
          </v:shape>
          <o:OLEObject Type="Embed" ProgID="Equation.DSMT4" ShapeID="_x0000_i1125" DrawAspect="Content" ObjectID="_1791320923" r:id="rId202"/>
        </w:object>
      </w:r>
      <w:r w:rsidRPr="000022D7">
        <w:rPr>
          <w:rFonts w:ascii="Times New Roman" w:hAnsi="Times New Roman" w:cs="Times New Roman"/>
        </w:rPr>
        <w:t>的一个大于</w:t>
      </w:r>
      <w:r w:rsidRPr="000022D7">
        <w:rPr>
          <w:rFonts w:ascii="Times New Roman" w:hAnsi="Times New Roman" w:cs="Times New Roman"/>
        </w:rPr>
        <w:t>1</w:t>
      </w:r>
      <w:r w:rsidRPr="000022D7">
        <w:rPr>
          <w:rFonts w:ascii="Times New Roman" w:hAnsi="Times New Roman" w:cs="Times New Roman"/>
        </w:rPr>
        <w:t>的</w:t>
      </w:r>
      <w:proofErr w:type="gramStart"/>
      <w:r w:rsidRPr="000022D7">
        <w:rPr>
          <w:rFonts w:ascii="Times New Roman" w:hAnsi="Times New Roman" w:cs="Times New Roman"/>
        </w:rPr>
        <w:t>最小正</w:t>
      </w:r>
      <w:proofErr w:type="gramEnd"/>
      <w:r w:rsidRPr="000022D7">
        <w:rPr>
          <w:rFonts w:ascii="Times New Roman" w:hAnsi="Times New Roman" w:cs="Times New Roman"/>
        </w:rPr>
        <w:t>因数，则</w:t>
      </w:r>
      <w:r w:rsidRPr="000022D7">
        <w:rPr>
          <w:rFonts w:ascii="Times New Roman" w:hAnsi="Times New Roman" w:cs="Times New Roman"/>
          <w:position w:val="-10"/>
        </w:rPr>
        <w:object w:dxaOrig="240" w:dyaOrig="260" w14:anchorId="681ABB88">
          <v:shape id="_x0000_i1126" type="#_x0000_t75" style="width:11.1pt;height:12.9pt" o:ole="">
            <v:imagedata r:id="rId203" o:title=""/>
          </v:shape>
          <o:OLEObject Type="Embed" ProgID="Equation.DSMT4" ShapeID="_x0000_i1126" DrawAspect="Content" ObjectID="_1791320924" r:id="rId204"/>
        </w:object>
      </w:r>
      <w:r w:rsidRPr="000022D7">
        <w:rPr>
          <w:rFonts w:ascii="Times New Roman" w:hAnsi="Times New Roman" w:cs="Times New Roman"/>
        </w:rPr>
        <w:t>一定是素数，且</w:t>
      </w:r>
      <w:r w:rsidRPr="000022D7">
        <w:rPr>
          <w:rFonts w:ascii="Times New Roman" w:hAnsi="Times New Roman" w:cs="Times New Roman"/>
          <w:position w:val="-10"/>
        </w:rPr>
        <w:object w:dxaOrig="780" w:dyaOrig="380" w14:anchorId="64993BC7">
          <v:shape id="_x0000_i1127" type="#_x0000_t75" style="width:39.4pt;height:19.1pt" o:ole="">
            <v:imagedata r:id="rId205" o:title=""/>
          </v:shape>
          <o:OLEObject Type="Embed" ProgID="Equation.DSMT4" ShapeID="_x0000_i1127" DrawAspect="Content" ObjectID="_1791320925" r:id="rId206"/>
        </w:object>
      </w:r>
      <w:r w:rsidRPr="000022D7">
        <w:rPr>
          <w:rFonts w:ascii="Times New Roman" w:hAnsi="Times New Roman" w:cs="Times New Roman"/>
        </w:rPr>
        <w:t>.</w:t>
      </w:r>
    </w:p>
    <w:p w14:paraId="09072023" w14:textId="77777777" w:rsidR="00373365" w:rsidRPr="000022D7" w:rsidRDefault="00373365" w:rsidP="00373365">
      <w:pPr>
        <w:snapToGrid w:val="0"/>
        <w:spacing w:line="360" w:lineRule="auto"/>
        <w:rPr>
          <w:rFonts w:ascii="Times New Roman" w:hAnsi="Times New Roman" w:cs="Times New Roman"/>
        </w:rPr>
      </w:pPr>
      <w:r w:rsidRPr="000022D7">
        <w:rPr>
          <w:rFonts w:ascii="Times New Roman" w:hAnsi="Times New Roman" w:cs="Times New Roman"/>
        </w:rPr>
        <w:tab/>
      </w:r>
      <w:r w:rsidRPr="000022D7">
        <w:rPr>
          <w:rFonts w:ascii="Times New Roman" w:hAnsi="Times New Roman" w:cs="Times New Roman"/>
          <w:b/>
        </w:rPr>
        <w:t>证</w:t>
      </w:r>
      <w:r w:rsidRPr="000022D7">
        <w:rPr>
          <w:rFonts w:ascii="Times New Roman" w:hAnsi="Times New Roman" w:cs="Times New Roman"/>
        </w:rPr>
        <w:t xml:space="preserve"> </w:t>
      </w:r>
      <w:r w:rsidRPr="000022D7">
        <w:rPr>
          <w:rFonts w:ascii="Times New Roman" w:hAnsi="Times New Roman" w:cs="Times New Roman"/>
        </w:rPr>
        <w:t>反证法</w:t>
      </w:r>
      <w:r w:rsidRPr="000022D7">
        <w:rPr>
          <w:rFonts w:ascii="Times New Roman" w:hAnsi="Times New Roman" w:cs="Times New Roman"/>
        </w:rPr>
        <w:t xml:space="preserve">.  </w:t>
      </w:r>
      <w:r w:rsidRPr="000022D7">
        <w:rPr>
          <w:rFonts w:ascii="Times New Roman" w:hAnsi="Times New Roman" w:cs="Times New Roman"/>
        </w:rPr>
        <w:t>如果</w:t>
      </w:r>
      <w:r w:rsidRPr="000022D7">
        <w:rPr>
          <w:rFonts w:ascii="Times New Roman" w:hAnsi="Times New Roman" w:cs="Times New Roman"/>
          <w:position w:val="-10"/>
        </w:rPr>
        <w:object w:dxaOrig="240" w:dyaOrig="260" w14:anchorId="6597264B">
          <v:shape id="_x0000_i1128" type="#_x0000_t75" style="width:11.1pt;height:12.9pt" o:ole="">
            <v:imagedata r:id="rId207" o:title=""/>
          </v:shape>
          <o:OLEObject Type="Embed" ProgID="Equation.DSMT4" ShapeID="_x0000_i1128" DrawAspect="Content" ObjectID="_1791320926" r:id="rId208"/>
        </w:object>
      </w:r>
      <w:r w:rsidRPr="000022D7">
        <w:rPr>
          <w:rFonts w:ascii="Times New Roman" w:hAnsi="Times New Roman" w:cs="Times New Roman"/>
        </w:rPr>
        <w:t>不是素数，则存在整数</w:t>
      </w:r>
      <w:r w:rsidRPr="000022D7">
        <w:rPr>
          <w:rFonts w:ascii="Times New Roman" w:hAnsi="Times New Roman" w:cs="Times New Roman"/>
          <w:position w:val="-10"/>
        </w:rPr>
        <w:object w:dxaOrig="200" w:dyaOrig="260" w14:anchorId="72A505C0">
          <v:shape id="_x0000_i1129" type="#_x0000_t75" style="width:9.85pt;height:12.9pt" o:ole="">
            <v:imagedata r:id="rId209" o:title=""/>
          </v:shape>
          <o:OLEObject Type="Embed" ProgID="Equation.DSMT4" ShapeID="_x0000_i1129" DrawAspect="Content" ObjectID="_1791320927" r:id="rId210"/>
        </w:object>
      </w:r>
      <w:r w:rsidRPr="000022D7">
        <w:rPr>
          <w:rFonts w:ascii="Times New Roman" w:hAnsi="Times New Roman" w:cs="Times New Roman"/>
        </w:rPr>
        <w:t>，</w:t>
      </w:r>
      <w:r w:rsidRPr="000022D7">
        <w:rPr>
          <w:rFonts w:ascii="Times New Roman" w:hAnsi="Times New Roman" w:cs="Times New Roman"/>
          <w:position w:val="-10"/>
        </w:rPr>
        <w:object w:dxaOrig="960" w:dyaOrig="320" w14:anchorId="3FDA9647">
          <v:shape id="_x0000_i1130" type="#_x0000_t75" style="width:47.4pt;height:16pt" o:ole="">
            <v:imagedata r:id="rId211" o:title=""/>
          </v:shape>
          <o:OLEObject Type="Embed" ProgID="Equation.DSMT4" ShapeID="_x0000_i1130" DrawAspect="Content" ObjectID="_1791320928" r:id="rId212"/>
        </w:object>
      </w:r>
      <w:r w:rsidRPr="000022D7">
        <w:rPr>
          <w:rFonts w:ascii="Times New Roman" w:hAnsi="Times New Roman" w:cs="Times New Roman"/>
        </w:rPr>
        <w:t>使得</w:t>
      </w:r>
      <w:r w:rsidRPr="000022D7">
        <w:rPr>
          <w:rFonts w:ascii="Times New Roman" w:hAnsi="Times New Roman" w:cs="Times New Roman"/>
          <w:position w:val="-10"/>
        </w:rPr>
        <w:object w:dxaOrig="499" w:dyaOrig="320" w14:anchorId="3FC401A0">
          <v:shape id="_x0000_i1131" type="#_x0000_t75" style="width:25.25pt;height:16pt" o:ole="">
            <v:imagedata r:id="rId213" o:title=""/>
          </v:shape>
          <o:OLEObject Type="Embed" ProgID="Equation.DSMT4" ShapeID="_x0000_i1131" DrawAspect="Content" ObjectID="_1791320929" r:id="rId214"/>
        </w:object>
      </w:r>
      <w:r w:rsidRPr="000022D7">
        <w:rPr>
          <w:rFonts w:ascii="Times New Roman" w:hAnsi="Times New Roman" w:cs="Times New Roman"/>
        </w:rPr>
        <w:t>.</w:t>
      </w:r>
    </w:p>
    <w:p w14:paraId="7168A080" w14:textId="7D82ACD1" w:rsidR="00373365" w:rsidRPr="000022D7" w:rsidRDefault="00373365" w:rsidP="00373365">
      <w:pPr>
        <w:snapToGrid w:val="0"/>
        <w:spacing w:line="360" w:lineRule="auto"/>
        <w:ind w:firstLineChars="300" w:firstLine="630"/>
        <w:rPr>
          <w:rFonts w:ascii="Times New Roman" w:hAnsi="Times New Roman" w:cs="Times New Roman"/>
        </w:rPr>
      </w:pPr>
      <w:r w:rsidRPr="000022D7">
        <w:rPr>
          <w:rFonts w:ascii="Times New Roman" w:hAnsi="Times New Roman" w:cs="Times New Roman"/>
        </w:rPr>
        <w:t>但</w:t>
      </w:r>
      <w:r w:rsidRPr="000022D7">
        <w:rPr>
          <w:rFonts w:ascii="Times New Roman" w:hAnsi="Times New Roman" w:cs="Times New Roman"/>
          <w:position w:val="-10"/>
        </w:rPr>
        <w:object w:dxaOrig="540" w:dyaOrig="320" w14:anchorId="5D7F3D2D">
          <v:shape id="_x0000_i1132" type="#_x0000_t75" style="width:27.1pt;height:16pt" o:ole="">
            <v:imagedata r:id="rId215" o:title=""/>
          </v:shape>
          <o:OLEObject Type="Embed" ProgID="Equation.DSMT4" ShapeID="_x0000_i1132" DrawAspect="Content" ObjectID="_1791320930" r:id="rId216"/>
        </w:object>
      </w:r>
      <w:r w:rsidRPr="000022D7">
        <w:rPr>
          <w:rFonts w:ascii="Times New Roman" w:hAnsi="Times New Roman" w:cs="Times New Roman"/>
          <w:position w:val="-10"/>
        </w:rPr>
        <w:t xml:space="preserve"> </w:t>
      </w:r>
      <w:r w:rsidRPr="000022D7">
        <w:rPr>
          <w:rFonts w:ascii="Times New Roman" w:hAnsi="Times New Roman" w:cs="Times New Roman"/>
        </w:rPr>
        <w:t>根据定理</w:t>
      </w:r>
      <w:r w:rsidR="00D45BF6">
        <w:rPr>
          <w:rFonts w:ascii="Times New Roman" w:hAnsi="Times New Roman" w:cs="Times New Roman" w:hint="eastAsia"/>
        </w:rPr>
        <w:t>1.1.</w:t>
      </w:r>
      <w:r w:rsidRPr="000022D7">
        <w:rPr>
          <w:rFonts w:ascii="Times New Roman" w:hAnsi="Times New Roman" w:cs="Times New Roman"/>
        </w:rPr>
        <w:t>1</w:t>
      </w:r>
      <w:r w:rsidRPr="000022D7">
        <w:rPr>
          <w:rFonts w:ascii="Times New Roman" w:hAnsi="Times New Roman" w:cs="Times New Roman"/>
        </w:rPr>
        <w:t>，我们有</w:t>
      </w:r>
      <w:r w:rsidRPr="000022D7">
        <w:rPr>
          <w:rFonts w:ascii="Times New Roman" w:hAnsi="Times New Roman" w:cs="Times New Roman"/>
          <w:position w:val="-10"/>
        </w:rPr>
        <w:object w:dxaOrig="499" w:dyaOrig="320" w14:anchorId="755AD052">
          <v:shape id="_x0000_i1133" type="#_x0000_t75" style="width:25.25pt;height:16pt" o:ole="">
            <v:imagedata r:id="rId217" o:title=""/>
          </v:shape>
          <o:OLEObject Type="Embed" ProgID="Equation.DSMT4" ShapeID="_x0000_i1133" DrawAspect="Content" ObjectID="_1791320931" r:id="rId218"/>
        </w:object>
      </w:r>
      <w:r w:rsidRPr="000022D7">
        <w:rPr>
          <w:rFonts w:ascii="Times New Roman" w:hAnsi="Times New Roman" w:cs="Times New Roman"/>
          <w:position w:val="-10"/>
        </w:rPr>
        <w:t xml:space="preserve">  </w:t>
      </w:r>
      <w:r w:rsidRPr="000022D7">
        <w:rPr>
          <w:rFonts w:ascii="Times New Roman" w:hAnsi="Times New Roman" w:cs="Times New Roman"/>
        </w:rPr>
        <w:t>这与</w:t>
      </w:r>
      <w:r w:rsidRPr="000022D7">
        <w:rPr>
          <w:rFonts w:ascii="Times New Roman" w:hAnsi="Times New Roman" w:cs="Times New Roman"/>
          <w:position w:val="-10"/>
        </w:rPr>
        <w:object w:dxaOrig="240" w:dyaOrig="260" w14:anchorId="37F6C5FD">
          <v:shape id="_x0000_i1134" type="#_x0000_t75" style="width:11.1pt;height:12.9pt" o:ole="">
            <v:imagedata r:id="rId219" o:title=""/>
          </v:shape>
          <o:OLEObject Type="Embed" ProgID="Equation.DSMT4" ShapeID="_x0000_i1134" DrawAspect="Content" ObjectID="_1791320932" r:id="rId220"/>
        </w:object>
      </w:r>
      <w:r w:rsidRPr="000022D7">
        <w:rPr>
          <w:rFonts w:ascii="Times New Roman" w:hAnsi="Times New Roman" w:cs="Times New Roman"/>
        </w:rPr>
        <w:t>是</w:t>
      </w:r>
      <w:r w:rsidRPr="000022D7">
        <w:rPr>
          <w:rFonts w:ascii="Times New Roman" w:hAnsi="Times New Roman" w:cs="Times New Roman"/>
          <w:position w:val="-6"/>
        </w:rPr>
        <w:object w:dxaOrig="200" w:dyaOrig="220" w14:anchorId="1116397A">
          <v:shape id="_x0000_i1135" type="#_x0000_t75" style="width:9.85pt;height:11.1pt" o:ole="">
            <v:imagedata r:id="rId221" o:title=""/>
          </v:shape>
          <o:OLEObject Type="Embed" ProgID="Equation.DSMT4" ShapeID="_x0000_i1135" DrawAspect="Content" ObjectID="_1791320933" r:id="rId222"/>
        </w:object>
      </w:r>
      <w:r w:rsidRPr="000022D7">
        <w:rPr>
          <w:rFonts w:ascii="Times New Roman" w:hAnsi="Times New Roman" w:cs="Times New Roman"/>
        </w:rPr>
        <w:t>的</w:t>
      </w:r>
      <w:proofErr w:type="gramStart"/>
      <w:r w:rsidRPr="000022D7">
        <w:rPr>
          <w:rFonts w:ascii="Times New Roman" w:hAnsi="Times New Roman" w:cs="Times New Roman"/>
        </w:rPr>
        <w:t>最小正</w:t>
      </w:r>
      <w:proofErr w:type="gramEnd"/>
      <w:r w:rsidRPr="000022D7">
        <w:rPr>
          <w:rFonts w:ascii="Times New Roman" w:hAnsi="Times New Roman" w:cs="Times New Roman"/>
        </w:rPr>
        <w:t>因数矛盾</w:t>
      </w:r>
      <w:r w:rsidRPr="000022D7">
        <w:rPr>
          <w:rFonts w:ascii="Times New Roman" w:hAnsi="Times New Roman" w:cs="Times New Roman"/>
        </w:rPr>
        <w:t xml:space="preserve">.  </w:t>
      </w:r>
      <w:r w:rsidRPr="000022D7">
        <w:rPr>
          <w:rFonts w:ascii="Times New Roman" w:hAnsi="Times New Roman" w:cs="Times New Roman"/>
        </w:rPr>
        <w:t>所以，</w:t>
      </w:r>
      <w:r w:rsidRPr="000022D7">
        <w:rPr>
          <w:rFonts w:ascii="Times New Roman" w:hAnsi="Times New Roman" w:cs="Times New Roman"/>
          <w:position w:val="-10"/>
        </w:rPr>
        <w:object w:dxaOrig="240" w:dyaOrig="260" w14:anchorId="1CA7CA80">
          <v:shape id="_x0000_i1136" type="#_x0000_t75" style="width:11.1pt;height:12.9pt" o:ole="">
            <v:imagedata r:id="rId223" o:title=""/>
          </v:shape>
          <o:OLEObject Type="Embed" ProgID="Equation.DSMT4" ShapeID="_x0000_i1136" DrawAspect="Content" ObjectID="_1791320934" r:id="rId224"/>
        </w:object>
      </w:r>
      <w:r w:rsidRPr="000022D7">
        <w:rPr>
          <w:rFonts w:ascii="Times New Roman" w:hAnsi="Times New Roman" w:cs="Times New Roman"/>
        </w:rPr>
        <w:t>是素数</w:t>
      </w:r>
      <w:r w:rsidRPr="000022D7">
        <w:rPr>
          <w:rFonts w:ascii="Times New Roman" w:hAnsi="Times New Roman" w:cs="Times New Roman"/>
        </w:rPr>
        <w:t>.</w:t>
      </w:r>
    </w:p>
    <w:p w14:paraId="55E23AC5" w14:textId="09D5F45E" w:rsidR="00373365" w:rsidRPr="000022D7" w:rsidRDefault="00373365" w:rsidP="00373365">
      <w:pPr>
        <w:snapToGrid w:val="0"/>
        <w:spacing w:line="360" w:lineRule="auto"/>
        <w:rPr>
          <w:rFonts w:ascii="Times New Roman" w:hAnsi="Times New Roman" w:cs="Times New Roman"/>
        </w:rPr>
      </w:pPr>
      <w:r w:rsidRPr="000022D7">
        <w:rPr>
          <w:rFonts w:ascii="Times New Roman" w:hAnsi="Times New Roman" w:cs="Times New Roman"/>
        </w:rPr>
        <w:tab/>
      </w:r>
      <w:r w:rsidRPr="000022D7">
        <w:rPr>
          <w:rFonts w:ascii="Times New Roman" w:hAnsi="Times New Roman" w:cs="Times New Roman"/>
        </w:rPr>
        <w:t>因为</w:t>
      </w:r>
      <w:r w:rsidRPr="000022D7">
        <w:rPr>
          <w:rFonts w:ascii="Times New Roman" w:hAnsi="Times New Roman" w:cs="Times New Roman"/>
          <w:position w:val="-6"/>
        </w:rPr>
        <w:object w:dxaOrig="200" w:dyaOrig="220" w14:anchorId="6C10476C">
          <v:shape id="_x0000_i1137" type="#_x0000_t75" style="width:9.85pt;height:11.1pt" o:ole="">
            <v:imagedata r:id="rId225" o:title=""/>
          </v:shape>
          <o:OLEObject Type="Embed" ProgID="Equation.DSMT4" ShapeID="_x0000_i1137" DrawAspect="Content" ObjectID="_1791320935" r:id="rId226"/>
        </w:object>
      </w:r>
      <w:r w:rsidRPr="000022D7">
        <w:rPr>
          <w:rFonts w:ascii="Times New Roman" w:hAnsi="Times New Roman" w:cs="Times New Roman"/>
        </w:rPr>
        <w:t>是合数，所以存在整数</w:t>
      </w:r>
      <w:r w:rsidRPr="000022D7">
        <w:rPr>
          <w:rFonts w:ascii="Times New Roman" w:hAnsi="Times New Roman" w:cs="Times New Roman"/>
          <w:position w:val="-12"/>
        </w:rPr>
        <w:object w:dxaOrig="240" w:dyaOrig="360" w14:anchorId="4790D98B">
          <v:shape id="_x0000_i1138" type="#_x0000_t75" style="width:11.1pt;height:18.45pt" o:ole="">
            <v:imagedata r:id="rId227" o:title=""/>
          </v:shape>
          <o:OLEObject Type="Embed" ProgID="Equation.DSMT4" ShapeID="_x0000_i1138" DrawAspect="Content" ObjectID="_1791320936" r:id="rId228"/>
        </w:object>
      </w:r>
      <w:r w:rsidRPr="000022D7">
        <w:rPr>
          <w:rFonts w:ascii="Times New Roman" w:hAnsi="Times New Roman" w:cs="Times New Roman"/>
        </w:rPr>
        <w:t>使得</w:t>
      </w:r>
      <w:r w:rsidRPr="000022D7">
        <w:rPr>
          <w:rFonts w:ascii="Times New Roman" w:hAnsi="Times New Roman" w:cs="Times New Roman"/>
        </w:rPr>
        <w:t xml:space="preserve"> </w:t>
      </w:r>
      <w:r w:rsidRPr="000022D7">
        <w:rPr>
          <w:rFonts w:ascii="Times New Roman" w:hAnsi="Times New Roman" w:cs="Times New Roman"/>
          <w:position w:val="-12"/>
        </w:rPr>
        <w:object w:dxaOrig="2480" w:dyaOrig="360" w14:anchorId="1AF68523">
          <v:shape id="_x0000_i1139" type="#_x0000_t75" style="width:124.9pt;height:18.45pt" o:ole="">
            <v:imagedata r:id="rId229" o:title=""/>
          </v:shape>
          <o:OLEObject Type="Embed" ProgID="Equation.DSMT4" ShapeID="_x0000_i1139" DrawAspect="Content" ObjectID="_1791320937" r:id="rId230"/>
        </w:object>
      </w:r>
      <w:r w:rsidR="006D3117">
        <w:rPr>
          <w:rFonts w:ascii="Times New Roman" w:hAnsi="Times New Roman" w:cs="Times New Roman" w:hint="eastAsia"/>
        </w:rPr>
        <w:t>.</w:t>
      </w:r>
    </w:p>
    <w:p w14:paraId="62F58389" w14:textId="0CFAA434" w:rsidR="00373365" w:rsidRPr="000022D7" w:rsidRDefault="00373365" w:rsidP="00373365">
      <w:pPr>
        <w:snapToGrid w:val="0"/>
        <w:spacing w:line="360" w:lineRule="auto"/>
        <w:ind w:firstLineChars="200" w:firstLine="420"/>
        <w:rPr>
          <w:rFonts w:ascii="Times New Roman" w:hAnsi="Times New Roman" w:cs="Times New Roman"/>
        </w:rPr>
      </w:pPr>
      <w:r w:rsidRPr="000022D7">
        <w:rPr>
          <w:rFonts w:ascii="Times New Roman" w:hAnsi="Times New Roman" w:cs="Times New Roman"/>
        </w:rPr>
        <w:t>因此，</w:t>
      </w:r>
      <w:r w:rsidRPr="000022D7">
        <w:rPr>
          <w:rFonts w:ascii="Times New Roman" w:hAnsi="Times New Roman" w:cs="Times New Roman"/>
          <w:position w:val="-10"/>
        </w:rPr>
        <w:object w:dxaOrig="760" w:dyaOrig="360" w14:anchorId="7E5E48CF">
          <v:shape id="_x0000_i1140" type="#_x0000_t75" style="width:39.4pt;height:18.45pt" o:ole="">
            <v:imagedata r:id="rId231" o:title=""/>
          </v:shape>
          <o:OLEObject Type="Embed" ProgID="Equation.DSMT4" ShapeID="_x0000_i1140" DrawAspect="Content" ObjectID="_1791320938" r:id="rId232"/>
        </w:object>
      </w:r>
      <w:r w:rsidRPr="000022D7">
        <w:rPr>
          <w:rFonts w:ascii="Times New Roman" w:hAnsi="Times New Roman" w:cs="Times New Roman"/>
        </w:rPr>
        <w:t>（因为：</w:t>
      </w:r>
      <w:r w:rsidRPr="000022D7">
        <w:rPr>
          <w:rFonts w:ascii="Times New Roman" w:hAnsi="Times New Roman" w:cs="Times New Roman"/>
          <w:position w:val="-10"/>
        </w:rPr>
        <w:object w:dxaOrig="240" w:dyaOrig="260" w14:anchorId="021C16C7">
          <v:shape id="_x0000_i1141" type="#_x0000_t75" style="width:11.1pt;height:12.9pt" o:ole="">
            <v:imagedata r:id="rId219" o:title=""/>
          </v:shape>
          <o:OLEObject Type="Embed" ProgID="Equation.DSMT4" ShapeID="_x0000_i1141" DrawAspect="Content" ObjectID="_1791320939" r:id="rId233"/>
        </w:object>
      </w:r>
      <w:r w:rsidRPr="000022D7">
        <w:rPr>
          <w:rFonts w:ascii="Times New Roman" w:hAnsi="Times New Roman" w:cs="Times New Roman"/>
        </w:rPr>
        <w:t>是</w:t>
      </w:r>
      <w:r w:rsidRPr="000022D7">
        <w:rPr>
          <w:rFonts w:ascii="Times New Roman" w:hAnsi="Times New Roman" w:cs="Times New Roman"/>
          <w:position w:val="-6"/>
        </w:rPr>
        <w:object w:dxaOrig="200" w:dyaOrig="220" w14:anchorId="0AA2813A">
          <v:shape id="_x0000_i1142" type="#_x0000_t75" style="width:9.85pt;height:11.1pt" o:ole="">
            <v:imagedata r:id="rId221" o:title=""/>
          </v:shape>
          <o:OLEObject Type="Embed" ProgID="Equation.DSMT4" ShapeID="_x0000_i1142" DrawAspect="Content" ObjectID="_1791320940" r:id="rId234"/>
        </w:object>
      </w:r>
      <w:r w:rsidRPr="000022D7">
        <w:rPr>
          <w:rFonts w:ascii="Times New Roman" w:hAnsi="Times New Roman" w:cs="Times New Roman"/>
        </w:rPr>
        <w:t>的</w:t>
      </w:r>
      <w:proofErr w:type="gramStart"/>
      <w:r w:rsidRPr="000022D7">
        <w:rPr>
          <w:rFonts w:ascii="Times New Roman" w:hAnsi="Times New Roman" w:cs="Times New Roman"/>
        </w:rPr>
        <w:t>最小正</w:t>
      </w:r>
      <w:proofErr w:type="gramEnd"/>
      <w:r w:rsidRPr="000022D7">
        <w:rPr>
          <w:rFonts w:ascii="Times New Roman" w:hAnsi="Times New Roman" w:cs="Times New Roman"/>
        </w:rPr>
        <w:t>因数），故</w:t>
      </w:r>
      <w:r w:rsidRPr="000022D7">
        <w:rPr>
          <w:rFonts w:ascii="Times New Roman" w:hAnsi="Times New Roman" w:cs="Times New Roman"/>
          <w:position w:val="-10"/>
        </w:rPr>
        <w:object w:dxaOrig="780" w:dyaOrig="380" w14:anchorId="174432A4">
          <v:shape id="_x0000_i1143" type="#_x0000_t75" style="width:39.4pt;height:19.1pt" o:ole="">
            <v:imagedata r:id="rId205" o:title=""/>
          </v:shape>
          <o:OLEObject Type="Embed" ProgID="Equation.DSMT4" ShapeID="_x0000_i1143" DrawAspect="Content" ObjectID="_1791320941" r:id="rId235"/>
        </w:object>
      </w:r>
      <w:r w:rsidRPr="000022D7">
        <w:rPr>
          <w:rFonts w:ascii="Times New Roman" w:hAnsi="Times New Roman" w:cs="Times New Roman"/>
        </w:rPr>
        <w:t>.</w:t>
      </w:r>
    </w:p>
    <w:p w14:paraId="067A11FF" w14:textId="77777777" w:rsidR="00C3755E" w:rsidRPr="000022D7" w:rsidRDefault="00C3755E" w:rsidP="00373365">
      <w:pPr>
        <w:snapToGrid w:val="0"/>
        <w:spacing w:line="360" w:lineRule="auto"/>
        <w:ind w:firstLineChars="200" w:firstLine="420"/>
        <w:rPr>
          <w:rFonts w:ascii="Times New Roman" w:hAnsi="Times New Roman" w:cs="Times New Roman"/>
        </w:rPr>
      </w:pPr>
    </w:p>
    <w:p w14:paraId="67BC5F02" w14:textId="7A9443AC" w:rsidR="00C3755E" w:rsidRPr="000022D7" w:rsidRDefault="00C3755E" w:rsidP="00C3755E">
      <w:pPr>
        <w:snapToGrid w:val="0"/>
        <w:spacing w:line="360" w:lineRule="auto"/>
        <w:ind w:firstLineChars="200" w:firstLine="420"/>
        <w:rPr>
          <w:rFonts w:ascii="Times New Roman" w:hAnsi="Times New Roman" w:cs="Times New Roman"/>
        </w:rPr>
      </w:pPr>
      <w:r w:rsidRPr="000022D7">
        <w:rPr>
          <w:rFonts w:ascii="Times New Roman" w:hAnsi="Times New Roman" w:cs="Times New Roman"/>
          <w:b/>
        </w:rPr>
        <w:t>定理</w:t>
      </w:r>
      <w:r w:rsidR="006D3117">
        <w:rPr>
          <w:rFonts w:ascii="Times New Roman" w:hAnsi="Times New Roman" w:cs="Times New Roman" w:hint="eastAsia"/>
          <w:b/>
        </w:rPr>
        <w:t>1.1.</w:t>
      </w:r>
      <w:r w:rsidRPr="000022D7">
        <w:rPr>
          <w:rFonts w:ascii="Times New Roman" w:hAnsi="Times New Roman" w:cs="Times New Roman"/>
          <w:b/>
        </w:rPr>
        <w:t>6</w:t>
      </w:r>
      <w:r w:rsidRPr="000022D7">
        <w:rPr>
          <w:rFonts w:ascii="Times New Roman" w:hAnsi="Times New Roman" w:cs="Times New Roman"/>
        </w:rPr>
        <w:t xml:space="preserve"> </w:t>
      </w:r>
      <w:r w:rsidRPr="000022D7">
        <w:rPr>
          <w:rFonts w:ascii="Times New Roman" w:hAnsi="Times New Roman" w:cs="Times New Roman"/>
        </w:rPr>
        <w:t>素数有无穷多个</w:t>
      </w:r>
      <w:r w:rsidRPr="000022D7">
        <w:rPr>
          <w:rFonts w:ascii="Times New Roman" w:hAnsi="Times New Roman" w:cs="Times New Roman"/>
        </w:rPr>
        <w:t>.</w:t>
      </w:r>
    </w:p>
    <w:p w14:paraId="4095C06B" w14:textId="77777777" w:rsidR="00C3755E" w:rsidRPr="000022D7" w:rsidRDefault="00C3755E" w:rsidP="00C3755E">
      <w:pPr>
        <w:snapToGrid w:val="0"/>
        <w:spacing w:line="360" w:lineRule="auto"/>
        <w:rPr>
          <w:rFonts w:ascii="Times New Roman" w:hAnsi="Times New Roman" w:cs="Times New Roman"/>
        </w:rPr>
      </w:pPr>
      <w:r w:rsidRPr="000022D7">
        <w:rPr>
          <w:rFonts w:ascii="Times New Roman" w:hAnsi="Times New Roman" w:cs="Times New Roman"/>
        </w:rPr>
        <w:tab/>
      </w:r>
      <w:r w:rsidRPr="000022D7">
        <w:rPr>
          <w:rFonts w:ascii="Times New Roman" w:hAnsi="Times New Roman" w:cs="Times New Roman"/>
          <w:b/>
        </w:rPr>
        <w:t>证</w:t>
      </w:r>
      <w:r w:rsidRPr="000022D7">
        <w:rPr>
          <w:rFonts w:ascii="Times New Roman" w:hAnsi="Times New Roman" w:cs="Times New Roman"/>
        </w:rPr>
        <w:t xml:space="preserve"> </w:t>
      </w:r>
      <w:r w:rsidRPr="000022D7">
        <w:rPr>
          <w:rFonts w:ascii="Times New Roman" w:hAnsi="Times New Roman" w:cs="Times New Roman"/>
        </w:rPr>
        <w:t>反证法</w:t>
      </w:r>
      <w:r w:rsidRPr="000022D7">
        <w:rPr>
          <w:rFonts w:ascii="Times New Roman" w:hAnsi="Times New Roman" w:cs="Times New Roman"/>
        </w:rPr>
        <w:t xml:space="preserve">. </w:t>
      </w:r>
      <w:r w:rsidRPr="000022D7">
        <w:rPr>
          <w:rFonts w:ascii="Times New Roman" w:hAnsi="Times New Roman" w:cs="Times New Roman"/>
        </w:rPr>
        <w:t>假设只有有限</w:t>
      </w:r>
      <w:proofErr w:type="gramStart"/>
      <w:r w:rsidRPr="000022D7">
        <w:rPr>
          <w:rFonts w:ascii="Times New Roman" w:hAnsi="Times New Roman" w:cs="Times New Roman"/>
        </w:rPr>
        <w:t>个</w:t>
      </w:r>
      <w:proofErr w:type="gramEnd"/>
      <w:r w:rsidRPr="000022D7">
        <w:rPr>
          <w:rFonts w:ascii="Times New Roman" w:hAnsi="Times New Roman" w:cs="Times New Roman"/>
        </w:rPr>
        <w:t>素数</w:t>
      </w:r>
      <w:r w:rsidRPr="000022D7">
        <w:rPr>
          <w:rFonts w:ascii="Times New Roman" w:hAnsi="Times New Roman" w:cs="Times New Roman"/>
        </w:rPr>
        <w:t xml:space="preserve">. </w:t>
      </w:r>
      <w:r w:rsidRPr="000022D7">
        <w:rPr>
          <w:rFonts w:ascii="Times New Roman" w:hAnsi="Times New Roman" w:cs="Times New Roman"/>
        </w:rPr>
        <w:t>设它们为</w:t>
      </w:r>
      <w:r w:rsidRPr="000022D7">
        <w:rPr>
          <w:rFonts w:ascii="Times New Roman" w:hAnsi="Times New Roman" w:cs="Times New Roman"/>
          <w:position w:val="-12"/>
        </w:rPr>
        <w:object w:dxaOrig="1280" w:dyaOrig="360" w14:anchorId="0344B830">
          <v:shape id="_x0000_i1144" type="#_x0000_t75" style="width:64pt;height:18.45pt" o:ole="">
            <v:imagedata r:id="rId236" o:title=""/>
          </v:shape>
          <o:OLEObject Type="Embed" ProgID="Equation.DSMT4" ShapeID="_x0000_i1144" DrawAspect="Content" ObjectID="_1791320942" r:id="rId237"/>
        </w:object>
      </w:r>
      <w:r w:rsidRPr="000022D7">
        <w:rPr>
          <w:rFonts w:ascii="Times New Roman" w:hAnsi="Times New Roman" w:cs="Times New Roman"/>
        </w:rPr>
        <w:t>考虑整数</w:t>
      </w:r>
      <w:r w:rsidRPr="000022D7">
        <w:rPr>
          <w:rFonts w:ascii="Times New Roman" w:hAnsi="Times New Roman" w:cs="Times New Roman"/>
          <w:position w:val="-12"/>
        </w:rPr>
        <w:object w:dxaOrig="1840" w:dyaOrig="360" w14:anchorId="7E5AB81D">
          <v:shape id="_x0000_i1145" type="#_x0000_t75" style="width:92.9pt;height:18.45pt" o:ole="">
            <v:imagedata r:id="rId238" o:title=""/>
          </v:shape>
          <o:OLEObject Type="Embed" ProgID="Equation.DSMT4" ShapeID="_x0000_i1145" DrawAspect="Content" ObjectID="_1791320943" r:id="rId239"/>
        </w:object>
      </w:r>
    </w:p>
    <w:p w14:paraId="4C03A9E7" w14:textId="77777777" w:rsidR="00C3755E" w:rsidRPr="000022D7" w:rsidRDefault="00C3755E" w:rsidP="00C3755E">
      <w:pPr>
        <w:snapToGrid w:val="0"/>
        <w:spacing w:line="360" w:lineRule="auto"/>
        <w:ind w:firstLineChars="300" w:firstLine="630"/>
        <w:rPr>
          <w:rFonts w:ascii="Times New Roman" w:hAnsi="Times New Roman" w:cs="Times New Roman"/>
        </w:rPr>
      </w:pPr>
      <w:r w:rsidRPr="000022D7">
        <w:rPr>
          <w:rFonts w:ascii="Times New Roman" w:hAnsi="Times New Roman" w:cs="Times New Roman"/>
        </w:rPr>
        <w:t>因为</w:t>
      </w:r>
      <w:r w:rsidRPr="000022D7">
        <w:rPr>
          <w:rFonts w:ascii="Times New Roman" w:hAnsi="Times New Roman" w:cs="Times New Roman"/>
          <w:position w:val="-12"/>
        </w:rPr>
        <w:object w:dxaOrig="1740" w:dyaOrig="360" w14:anchorId="795636F5">
          <v:shape id="_x0000_i1146" type="#_x0000_t75" style="width:86.15pt;height:18.45pt" o:ole="">
            <v:imagedata r:id="rId240" o:title=""/>
          </v:shape>
          <o:OLEObject Type="Embed" ProgID="Equation.DSMT4" ShapeID="_x0000_i1146" DrawAspect="Content" ObjectID="_1791320944" r:id="rId241"/>
        </w:object>
      </w:r>
      <w:r w:rsidRPr="000022D7">
        <w:rPr>
          <w:rFonts w:ascii="Times New Roman" w:hAnsi="Times New Roman" w:cs="Times New Roman"/>
        </w:rPr>
        <w:t>所以</w:t>
      </w:r>
      <w:r w:rsidRPr="000022D7">
        <w:rPr>
          <w:rFonts w:ascii="Times New Roman" w:hAnsi="Times New Roman" w:cs="Times New Roman"/>
          <w:position w:val="-6"/>
        </w:rPr>
        <w:object w:dxaOrig="200" w:dyaOrig="220" w14:anchorId="7B8740AC">
          <v:shape id="_x0000_i1147" type="#_x0000_t75" style="width:9.85pt;height:11.1pt" o:ole="">
            <v:imagedata r:id="rId242" o:title=""/>
          </v:shape>
          <o:OLEObject Type="Embed" ProgID="Equation.DSMT4" ShapeID="_x0000_i1147" DrawAspect="Content" ObjectID="_1791320945" r:id="rId243"/>
        </w:object>
      </w:r>
      <w:r w:rsidRPr="000022D7">
        <w:rPr>
          <w:rFonts w:ascii="Times New Roman" w:hAnsi="Times New Roman" w:cs="Times New Roman"/>
        </w:rPr>
        <w:t>一定是合数</w:t>
      </w:r>
      <w:r w:rsidRPr="000022D7">
        <w:rPr>
          <w:rFonts w:ascii="Times New Roman" w:hAnsi="Times New Roman" w:cs="Times New Roman"/>
        </w:rPr>
        <w:t xml:space="preserve"> (</w:t>
      </w:r>
      <w:r w:rsidRPr="000022D7">
        <w:rPr>
          <w:rFonts w:ascii="Times New Roman" w:hAnsi="Times New Roman" w:cs="Times New Roman"/>
        </w:rPr>
        <w:t>因为素数有限，</w:t>
      </w:r>
      <w:r w:rsidRPr="000022D7">
        <w:rPr>
          <w:rFonts w:ascii="Times New Roman" w:hAnsi="Times New Roman" w:cs="Times New Roman"/>
          <w:i/>
        </w:rPr>
        <w:t>n</w:t>
      </w:r>
      <w:r w:rsidRPr="000022D7">
        <w:rPr>
          <w:rFonts w:ascii="Times New Roman" w:hAnsi="Times New Roman" w:cs="Times New Roman"/>
        </w:rPr>
        <w:t>又不是有限</w:t>
      </w:r>
      <w:proofErr w:type="gramStart"/>
      <w:r w:rsidRPr="000022D7">
        <w:rPr>
          <w:rFonts w:ascii="Times New Roman" w:hAnsi="Times New Roman" w:cs="Times New Roman"/>
        </w:rPr>
        <w:t>个</w:t>
      </w:r>
      <w:proofErr w:type="gramEnd"/>
      <w:r w:rsidRPr="000022D7">
        <w:rPr>
          <w:rFonts w:ascii="Times New Roman" w:hAnsi="Times New Roman" w:cs="Times New Roman"/>
        </w:rPr>
        <w:t>素数中的一个</w:t>
      </w:r>
      <w:r w:rsidRPr="000022D7">
        <w:rPr>
          <w:rFonts w:ascii="Times New Roman" w:hAnsi="Times New Roman" w:cs="Times New Roman"/>
        </w:rPr>
        <w:t>).</w:t>
      </w:r>
    </w:p>
    <w:p w14:paraId="4399E560" w14:textId="2BC94544" w:rsidR="00C3755E" w:rsidRPr="000022D7" w:rsidRDefault="00C3755E" w:rsidP="00C3755E">
      <w:pPr>
        <w:snapToGrid w:val="0"/>
        <w:spacing w:line="360" w:lineRule="auto"/>
        <w:ind w:firstLineChars="200" w:firstLine="420"/>
        <w:rPr>
          <w:rFonts w:ascii="Times New Roman" w:hAnsi="Times New Roman" w:cs="Times New Roman"/>
        </w:rPr>
      </w:pPr>
      <w:r w:rsidRPr="000022D7">
        <w:rPr>
          <w:rFonts w:ascii="Times New Roman" w:hAnsi="Times New Roman" w:cs="Times New Roman"/>
        </w:rPr>
        <w:t>根据定理</w:t>
      </w:r>
      <w:r w:rsidR="00B259B5">
        <w:rPr>
          <w:rFonts w:ascii="Times New Roman" w:hAnsi="Times New Roman" w:cs="Times New Roman" w:hint="eastAsia"/>
          <w:b/>
        </w:rPr>
        <w:t>1.1.</w:t>
      </w:r>
      <w:r w:rsidRPr="000022D7">
        <w:rPr>
          <w:rFonts w:ascii="Times New Roman" w:hAnsi="Times New Roman" w:cs="Times New Roman"/>
        </w:rPr>
        <w:t>5</w:t>
      </w:r>
      <w:r w:rsidRPr="000022D7">
        <w:rPr>
          <w:rFonts w:ascii="Times New Roman" w:hAnsi="Times New Roman" w:cs="Times New Roman"/>
        </w:rPr>
        <w:t>，</w:t>
      </w:r>
      <w:r w:rsidRPr="000022D7">
        <w:rPr>
          <w:rFonts w:ascii="Times New Roman" w:hAnsi="Times New Roman" w:cs="Times New Roman"/>
          <w:position w:val="-6"/>
        </w:rPr>
        <w:object w:dxaOrig="200" w:dyaOrig="220" w14:anchorId="0EC90770">
          <v:shape id="_x0000_i1148" type="#_x0000_t75" style="width:9.85pt;height:11.1pt" o:ole="">
            <v:imagedata r:id="rId244" o:title=""/>
          </v:shape>
          <o:OLEObject Type="Embed" ProgID="Equation.DSMT4" ShapeID="_x0000_i1148" DrawAspect="Content" ObjectID="_1791320946" r:id="rId245"/>
        </w:object>
      </w:r>
      <w:r w:rsidRPr="000022D7">
        <w:rPr>
          <w:rFonts w:ascii="Times New Roman" w:hAnsi="Times New Roman" w:cs="Times New Roman"/>
        </w:rPr>
        <w:t>的大于</w:t>
      </w:r>
      <w:r w:rsidRPr="000022D7">
        <w:rPr>
          <w:rFonts w:ascii="Times New Roman" w:hAnsi="Times New Roman" w:cs="Times New Roman"/>
        </w:rPr>
        <w:t>1</w:t>
      </w:r>
      <w:r w:rsidRPr="000022D7">
        <w:rPr>
          <w:rFonts w:ascii="Times New Roman" w:hAnsi="Times New Roman" w:cs="Times New Roman"/>
        </w:rPr>
        <w:t>的</w:t>
      </w:r>
      <w:proofErr w:type="gramStart"/>
      <w:r w:rsidRPr="000022D7">
        <w:rPr>
          <w:rFonts w:ascii="Times New Roman" w:hAnsi="Times New Roman" w:cs="Times New Roman"/>
        </w:rPr>
        <w:t>最小正</w:t>
      </w:r>
      <w:proofErr w:type="gramEnd"/>
      <w:r w:rsidRPr="000022D7">
        <w:rPr>
          <w:rFonts w:ascii="Times New Roman" w:hAnsi="Times New Roman" w:cs="Times New Roman"/>
        </w:rPr>
        <w:t>因数</w:t>
      </w:r>
      <w:r w:rsidRPr="000022D7">
        <w:rPr>
          <w:rFonts w:ascii="Times New Roman" w:hAnsi="Times New Roman" w:cs="Times New Roman"/>
          <w:position w:val="-10"/>
        </w:rPr>
        <w:object w:dxaOrig="240" w:dyaOrig="260" w14:anchorId="512F1E64">
          <v:shape id="_x0000_i1149" type="#_x0000_t75" style="width:11.1pt;height:12.9pt" o:ole="">
            <v:imagedata r:id="rId246" o:title=""/>
          </v:shape>
          <o:OLEObject Type="Embed" ProgID="Equation.DSMT4" ShapeID="_x0000_i1149" DrawAspect="Content" ObjectID="_1791320947" r:id="rId247"/>
        </w:object>
      </w:r>
      <w:r w:rsidRPr="000022D7">
        <w:rPr>
          <w:rFonts w:ascii="Times New Roman" w:hAnsi="Times New Roman" w:cs="Times New Roman"/>
        </w:rPr>
        <w:t>是素数</w:t>
      </w:r>
      <w:r w:rsidRPr="000022D7">
        <w:rPr>
          <w:rFonts w:ascii="Times New Roman" w:hAnsi="Times New Roman" w:cs="Times New Roman"/>
        </w:rPr>
        <w:t>.</w:t>
      </w:r>
    </w:p>
    <w:p w14:paraId="02016148" w14:textId="77777777" w:rsidR="00C3755E" w:rsidRPr="000022D7" w:rsidRDefault="00C3755E" w:rsidP="00C3755E">
      <w:pPr>
        <w:snapToGrid w:val="0"/>
        <w:spacing w:line="360" w:lineRule="auto"/>
        <w:ind w:firstLineChars="200" w:firstLine="420"/>
        <w:rPr>
          <w:rFonts w:ascii="Times New Roman" w:hAnsi="Times New Roman" w:cs="Times New Roman"/>
        </w:rPr>
      </w:pPr>
      <w:r w:rsidRPr="000022D7">
        <w:rPr>
          <w:rFonts w:ascii="Times New Roman" w:hAnsi="Times New Roman" w:cs="Times New Roman"/>
        </w:rPr>
        <w:lastRenderedPageBreak/>
        <w:t>因此，</w:t>
      </w:r>
      <w:r w:rsidRPr="000022D7">
        <w:rPr>
          <w:rFonts w:ascii="Times New Roman" w:hAnsi="Times New Roman" w:cs="Times New Roman"/>
          <w:position w:val="-10"/>
        </w:rPr>
        <w:object w:dxaOrig="240" w:dyaOrig="260" w14:anchorId="17ADBFD7">
          <v:shape id="_x0000_i1150" type="#_x0000_t75" style="width:11.1pt;height:12.9pt" o:ole="">
            <v:imagedata r:id="rId248" o:title=""/>
          </v:shape>
          <o:OLEObject Type="Embed" ProgID="Equation.DSMT4" ShapeID="_x0000_i1150" DrawAspect="Content" ObjectID="_1791320948" r:id="rId249"/>
        </w:object>
      </w:r>
      <w:r w:rsidRPr="000022D7">
        <w:rPr>
          <w:rFonts w:ascii="Times New Roman" w:hAnsi="Times New Roman" w:cs="Times New Roman"/>
        </w:rPr>
        <w:t>是</w:t>
      </w:r>
      <w:r w:rsidRPr="000022D7">
        <w:rPr>
          <w:rFonts w:ascii="Times New Roman" w:hAnsi="Times New Roman" w:cs="Times New Roman"/>
          <w:position w:val="-12"/>
        </w:rPr>
        <w:object w:dxaOrig="1200" w:dyaOrig="360" w14:anchorId="7FA568F4">
          <v:shape id="_x0000_i1151" type="#_x0000_t75" style="width:60.9pt;height:18.45pt" o:ole="">
            <v:imagedata r:id="rId250" o:title=""/>
          </v:shape>
          <o:OLEObject Type="Embed" ProgID="Equation.DSMT4" ShapeID="_x0000_i1151" DrawAspect="Content" ObjectID="_1791320949" r:id="rId251"/>
        </w:object>
      </w:r>
      <w:r w:rsidRPr="000022D7">
        <w:rPr>
          <w:rFonts w:ascii="Times New Roman" w:hAnsi="Times New Roman" w:cs="Times New Roman"/>
        </w:rPr>
        <w:t>中的一个，即存在</w:t>
      </w:r>
      <w:r w:rsidRPr="000022D7">
        <w:rPr>
          <w:rFonts w:ascii="Times New Roman" w:hAnsi="Times New Roman" w:cs="Times New Roman"/>
          <w:position w:val="-10"/>
        </w:rPr>
        <w:object w:dxaOrig="1219" w:dyaOrig="320" w14:anchorId="07B84E48">
          <v:shape id="_x0000_i1152" type="#_x0000_t75" style="width:60.9pt;height:16pt" o:ole="">
            <v:imagedata r:id="rId252" o:title=""/>
          </v:shape>
          <o:OLEObject Type="Embed" ProgID="Equation.DSMT4" ShapeID="_x0000_i1152" DrawAspect="Content" ObjectID="_1791320950" r:id="rId253"/>
        </w:object>
      </w:r>
      <w:r w:rsidRPr="000022D7">
        <w:rPr>
          <w:rFonts w:ascii="Times New Roman" w:hAnsi="Times New Roman" w:cs="Times New Roman"/>
        </w:rPr>
        <w:t>使得</w:t>
      </w:r>
      <w:r w:rsidRPr="000022D7">
        <w:rPr>
          <w:rFonts w:ascii="Times New Roman" w:hAnsi="Times New Roman" w:cs="Times New Roman"/>
          <w:position w:val="-14"/>
        </w:rPr>
        <w:object w:dxaOrig="700" w:dyaOrig="380" w14:anchorId="449FDA87">
          <v:shape id="_x0000_i1153" type="#_x0000_t75" style="width:35.1pt;height:19.1pt" o:ole="">
            <v:imagedata r:id="rId254" o:title=""/>
          </v:shape>
          <o:OLEObject Type="Embed" ProgID="Equation.DSMT4" ShapeID="_x0000_i1153" DrawAspect="Content" ObjectID="_1791320951" r:id="rId255"/>
        </w:object>
      </w:r>
      <w:r w:rsidRPr="000022D7">
        <w:rPr>
          <w:rFonts w:ascii="Times New Roman" w:hAnsi="Times New Roman" w:cs="Times New Roman"/>
        </w:rPr>
        <w:t>.</w:t>
      </w:r>
    </w:p>
    <w:p w14:paraId="09FDACA0" w14:textId="120D578D" w:rsidR="00C3755E" w:rsidRPr="000022D7" w:rsidRDefault="00C3755E" w:rsidP="00C3755E">
      <w:pPr>
        <w:snapToGrid w:val="0"/>
        <w:spacing w:line="360" w:lineRule="auto"/>
        <w:ind w:firstLineChars="200" w:firstLine="420"/>
        <w:rPr>
          <w:rFonts w:ascii="Times New Roman" w:hAnsi="Times New Roman" w:cs="Times New Roman"/>
        </w:rPr>
      </w:pPr>
      <w:r w:rsidRPr="000022D7">
        <w:rPr>
          <w:rFonts w:ascii="Times New Roman" w:hAnsi="Times New Roman" w:cs="Times New Roman"/>
        </w:rPr>
        <w:t>根据定理</w:t>
      </w:r>
      <w:r w:rsidR="00B259B5">
        <w:rPr>
          <w:rFonts w:ascii="Times New Roman" w:hAnsi="Times New Roman" w:cs="Times New Roman" w:hint="eastAsia"/>
          <w:b/>
        </w:rPr>
        <w:t>1.1.</w:t>
      </w:r>
      <w:r w:rsidRPr="000022D7">
        <w:rPr>
          <w:rFonts w:ascii="Times New Roman" w:hAnsi="Times New Roman" w:cs="Times New Roman"/>
        </w:rPr>
        <w:t>2</w:t>
      </w:r>
      <w:r w:rsidRPr="000022D7">
        <w:rPr>
          <w:rFonts w:ascii="Times New Roman" w:hAnsi="Times New Roman" w:cs="Times New Roman"/>
        </w:rPr>
        <w:t>，我们有</w:t>
      </w:r>
      <w:r w:rsidRPr="000022D7">
        <w:rPr>
          <w:rFonts w:ascii="Times New Roman" w:hAnsi="Times New Roman" w:cs="Times New Roman"/>
          <w:position w:val="-14"/>
        </w:rPr>
        <w:object w:dxaOrig="2280" w:dyaOrig="380" w14:anchorId="438F33A0">
          <v:shape id="_x0000_i1154" type="#_x0000_t75" style="width:113.85pt;height:19.1pt" o:ole="">
            <v:imagedata r:id="rId256" o:title=""/>
          </v:shape>
          <o:OLEObject Type="Embed" ProgID="Equation.DSMT4" ShapeID="_x0000_i1154" DrawAspect="Content" ObjectID="_1791320952" r:id="rId257"/>
        </w:object>
      </w:r>
      <w:r w:rsidRPr="000022D7">
        <w:rPr>
          <w:rFonts w:ascii="Times New Roman" w:hAnsi="Times New Roman" w:cs="Times New Roman"/>
          <w:position w:val="-14"/>
        </w:rPr>
        <w:t xml:space="preserve"> </w:t>
      </w:r>
      <w:r w:rsidRPr="000022D7">
        <w:rPr>
          <w:rFonts w:ascii="Times New Roman" w:hAnsi="Times New Roman" w:cs="Times New Roman"/>
        </w:rPr>
        <w:t>这是不可能的</w:t>
      </w:r>
      <w:r w:rsidRPr="000022D7">
        <w:rPr>
          <w:rFonts w:ascii="Times New Roman" w:hAnsi="Times New Roman" w:cs="Times New Roman"/>
        </w:rPr>
        <w:t xml:space="preserve">. </w:t>
      </w:r>
    </w:p>
    <w:p w14:paraId="63D422B5" w14:textId="4BBEB260" w:rsidR="00C3755E" w:rsidRPr="000022D7" w:rsidRDefault="00C3755E" w:rsidP="00C3755E">
      <w:pPr>
        <w:snapToGrid w:val="0"/>
        <w:spacing w:line="360" w:lineRule="auto"/>
        <w:ind w:firstLineChars="200" w:firstLine="420"/>
        <w:rPr>
          <w:rFonts w:ascii="Times New Roman" w:hAnsi="Times New Roman" w:cs="Times New Roman"/>
        </w:rPr>
      </w:pPr>
      <w:r w:rsidRPr="000022D7">
        <w:rPr>
          <w:rFonts w:ascii="Times New Roman" w:hAnsi="Times New Roman" w:cs="Times New Roman"/>
        </w:rPr>
        <w:t>故，存在有无穷多个素数</w:t>
      </w:r>
      <w:r w:rsidRPr="000022D7">
        <w:rPr>
          <w:rFonts w:ascii="Times New Roman" w:hAnsi="Times New Roman" w:cs="Times New Roman"/>
        </w:rPr>
        <w:t>.</w:t>
      </w:r>
    </w:p>
    <w:p w14:paraId="6DCDE5E3" w14:textId="0E8DE351" w:rsidR="00CC729A" w:rsidRPr="000022D7" w:rsidRDefault="00CC729A" w:rsidP="00C3755E">
      <w:pPr>
        <w:snapToGrid w:val="0"/>
        <w:spacing w:line="360" w:lineRule="auto"/>
        <w:ind w:firstLineChars="200" w:firstLine="420"/>
        <w:rPr>
          <w:rFonts w:ascii="Times New Roman" w:hAnsi="Times New Roman" w:cs="Times New Roman"/>
        </w:rPr>
      </w:pPr>
    </w:p>
    <w:p w14:paraId="74565AF0" w14:textId="56507C4F" w:rsidR="00E70502" w:rsidRPr="000022D7" w:rsidRDefault="00E70502" w:rsidP="00C3755E">
      <w:pPr>
        <w:snapToGrid w:val="0"/>
        <w:spacing w:line="360" w:lineRule="auto"/>
        <w:ind w:firstLineChars="200" w:firstLine="420"/>
        <w:rPr>
          <w:rFonts w:ascii="Times New Roman" w:hAnsi="Times New Roman" w:cs="Times New Roman"/>
        </w:rPr>
      </w:pPr>
      <w:r w:rsidRPr="000022D7">
        <w:rPr>
          <w:rFonts w:ascii="Times New Roman" w:hAnsi="Times New Roman" w:cs="Times New Roman"/>
        </w:rPr>
        <w:t>为了更好地描述数学概念和问题，我们</w:t>
      </w:r>
      <w:r w:rsidR="00C52686">
        <w:rPr>
          <w:rFonts w:ascii="Times New Roman" w:hAnsi="Times New Roman" w:cs="Times New Roman"/>
        </w:rPr>
        <w:t>引入</w:t>
      </w:r>
      <w:r w:rsidRPr="000022D7">
        <w:rPr>
          <w:rFonts w:ascii="Times New Roman" w:hAnsi="Times New Roman" w:cs="Times New Roman"/>
        </w:rPr>
        <w:t>数学符号</w:t>
      </w:r>
      <w:r w:rsidRPr="000022D7">
        <w:rPr>
          <w:rFonts w:ascii="Times New Roman" w:hAnsi="Times New Roman" w:cs="Times New Roman"/>
        </w:rPr>
        <w:t>.</w:t>
      </w:r>
    </w:p>
    <w:p w14:paraId="058A55E2" w14:textId="4D831D0B" w:rsidR="00CC729A" w:rsidRPr="000022D7" w:rsidRDefault="00E70502" w:rsidP="00CC729A">
      <w:pPr>
        <w:ind w:firstLineChars="200" w:firstLine="420"/>
        <w:rPr>
          <w:rFonts w:ascii="Times New Roman" w:hAnsi="Times New Roman" w:cs="Times New Roman"/>
        </w:rPr>
      </w:pPr>
      <w:r w:rsidRPr="000022D7">
        <w:rPr>
          <w:rFonts w:ascii="Times New Roman" w:hAnsi="Times New Roman" w:cs="Times New Roman"/>
          <w:b/>
        </w:rPr>
        <w:t>数学符号</w:t>
      </w:r>
      <w:r w:rsidRPr="000022D7">
        <w:rPr>
          <w:rFonts w:ascii="Times New Roman" w:hAnsi="Times New Roman" w:cs="Times New Roman"/>
          <w:position w:val="-10"/>
        </w:rPr>
        <w:object w:dxaOrig="520" w:dyaOrig="320" w14:anchorId="1EB9807E">
          <v:shape id="_x0000_i1155" type="#_x0000_t75" style="width:26.45pt;height:16pt" o:ole="">
            <v:imagedata r:id="rId258" o:title=""/>
          </v:shape>
          <o:OLEObject Type="Embed" ProgID="Equation.DSMT4" ShapeID="_x0000_i1155" DrawAspect="Content" ObjectID="_1791320953" r:id="rId259"/>
        </w:object>
      </w:r>
      <w:r w:rsidRPr="000022D7">
        <w:rPr>
          <w:rFonts w:ascii="Times New Roman" w:hAnsi="Times New Roman" w:cs="Times New Roman"/>
        </w:rPr>
        <w:t>：</w:t>
      </w:r>
      <w:r w:rsidRPr="000022D7">
        <w:rPr>
          <w:rFonts w:ascii="Times New Roman" w:hAnsi="Times New Roman" w:cs="Times New Roman"/>
        </w:rPr>
        <w:t xml:space="preserve"> </w:t>
      </w:r>
      <w:r w:rsidR="00CC729A" w:rsidRPr="000022D7">
        <w:rPr>
          <w:rFonts w:ascii="Times New Roman" w:hAnsi="Times New Roman" w:cs="Times New Roman"/>
        </w:rPr>
        <w:t>设</w:t>
      </w:r>
      <w:r w:rsidRPr="000022D7">
        <w:rPr>
          <w:rFonts w:ascii="Times New Roman" w:hAnsi="Times New Roman" w:cs="Times New Roman"/>
        </w:rPr>
        <w:t>符号</w:t>
      </w:r>
      <w:r w:rsidR="00CC729A" w:rsidRPr="000022D7">
        <w:rPr>
          <w:rFonts w:ascii="Times New Roman" w:hAnsi="Times New Roman" w:cs="Times New Roman"/>
          <w:position w:val="-10"/>
        </w:rPr>
        <w:object w:dxaOrig="520" w:dyaOrig="320" w14:anchorId="4BF188C1">
          <v:shape id="_x0000_i1156" type="#_x0000_t75" style="width:26.45pt;height:16pt" o:ole="">
            <v:imagedata r:id="rId258" o:title=""/>
          </v:shape>
          <o:OLEObject Type="Embed" ProgID="Equation.DSMT4" ShapeID="_x0000_i1156" DrawAspect="Content" ObjectID="_1791320954" r:id="rId260"/>
        </w:object>
      </w:r>
      <w:r w:rsidR="00CC729A" w:rsidRPr="000022D7">
        <w:rPr>
          <w:rFonts w:ascii="Times New Roman" w:hAnsi="Times New Roman" w:cs="Times New Roman"/>
        </w:rPr>
        <w:t>表示不超过</w:t>
      </w:r>
      <w:r w:rsidR="00CC729A" w:rsidRPr="000022D7">
        <w:rPr>
          <w:rFonts w:ascii="Times New Roman" w:hAnsi="Times New Roman" w:cs="Times New Roman"/>
          <w:i/>
        </w:rPr>
        <w:t>x</w:t>
      </w:r>
      <w:r w:rsidR="00CC729A" w:rsidRPr="000022D7">
        <w:rPr>
          <w:rFonts w:ascii="Times New Roman" w:hAnsi="Times New Roman" w:cs="Times New Roman"/>
        </w:rPr>
        <w:t>的素数个数，即</w:t>
      </w:r>
    </w:p>
    <w:p w14:paraId="270D726E" w14:textId="77777777" w:rsidR="00CC729A" w:rsidRPr="000022D7" w:rsidRDefault="00CC729A" w:rsidP="00CC729A">
      <w:pPr>
        <w:widowControl/>
        <w:snapToGrid w:val="0"/>
        <w:spacing w:line="360" w:lineRule="auto"/>
        <w:ind w:firstLine="420"/>
        <w:jc w:val="center"/>
        <w:rPr>
          <w:rFonts w:ascii="Times New Roman" w:hAnsi="Times New Roman" w:cs="Times New Roman"/>
        </w:rPr>
      </w:pPr>
      <w:r w:rsidRPr="000022D7">
        <w:rPr>
          <w:rFonts w:ascii="Times New Roman" w:hAnsi="Times New Roman" w:cs="Times New Roman"/>
          <w:position w:val="-30"/>
        </w:rPr>
        <w:object w:dxaOrig="1120" w:dyaOrig="560" w14:anchorId="0C1839B8">
          <v:shape id="_x0000_i1157" type="#_x0000_t75" style="width:55.4pt;height:27.7pt" o:ole="">
            <v:imagedata r:id="rId261" o:title=""/>
          </v:shape>
          <o:OLEObject Type="Embed" ProgID="Equation.DSMT4" ShapeID="_x0000_i1157" DrawAspect="Content" ObjectID="_1791320955" r:id="rId262"/>
        </w:object>
      </w:r>
    </w:p>
    <w:p w14:paraId="574CF688" w14:textId="77777777" w:rsidR="00CC729A" w:rsidRPr="000022D7" w:rsidRDefault="00CC729A" w:rsidP="00CC729A">
      <w:pPr>
        <w:widowControl/>
        <w:snapToGrid w:val="0"/>
        <w:spacing w:line="360" w:lineRule="auto"/>
        <w:jc w:val="left"/>
        <w:rPr>
          <w:rFonts w:ascii="Times New Roman" w:hAnsi="Times New Roman" w:cs="Times New Roman"/>
        </w:rPr>
      </w:pPr>
      <w:r w:rsidRPr="000022D7">
        <w:rPr>
          <w:rFonts w:ascii="Times New Roman" w:hAnsi="Times New Roman" w:cs="Times New Roman"/>
        </w:rPr>
        <w:t>是素数集的函数</w:t>
      </w:r>
      <w:r w:rsidRPr="000022D7">
        <w:rPr>
          <w:rFonts w:ascii="Times New Roman" w:hAnsi="Times New Roman" w:cs="Times New Roman"/>
        </w:rPr>
        <w:t xml:space="preserve">. </w:t>
      </w:r>
    </w:p>
    <w:p w14:paraId="49EBA9B2" w14:textId="4B427F25" w:rsidR="00CC729A" w:rsidRPr="000022D7" w:rsidRDefault="00CC729A" w:rsidP="00CC729A">
      <w:pPr>
        <w:widowControl/>
        <w:snapToGrid w:val="0"/>
        <w:spacing w:line="360" w:lineRule="auto"/>
        <w:ind w:firstLineChars="200" w:firstLine="420"/>
        <w:jc w:val="left"/>
        <w:rPr>
          <w:rFonts w:ascii="Times New Roman" w:hAnsi="Times New Roman" w:cs="Times New Roman"/>
        </w:rPr>
      </w:pPr>
      <w:r w:rsidRPr="000022D7">
        <w:rPr>
          <w:rFonts w:ascii="Times New Roman" w:hAnsi="Times New Roman" w:cs="Times New Roman"/>
        </w:rPr>
        <w:t>根据定理</w:t>
      </w:r>
      <w:r w:rsidR="00B259B5" w:rsidRPr="003453CD">
        <w:rPr>
          <w:rFonts w:ascii="Times New Roman" w:hAnsi="Times New Roman" w:cs="Times New Roman"/>
          <w:bCs/>
        </w:rPr>
        <w:t>1.1.</w:t>
      </w:r>
      <w:r w:rsidRPr="000022D7">
        <w:rPr>
          <w:rFonts w:ascii="Times New Roman" w:hAnsi="Times New Roman" w:cs="Times New Roman"/>
        </w:rPr>
        <w:t>6</w:t>
      </w:r>
      <w:r w:rsidRPr="000022D7">
        <w:rPr>
          <w:rFonts w:ascii="Times New Roman" w:hAnsi="Times New Roman" w:cs="Times New Roman"/>
        </w:rPr>
        <w:t>，存在无穷多个素数，这就是说，</w:t>
      </w:r>
      <w:r w:rsidRPr="000022D7">
        <w:rPr>
          <w:rFonts w:ascii="Times New Roman" w:hAnsi="Times New Roman" w:cs="Times New Roman"/>
          <w:position w:val="-10"/>
        </w:rPr>
        <w:object w:dxaOrig="520" w:dyaOrig="320" w14:anchorId="186B0703">
          <v:shape id="_x0000_i1158" type="#_x0000_t75" style="width:26.45pt;height:16pt" o:ole="">
            <v:imagedata r:id="rId263" o:title=""/>
          </v:shape>
          <o:OLEObject Type="Embed" ProgID="Equation.DSMT4" ShapeID="_x0000_i1158" DrawAspect="Content" ObjectID="_1791320956" r:id="rId264"/>
        </w:object>
      </w:r>
      <w:r w:rsidRPr="000022D7">
        <w:rPr>
          <w:rFonts w:ascii="Times New Roman" w:hAnsi="Times New Roman" w:cs="Times New Roman"/>
        </w:rPr>
        <w:t>随</w:t>
      </w:r>
      <w:r w:rsidRPr="000022D7">
        <w:rPr>
          <w:rFonts w:ascii="Times New Roman" w:hAnsi="Times New Roman" w:cs="Times New Roman"/>
          <w:i/>
        </w:rPr>
        <w:t>x</w:t>
      </w:r>
      <w:r w:rsidRPr="000022D7">
        <w:rPr>
          <w:rFonts w:ascii="Times New Roman" w:hAnsi="Times New Roman" w:cs="Times New Roman"/>
        </w:rPr>
        <w:t>趋于无穷</w:t>
      </w:r>
      <w:r w:rsidRPr="000022D7">
        <w:rPr>
          <w:rFonts w:ascii="Times New Roman" w:hAnsi="Times New Roman" w:cs="Times New Roman"/>
        </w:rPr>
        <w:t xml:space="preserve">. </w:t>
      </w:r>
      <w:r w:rsidRPr="000022D7">
        <w:rPr>
          <w:rFonts w:ascii="Times New Roman" w:hAnsi="Times New Roman" w:cs="Times New Roman"/>
        </w:rPr>
        <w:t>但人们希望知道</w:t>
      </w:r>
      <w:r w:rsidRPr="000022D7">
        <w:rPr>
          <w:rFonts w:ascii="Times New Roman" w:hAnsi="Times New Roman" w:cs="Times New Roman"/>
          <w:position w:val="-10"/>
        </w:rPr>
        <w:object w:dxaOrig="520" w:dyaOrig="320" w14:anchorId="5CF8B649">
          <v:shape id="_x0000_i1159" type="#_x0000_t75" style="width:26.45pt;height:16pt" o:ole="">
            <v:imagedata r:id="rId265" o:title=""/>
          </v:shape>
          <o:OLEObject Type="Embed" ProgID="Equation.DSMT4" ShapeID="_x0000_i1159" DrawAspect="Content" ObjectID="_1791320957" r:id="rId266"/>
        </w:object>
      </w:r>
      <w:r w:rsidRPr="000022D7">
        <w:rPr>
          <w:rFonts w:ascii="Times New Roman" w:hAnsi="Times New Roman" w:cs="Times New Roman"/>
        </w:rPr>
        <w:t>的具体公式</w:t>
      </w:r>
      <w:r w:rsidRPr="000022D7">
        <w:rPr>
          <w:rFonts w:ascii="Times New Roman" w:hAnsi="Times New Roman" w:cs="Times New Roman"/>
        </w:rPr>
        <w:t xml:space="preserve">. </w:t>
      </w:r>
      <w:r w:rsidR="00B259B5">
        <w:rPr>
          <w:rFonts w:ascii="Times New Roman" w:hAnsi="Times New Roman" w:cs="Times New Roman" w:hint="eastAsia"/>
        </w:rPr>
        <w:t>为此</w:t>
      </w:r>
      <w:r w:rsidR="00B259B5">
        <w:rPr>
          <w:rFonts w:ascii="Times New Roman" w:hAnsi="Times New Roman" w:cs="Times New Roman" w:hint="eastAsia"/>
        </w:rPr>
        <w:t xml:space="preserve">, </w:t>
      </w:r>
      <w:r w:rsidR="00B259B5">
        <w:rPr>
          <w:rFonts w:ascii="Times New Roman" w:hAnsi="Times New Roman" w:cs="Times New Roman" w:hint="eastAsia"/>
        </w:rPr>
        <w:t>我们先给出一个基础性结论</w:t>
      </w:r>
      <w:r w:rsidR="00B259B5">
        <w:rPr>
          <w:rFonts w:ascii="Times New Roman" w:hAnsi="Times New Roman" w:cs="Times New Roman" w:hint="eastAsia"/>
        </w:rPr>
        <w:t xml:space="preserve">. </w:t>
      </w:r>
    </w:p>
    <w:p w14:paraId="74577815" w14:textId="1800047B" w:rsidR="00CC729A" w:rsidRPr="000022D7" w:rsidRDefault="00CC729A" w:rsidP="00CC729A">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定理</w:t>
      </w:r>
      <w:r w:rsidR="00B259B5">
        <w:rPr>
          <w:rFonts w:ascii="Times New Roman" w:hAnsi="Times New Roman" w:cs="Times New Roman" w:hint="eastAsia"/>
          <w:b/>
        </w:rPr>
        <w:t>1.1.</w:t>
      </w:r>
      <w:r w:rsidRPr="000022D7">
        <w:rPr>
          <w:rFonts w:ascii="Times New Roman" w:hAnsi="Times New Roman" w:cs="Times New Roman"/>
          <w:b/>
        </w:rPr>
        <w:t xml:space="preserve">7 </w:t>
      </w:r>
      <w:r w:rsidRPr="000022D7">
        <w:rPr>
          <w:rFonts w:ascii="Times New Roman" w:hAnsi="Times New Roman" w:cs="Times New Roman"/>
        </w:rPr>
        <w:t>（契贝谢夫不等式）设</w:t>
      </w:r>
      <w:r w:rsidRPr="000022D7">
        <w:rPr>
          <w:rFonts w:ascii="Times New Roman" w:hAnsi="Times New Roman" w:cs="Times New Roman"/>
          <w:position w:val="-6"/>
        </w:rPr>
        <w:object w:dxaOrig="560" w:dyaOrig="279" w14:anchorId="4C75F133">
          <v:shape id="_x0000_i1160" type="#_x0000_t75" style="width:27.7pt;height:14.75pt" o:ole="">
            <v:imagedata r:id="rId267" o:title=""/>
          </v:shape>
          <o:OLEObject Type="Embed" ProgID="Equation.DSMT4" ShapeID="_x0000_i1160" DrawAspect="Content" ObjectID="_1791320958" r:id="rId268"/>
        </w:object>
      </w:r>
      <w:r w:rsidRPr="000022D7">
        <w:rPr>
          <w:rFonts w:ascii="Times New Roman" w:hAnsi="Times New Roman" w:cs="Times New Roman"/>
        </w:rPr>
        <w:t xml:space="preserve">. </w:t>
      </w:r>
      <w:r w:rsidRPr="000022D7">
        <w:rPr>
          <w:rFonts w:ascii="Times New Roman" w:hAnsi="Times New Roman" w:cs="Times New Roman"/>
        </w:rPr>
        <w:t>则我们有</w:t>
      </w:r>
    </w:p>
    <w:p w14:paraId="5AA6B6F0" w14:textId="77777777" w:rsidR="00CC729A" w:rsidRPr="000022D7" w:rsidRDefault="00CC729A" w:rsidP="00CC729A">
      <w:pPr>
        <w:widowControl/>
        <w:snapToGrid w:val="0"/>
        <w:spacing w:line="360" w:lineRule="auto"/>
        <w:ind w:firstLine="420"/>
        <w:jc w:val="center"/>
        <w:rPr>
          <w:rFonts w:ascii="Times New Roman" w:hAnsi="Times New Roman" w:cs="Times New Roman"/>
        </w:rPr>
      </w:pPr>
      <w:r w:rsidRPr="000022D7">
        <w:rPr>
          <w:rFonts w:ascii="Times New Roman" w:hAnsi="Times New Roman" w:cs="Times New Roman"/>
          <w:position w:val="-24"/>
        </w:rPr>
        <w:object w:dxaOrig="2680" w:dyaOrig="620" w14:anchorId="63B313D5">
          <v:shape id="_x0000_i1161" type="#_x0000_t75" style="width:134.15pt;height:30.75pt" o:ole="">
            <v:imagedata r:id="rId269" o:title=""/>
          </v:shape>
          <o:OLEObject Type="Embed" ProgID="Equation.DSMT4" ShapeID="_x0000_i1161" DrawAspect="Content" ObjectID="_1791320959" r:id="rId270"/>
        </w:object>
      </w:r>
    </w:p>
    <w:p w14:paraId="48C4F206" w14:textId="77777777" w:rsidR="00CC729A" w:rsidRPr="000022D7" w:rsidRDefault="00CC729A" w:rsidP="00CC729A">
      <w:pPr>
        <w:widowControl/>
        <w:snapToGrid w:val="0"/>
        <w:spacing w:line="360" w:lineRule="auto"/>
        <w:rPr>
          <w:rFonts w:ascii="Times New Roman" w:hAnsi="Times New Roman" w:cs="Times New Roman"/>
        </w:rPr>
      </w:pPr>
      <w:r w:rsidRPr="000022D7">
        <w:rPr>
          <w:rFonts w:ascii="Times New Roman" w:hAnsi="Times New Roman" w:cs="Times New Roman"/>
        </w:rPr>
        <w:t>和</w:t>
      </w:r>
    </w:p>
    <w:p w14:paraId="4685AC0B" w14:textId="77777777" w:rsidR="00CC729A" w:rsidRPr="000022D7" w:rsidRDefault="00CC729A" w:rsidP="00CC729A">
      <w:pPr>
        <w:widowControl/>
        <w:snapToGrid w:val="0"/>
        <w:spacing w:line="360" w:lineRule="auto"/>
        <w:jc w:val="center"/>
        <w:rPr>
          <w:rFonts w:ascii="Times New Roman" w:hAnsi="Times New Roman" w:cs="Times New Roman"/>
        </w:rPr>
      </w:pPr>
      <w:r w:rsidRPr="000022D7">
        <w:rPr>
          <w:rFonts w:ascii="Times New Roman" w:hAnsi="Times New Roman" w:cs="Times New Roman"/>
          <w:position w:val="-24"/>
        </w:rPr>
        <w:object w:dxaOrig="3519" w:dyaOrig="620" w14:anchorId="680CB834">
          <v:shape id="_x0000_i1162" type="#_x0000_t75" style="width:176.6pt;height:30.75pt" o:ole="">
            <v:imagedata r:id="rId271" o:title=""/>
          </v:shape>
          <o:OLEObject Type="Embed" ProgID="Equation.DSMT4" ShapeID="_x0000_i1162" DrawAspect="Content" ObjectID="_1791320960" r:id="rId272"/>
        </w:object>
      </w:r>
    </w:p>
    <w:p w14:paraId="1125F000" w14:textId="77777777" w:rsidR="00CC729A" w:rsidRPr="000022D7" w:rsidRDefault="00CC729A" w:rsidP="00CC729A">
      <w:pPr>
        <w:widowControl/>
        <w:tabs>
          <w:tab w:val="left" w:pos="5149"/>
        </w:tabs>
        <w:snapToGrid w:val="0"/>
        <w:spacing w:line="360" w:lineRule="auto"/>
        <w:jc w:val="left"/>
        <w:rPr>
          <w:rFonts w:ascii="Times New Roman" w:hAnsi="Times New Roman" w:cs="Times New Roman"/>
        </w:rPr>
      </w:pPr>
      <w:r w:rsidRPr="000022D7">
        <w:rPr>
          <w:rFonts w:ascii="Times New Roman" w:hAnsi="Times New Roman" w:cs="Times New Roman"/>
        </w:rPr>
        <w:t>其中</w:t>
      </w:r>
      <w:r w:rsidRPr="000022D7">
        <w:rPr>
          <w:rFonts w:ascii="Times New Roman" w:hAnsi="Times New Roman" w:cs="Times New Roman"/>
          <w:position w:val="-12"/>
        </w:rPr>
        <w:object w:dxaOrig="300" w:dyaOrig="360" w14:anchorId="4B039D53">
          <v:shape id="_x0000_i1163" type="#_x0000_t75" style="width:14.75pt;height:18.45pt" o:ole="">
            <v:imagedata r:id="rId273" o:title=""/>
          </v:shape>
          <o:OLEObject Type="Embed" ProgID="Equation.DSMT4" ShapeID="_x0000_i1163" DrawAspect="Content" ObjectID="_1791320961" r:id="rId274"/>
        </w:object>
      </w:r>
      <w:r w:rsidRPr="000022D7">
        <w:rPr>
          <w:rFonts w:ascii="Times New Roman" w:hAnsi="Times New Roman" w:cs="Times New Roman"/>
        </w:rPr>
        <w:t>中是第</w:t>
      </w:r>
      <w:r w:rsidRPr="000022D7">
        <w:rPr>
          <w:rFonts w:ascii="Times New Roman" w:hAnsi="Times New Roman" w:cs="Times New Roman"/>
          <w:i/>
        </w:rPr>
        <w:t>n</w:t>
      </w:r>
      <w:proofErr w:type="gramStart"/>
      <w:r w:rsidRPr="000022D7">
        <w:rPr>
          <w:rFonts w:ascii="Times New Roman" w:hAnsi="Times New Roman" w:cs="Times New Roman"/>
        </w:rPr>
        <w:t>个</w:t>
      </w:r>
      <w:proofErr w:type="gramEnd"/>
      <w:r w:rsidRPr="000022D7">
        <w:rPr>
          <w:rFonts w:ascii="Times New Roman" w:hAnsi="Times New Roman" w:cs="Times New Roman"/>
        </w:rPr>
        <w:t>素数</w:t>
      </w:r>
      <w:r w:rsidRPr="000022D7">
        <w:rPr>
          <w:rFonts w:ascii="Times New Roman" w:hAnsi="Times New Roman" w:cs="Times New Roman"/>
        </w:rPr>
        <w:t>.</w:t>
      </w:r>
      <w:r w:rsidRPr="000022D7">
        <w:rPr>
          <w:rFonts w:ascii="Times New Roman" w:hAnsi="Times New Roman" w:cs="Times New Roman"/>
        </w:rPr>
        <w:tab/>
      </w:r>
    </w:p>
    <w:p w14:paraId="7774E6D8" w14:textId="77777777" w:rsidR="00CC729A" w:rsidRDefault="00CC729A" w:rsidP="00CC729A">
      <w:pPr>
        <w:widowControl/>
        <w:snapToGrid w:val="0"/>
        <w:spacing w:line="360" w:lineRule="auto"/>
        <w:ind w:firstLine="420"/>
        <w:jc w:val="left"/>
        <w:rPr>
          <w:rFonts w:ascii="Times New Roman" w:hAnsi="Times New Roman" w:cs="Times New Roman"/>
          <w:b/>
        </w:rPr>
      </w:pPr>
    </w:p>
    <w:p w14:paraId="3AE0D929" w14:textId="51DE357B" w:rsidR="00B259B5" w:rsidRPr="003453CD" w:rsidRDefault="00B259B5" w:rsidP="00CC729A">
      <w:pPr>
        <w:widowControl/>
        <w:snapToGrid w:val="0"/>
        <w:spacing w:line="360" w:lineRule="auto"/>
        <w:ind w:firstLine="420"/>
        <w:jc w:val="left"/>
        <w:rPr>
          <w:rFonts w:ascii="Times New Roman" w:hAnsi="Times New Roman" w:cs="Times New Roman"/>
          <w:bCs/>
        </w:rPr>
      </w:pPr>
      <w:r w:rsidRPr="003453CD">
        <w:rPr>
          <w:rFonts w:ascii="Times New Roman" w:hAnsi="Times New Roman" w:cs="Times New Roman" w:hint="eastAsia"/>
          <w:bCs/>
        </w:rPr>
        <w:t>在此基础上</w:t>
      </w:r>
      <w:r w:rsidRPr="003453CD">
        <w:rPr>
          <w:rFonts w:ascii="Times New Roman" w:hAnsi="Times New Roman" w:cs="Times New Roman"/>
          <w:bCs/>
        </w:rPr>
        <w:t xml:space="preserve">, </w:t>
      </w:r>
      <w:r w:rsidRPr="003453CD">
        <w:rPr>
          <w:rFonts w:ascii="Times New Roman" w:hAnsi="Times New Roman" w:cs="Times New Roman" w:hint="eastAsia"/>
          <w:bCs/>
        </w:rPr>
        <w:t>我们可以得到下面的结论</w:t>
      </w:r>
      <w:r w:rsidRPr="003453CD">
        <w:rPr>
          <w:rFonts w:ascii="Times New Roman" w:hAnsi="Times New Roman" w:cs="Times New Roman"/>
          <w:bCs/>
        </w:rPr>
        <w:t xml:space="preserve">. </w:t>
      </w:r>
    </w:p>
    <w:p w14:paraId="5AC8EB2C" w14:textId="73BB5AC6" w:rsidR="00CC729A" w:rsidRPr="000022D7" w:rsidRDefault="00CC729A" w:rsidP="00CC729A">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定理</w:t>
      </w:r>
      <w:r w:rsidR="00B259B5">
        <w:rPr>
          <w:rFonts w:ascii="Times New Roman" w:hAnsi="Times New Roman" w:cs="Times New Roman" w:hint="eastAsia"/>
          <w:b/>
        </w:rPr>
        <w:t>1.1.</w:t>
      </w:r>
      <w:r w:rsidRPr="000022D7">
        <w:rPr>
          <w:rFonts w:ascii="Times New Roman" w:hAnsi="Times New Roman" w:cs="Times New Roman"/>
          <w:b/>
        </w:rPr>
        <w:t>8</w:t>
      </w:r>
      <w:r w:rsidRPr="000022D7">
        <w:rPr>
          <w:rFonts w:ascii="Times New Roman" w:hAnsi="Times New Roman" w:cs="Times New Roman"/>
        </w:rPr>
        <w:t>（素数定理）</w:t>
      </w:r>
    </w:p>
    <w:p w14:paraId="68F2D6D1" w14:textId="4B8CA8D1" w:rsidR="00CC729A" w:rsidRPr="000022D7" w:rsidRDefault="00CC729A" w:rsidP="00CC729A">
      <w:pPr>
        <w:widowControl/>
        <w:snapToGrid w:val="0"/>
        <w:spacing w:line="360" w:lineRule="auto"/>
        <w:ind w:firstLine="420"/>
        <w:jc w:val="center"/>
        <w:rPr>
          <w:rFonts w:ascii="Times New Roman" w:hAnsi="Times New Roman" w:cs="Times New Roman"/>
          <w:sz w:val="24"/>
          <w:szCs w:val="24"/>
        </w:rPr>
      </w:pPr>
      <w:r w:rsidRPr="000022D7">
        <w:rPr>
          <w:rFonts w:ascii="Times New Roman" w:hAnsi="Times New Roman" w:cs="Times New Roman"/>
          <w:position w:val="-26"/>
        </w:rPr>
        <w:object w:dxaOrig="1700" w:dyaOrig="639" w14:anchorId="64B74B59">
          <v:shape id="_x0000_i1164" type="#_x0000_t75" style="width:84.9pt;height:32pt" o:ole="">
            <v:imagedata r:id="rId275" o:title=""/>
          </v:shape>
          <o:OLEObject Type="Embed" ProgID="Equation.DSMT4" ShapeID="_x0000_i1164" DrawAspect="Content" ObjectID="_1791320962" r:id="rId276"/>
        </w:object>
      </w:r>
      <w:r w:rsidR="00B259B5">
        <w:rPr>
          <w:rFonts w:ascii="Times New Roman" w:hAnsi="Times New Roman" w:cs="Times New Roman" w:hint="eastAsia"/>
        </w:rPr>
        <w:t>.</w:t>
      </w:r>
    </w:p>
    <w:p w14:paraId="2CAEDE21" w14:textId="77777777" w:rsidR="00CD7633" w:rsidRPr="000022D7" w:rsidRDefault="00CD7633" w:rsidP="00CC729A">
      <w:pPr>
        <w:widowControl/>
        <w:snapToGrid w:val="0"/>
        <w:spacing w:line="360" w:lineRule="auto"/>
        <w:ind w:firstLineChars="200" w:firstLine="420"/>
        <w:jc w:val="left"/>
        <w:rPr>
          <w:rFonts w:ascii="Times New Roman" w:hAnsi="Times New Roman" w:cs="Times New Roman"/>
        </w:rPr>
      </w:pPr>
    </w:p>
    <w:p w14:paraId="4DB6F6F0" w14:textId="7C9FF45E" w:rsidR="00CD7633" w:rsidRPr="000022D7" w:rsidRDefault="00B672FC" w:rsidP="00CD7633">
      <w:pPr>
        <w:snapToGrid w:val="0"/>
        <w:spacing w:line="360" w:lineRule="auto"/>
        <w:ind w:firstLineChars="200" w:firstLine="420"/>
        <w:rPr>
          <w:rFonts w:ascii="Times New Roman" w:hAnsi="Times New Roman" w:cs="Times New Roman"/>
        </w:rPr>
      </w:pPr>
      <w:r>
        <w:rPr>
          <w:rFonts w:ascii="Times New Roman" w:hAnsi="Times New Roman" w:cs="Times New Roman" w:hint="eastAsia"/>
        </w:rPr>
        <w:t>在</w:t>
      </w:r>
      <w:r w:rsidR="00B259B5">
        <w:rPr>
          <w:rFonts w:ascii="Times New Roman" w:hAnsi="Times New Roman" w:cs="Times New Roman" w:hint="eastAsia"/>
        </w:rPr>
        <w:t>了解素数个数的相关结论之后</w:t>
      </w:r>
      <w:r w:rsidR="00B259B5">
        <w:rPr>
          <w:rFonts w:ascii="Times New Roman" w:hAnsi="Times New Roman" w:cs="Times New Roman" w:hint="eastAsia"/>
        </w:rPr>
        <w:t xml:space="preserve">, </w:t>
      </w:r>
      <w:r w:rsidR="00CD7633" w:rsidRPr="000022D7">
        <w:rPr>
          <w:rFonts w:ascii="Times New Roman" w:hAnsi="Times New Roman" w:cs="Times New Roman"/>
        </w:rPr>
        <w:t>根据定理</w:t>
      </w:r>
      <w:r w:rsidR="00B259B5" w:rsidRPr="003453CD">
        <w:rPr>
          <w:rFonts w:ascii="Times New Roman" w:hAnsi="Times New Roman" w:cs="Times New Roman"/>
          <w:bCs/>
        </w:rPr>
        <w:t>1.1.</w:t>
      </w:r>
      <w:r w:rsidR="00CD7633" w:rsidRPr="000022D7">
        <w:rPr>
          <w:rFonts w:ascii="Times New Roman" w:hAnsi="Times New Roman" w:cs="Times New Roman"/>
        </w:rPr>
        <w:t>5</w:t>
      </w:r>
      <w:r w:rsidR="00CD7633" w:rsidRPr="000022D7">
        <w:rPr>
          <w:rFonts w:ascii="Times New Roman" w:hAnsi="Times New Roman" w:cs="Times New Roman"/>
        </w:rPr>
        <w:t>，我们</w:t>
      </w:r>
      <w:r w:rsidR="00B259B5">
        <w:rPr>
          <w:rFonts w:ascii="Times New Roman" w:hAnsi="Times New Roman" w:cs="Times New Roman" w:hint="eastAsia"/>
        </w:rPr>
        <w:t>还可以</w:t>
      </w:r>
      <w:r w:rsidR="00CD7633" w:rsidRPr="000022D7">
        <w:rPr>
          <w:rFonts w:ascii="Times New Roman" w:hAnsi="Times New Roman" w:cs="Times New Roman"/>
        </w:rPr>
        <w:t>得到一个整数为素数的</w:t>
      </w:r>
      <w:r w:rsidR="00B259B5">
        <w:rPr>
          <w:rFonts w:ascii="Times New Roman" w:hAnsi="Times New Roman" w:cs="Times New Roman" w:hint="eastAsia"/>
        </w:rPr>
        <w:t>平凡</w:t>
      </w:r>
      <w:r w:rsidR="00CD7633" w:rsidRPr="000022D7">
        <w:rPr>
          <w:rFonts w:ascii="Times New Roman" w:hAnsi="Times New Roman" w:cs="Times New Roman"/>
        </w:rPr>
        <w:t>判别法则</w:t>
      </w:r>
      <w:r w:rsidR="00CD7633" w:rsidRPr="000022D7">
        <w:rPr>
          <w:rFonts w:ascii="Times New Roman" w:hAnsi="Times New Roman" w:cs="Times New Roman"/>
        </w:rPr>
        <w:t>.</w:t>
      </w:r>
    </w:p>
    <w:p w14:paraId="7F2C3C96" w14:textId="2E442047" w:rsidR="00CD7633" w:rsidRPr="000022D7" w:rsidRDefault="00CD7633" w:rsidP="00CD7633">
      <w:pPr>
        <w:snapToGrid w:val="0"/>
        <w:spacing w:line="360" w:lineRule="auto"/>
        <w:rPr>
          <w:rFonts w:ascii="Times New Roman" w:hAnsi="Times New Roman" w:cs="Times New Roman"/>
        </w:rPr>
      </w:pPr>
      <w:r w:rsidRPr="000022D7">
        <w:rPr>
          <w:rFonts w:ascii="Times New Roman" w:hAnsi="Times New Roman" w:cs="Times New Roman"/>
        </w:rPr>
        <w:tab/>
      </w:r>
      <w:r w:rsidRPr="000022D7">
        <w:rPr>
          <w:rFonts w:ascii="Times New Roman" w:hAnsi="Times New Roman" w:cs="Times New Roman"/>
          <w:b/>
        </w:rPr>
        <w:t>定理</w:t>
      </w:r>
      <w:r w:rsidR="00B259B5">
        <w:rPr>
          <w:rFonts w:ascii="Times New Roman" w:hAnsi="Times New Roman" w:cs="Times New Roman" w:hint="eastAsia"/>
          <w:b/>
        </w:rPr>
        <w:t>1.1.</w:t>
      </w:r>
      <w:r w:rsidRPr="000022D7">
        <w:rPr>
          <w:rFonts w:ascii="Times New Roman" w:hAnsi="Times New Roman" w:cs="Times New Roman"/>
          <w:b/>
        </w:rPr>
        <w:t>9</w:t>
      </w:r>
      <w:r w:rsidR="00E90F5F" w:rsidRPr="000022D7">
        <w:rPr>
          <w:rFonts w:ascii="Times New Roman" w:hAnsi="Times New Roman" w:cs="Times New Roman"/>
          <w:b/>
        </w:rPr>
        <w:t xml:space="preserve"> </w:t>
      </w:r>
      <w:r w:rsidR="00E90F5F" w:rsidRPr="000022D7">
        <w:rPr>
          <w:rFonts w:ascii="Times New Roman" w:hAnsi="Times New Roman" w:cs="Times New Roman"/>
        </w:rPr>
        <w:t>(</w:t>
      </w:r>
      <w:r w:rsidR="00E90F5F" w:rsidRPr="000022D7">
        <w:rPr>
          <w:rFonts w:ascii="Times New Roman" w:hAnsi="Times New Roman" w:cs="Times New Roman"/>
        </w:rPr>
        <w:t>素数的平凡判别</w:t>
      </w:r>
      <w:r w:rsidR="00E90F5F" w:rsidRPr="000022D7">
        <w:rPr>
          <w:rFonts w:ascii="Times New Roman" w:hAnsi="Times New Roman" w:cs="Times New Roman"/>
        </w:rPr>
        <w:t>)</w:t>
      </w:r>
      <w:r w:rsidRPr="000022D7">
        <w:rPr>
          <w:rFonts w:ascii="Times New Roman" w:hAnsi="Times New Roman" w:cs="Times New Roman"/>
        </w:rPr>
        <w:t xml:space="preserve"> </w:t>
      </w:r>
      <w:r w:rsidRPr="000022D7">
        <w:rPr>
          <w:rFonts w:ascii="Times New Roman" w:hAnsi="Times New Roman" w:cs="Times New Roman"/>
        </w:rPr>
        <w:t>设</w:t>
      </w:r>
      <w:r w:rsidRPr="000022D7">
        <w:rPr>
          <w:rFonts w:ascii="Times New Roman" w:hAnsi="Times New Roman" w:cs="Times New Roman"/>
          <w:position w:val="-6"/>
        </w:rPr>
        <w:object w:dxaOrig="200" w:dyaOrig="220" w14:anchorId="67D0CD55">
          <v:shape id="_x0000_i1165" type="#_x0000_t75" style="width:9.85pt;height:11.1pt" o:ole="">
            <v:imagedata r:id="rId277" o:title=""/>
          </v:shape>
          <o:OLEObject Type="Embed" ProgID="Equation.DSMT4" ShapeID="_x0000_i1165" DrawAspect="Content" ObjectID="_1791320963" r:id="rId278"/>
        </w:object>
      </w:r>
      <w:r w:rsidRPr="000022D7">
        <w:rPr>
          <w:rFonts w:ascii="Times New Roman" w:hAnsi="Times New Roman" w:cs="Times New Roman"/>
        </w:rPr>
        <w:t>是一个正整数</w:t>
      </w:r>
      <w:r w:rsidRPr="000022D7">
        <w:rPr>
          <w:rFonts w:ascii="Times New Roman" w:hAnsi="Times New Roman" w:cs="Times New Roman"/>
        </w:rPr>
        <w:t xml:space="preserve">. </w:t>
      </w:r>
      <w:r w:rsidRPr="000022D7">
        <w:rPr>
          <w:rFonts w:ascii="Times New Roman" w:hAnsi="Times New Roman" w:cs="Times New Roman"/>
        </w:rPr>
        <w:t>如果对所有的素数</w:t>
      </w:r>
      <w:r w:rsidRPr="000022D7">
        <w:rPr>
          <w:rFonts w:ascii="Times New Roman" w:hAnsi="Times New Roman" w:cs="Times New Roman"/>
          <w:position w:val="-10"/>
        </w:rPr>
        <w:object w:dxaOrig="780" w:dyaOrig="380" w14:anchorId="506220F3">
          <v:shape id="_x0000_i1166" type="#_x0000_t75" style="width:39.4pt;height:19.1pt" o:ole="">
            <v:imagedata r:id="rId205" o:title=""/>
          </v:shape>
          <o:OLEObject Type="Embed" ProgID="Equation.DSMT4" ShapeID="_x0000_i1166" DrawAspect="Content" ObjectID="_1791320964" r:id="rId279"/>
        </w:object>
      </w:r>
      <w:r w:rsidRPr="000022D7">
        <w:rPr>
          <w:rFonts w:ascii="Times New Roman" w:hAnsi="Times New Roman" w:cs="Times New Roman"/>
        </w:rPr>
        <w:t>，都有</w:t>
      </w:r>
      <w:r w:rsidRPr="000022D7">
        <w:rPr>
          <w:rFonts w:ascii="Times New Roman" w:hAnsi="Times New Roman" w:cs="Times New Roman"/>
          <w:position w:val="-14"/>
        </w:rPr>
        <w:object w:dxaOrig="460" w:dyaOrig="420" w14:anchorId="5F96F9C5">
          <v:shape id="_x0000_i1167" type="#_x0000_t75" style="width:24pt;height:20.9pt" o:ole="">
            <v:imagedata r:id="rId280" o:title=""/>
          </v:shape>
          <o:OLEObject Type="Embed" ProgID="Equation.DSMT4" ShapeID="_x0000_i1167" DrawAspect="Content" ObjectID="_1791320965" r:id="rId281"/>
        </w:object>
      </w:r>
      <w:r w:rsidRPr="000022D7">
        <w:rPr>
          <w:rFonts w:ascii="Times New Roman" w:hAnsi="Times New Roman" w:cs="Times New Roman"/>
        </w:rPr>
        <w:t>，则</w:t>
      </w:r>
      <w:r w:rsidRPr="000022D7">
        <w:rPr>
          <w:rFonts w:ascii="Times New Roman" w:hAnsi="Times New Roman" w:cs="Times New Roman"/>
          <w:position w:val="-6"/>
        </w:rPr>
        <w:object w:dxaOrig="200" w:dyaOrig="220" w14:anchorId="3DF8DF32">
          <v:shape id="_x0000_i1168" type="#_x0000_t75" style="width:9.85pt;height:11.1pt" o:ole="">
            <v:imagedata r:id="rId282" o:title=""/>
          </v:shape>
          <o:OLEObject Type="Embed" ProgID="Equation.DSMT4" ShapeID="_x0000_i1168" DrawAspect="Content" ObjectID="_1791320966" r:id="rId283"/>
        </w:object>
      </w:r>
      <w:r w:rsidRPr="000022D7">
        <w:rPr>
          <w:rFonts w:ascii="Times New Roman" w:hAnsi="Times New Roman" w:cs="Times New Roman"/>
        </w:rPr>
        <w:t>一定是素数</w:t>
      </w:r>
      <w:r w:rsidRPr="000022D7">
        <w:rPr>
          <w:rFonts w:ascii="Times New Roman" w:hAnsi="Times New Roman" w:cs="Times New Roman"/>
        </w:rPr>
        <w:t>.</w:t>
      </w:r>
    </w:p>
    <w:p w14:paraId="5F1D39CE" w14:textId="2EA83444" w:rsidR="00CD7633" w:rsidRPr="000022D7" w:rsidRDefault="00CD7633" w:rsidP="00CD7633">
      <w:pPr>
        <w:snapToGrid w:val="0"/>
        <w:spacing w:line="360" w:lineRule="auto"/>
        <w:rPr>
          <w:rFonts w:ascii="Times New Roman" w:hAnsi="Times New Roman" w:cs="Times New Roman"/>
        </w:rPr>
      </w:pPr>
      <w:r w:rsidRPr="000022D7">
        <w:rPr>
          <w:rFonts w:ascii="Times New Roman" w:hAnsi="Times New Roman" w:cs="Times New Roman"/>
          <w:b/>
        </w:rPr>
        <w:t>例</w:t>
      </w:r>
      <w:r w:rsidR="00B259B5">
        <w:rPr>
          <w:rFonts w:ascii="Times New Roman" w:hAnsi="Times New Roman" w:cs="Times New Roman" w:hint="eastAsia"/>
          <w:b/>
        </w:rPr>
        <w:t>1.1.</w:t>
      </w:r>
      <w:r w:rsidRPr="000022D7">
        <w:rPr>
          <w:rFonts w:ascii="Times New Roman" w:hAnsi="Times New Roman" w:cs="Times New Roman"/>
          <w:b/>
        </w:rPr>
        <w:t>8</w:t>
      </w:r>
      <w:r w:rsidRPr="000022D7">
        <w:rPr>
          <w:rFonts w:ascii="Times New Roman" w:hAnsi="Times New Roman" w:cs="Times New Roman"/>
        </w:rPr>
        <w:t xml:space="preserve"> </w:t>
      </w:r>
      <w:r w:rsidRPr="000022D7">
        <w:rPr>
          <w:rFonts w:ascii="Times New Roman" w:hAnsi="Times New Roman" w:cs="Times New Roman"/>
        </w:rPr>
        <w:t>证明</w:t>
      </w:r>
      <w:r w:rsidR="00CD1E74">
        <w:rPr>
          <w:rFonts w:ascii="Times New Roman" w:hAnsi="Times New Roman" w:cs="Times New Roman" w:hint="eastAsia"/>
        </w:rPr>
        <w:t>89</w:t>
      </w:r>
      <w:r w:rsidRPr="000022D7">
        <w:rPr>
          <w:rFonts w:ascii="Times New Roman" w:hAnsi="Times New Roman" w:cs="Times New Roman"/>
        </w:rPr>
        <w:t>是素数</w:t>
      </w:r>
      <w:r w:rsidRPr="000022D7">
        <w:rPr>
          <w:rFonts w:ascii="Times New Roman" w:hAnsi="Times New Roman" w:cs="Times New Roman"/>
        </w:rPr>
        <w:t xml:space="preserve">. </w:t>
      </w:r>
    </w:p>
    <w:p w14:paraId="7F3F82A7" w14:textId="044217A9" w:rsidR="00CD7633" w:rsidRPr="000022D7" w:rsidRDefault="00CD7633" w:rsidP="00CD7633">
      <w:pPr>
        <w:snapToGrid w:val="0"/>
        <w:spacing w:line="360" w:lineRule="auto"/>
        <w:ind w:firstLineChars="200" w:firstLine="420"/>
        <w:rPr>
          <w:rFonts w:ascii="Times New Roman" w:hAnsi="Times New Roman" w:cs="Times New Roman"/>
        </w:rPr>
      </w:pPr>
      <w:r w:rsidRPr="000022D7">
        <w:rPr>
          <w:rFonts w:ascii="Times New Roman" w:hAnsi="Times New Roman" w:cs="Times New Roman"/>
        </w:rPr>
        <w:t>证：方法是先求出所有的</w:t>
      </w:r>
      <w:r w:rsidRPr="000022D7">
        <w:rPr>
          <w:rFonts w:ascii="Times New Roman" w:hAnsi="Times New Roman" w:cs="Times New Roman"/>
          <w:i/>
        </w:rPr>
        <w:t>p</w:t>
      </w:r>
      <w:r w:rsidRPr="000022D7">
        <w:rPr>
          <w:rFonts w:ascii="Times New Roman" w:hAnsi="Times New Roman" w:cs="Times New Roman"/>
        </w:rPr>
        <w:t>，使得</w:t>
      </w:r>
      <m:oMath>
        <m:r>
          <w:rPr>
            <w:rFonts w:ascii="Cambria Math" w:hAnsi="Cambria Math" w:cs="Times New Roman"/>
          </w:rPr>
          <m:t>p≤</m:t>
        </m:r>
        <m:rad>
          <m:radPr>
            <m:degHide m:val="1"/>
            <m:ctrlPr>
              <w:rPr>
                <w:rFonts w:ascii="Cambria Math" w:hAnsi="Cambria Math" w:cs="Times New Roman"/>
                <w:i/>
              </w:rPr>
            </m:ctrlPr>
          </m:radPr>
          <m:deg/>
          <m:e>
            <m:r>
              <w:rPr>
                <w:rFonts w:ascii="Cambria Math" w:hAnsi="Cambria Math" w:cs="Times New Roman"/>
              </w:rPr>
              <m:t>89</m:t>
            </m:r>
          </m:e>
        </m:rad>
      </m:oMath>
      <w:r w:rsidRPr="000022D7">
        <w:rPr>
          <w:rFonts w:ascii="Times New Roman" w:hAnsi="Times New Roman" w:cs="Times New Roman"/>
        </w:rPr>
        <w:t>，</w:t>
      </w:r>
      <w:r w:rsidR="00CD1E74">
        <w:rPr>
          <w:rFonts w:ascii="Times New Roman" w:hAnsi="Times New Roman" w:cs="Times New Roman" w:hint="eastAsia"/>
        </w:rPr>
        <w:t>并检验</w:t>
      </w:r>
      <w:r w:rsidR="00CD1E74">
        <w:rPr>
          <w:rFonts w:ascii="Times New Roman" w:hAnsi="Times New Roman" w:cs="Times New Roman" w:hint="eastAsia"/>
        </w:rPr>
        <w:t xml:space="preserve"> </w:t>
      </w:r>
      <m:oMath>
        <m:r>
          <w:rPr>
            <w:rFonts w:ascii="Cambria Math" w:hAnsi="Cambria Math" w:cs="Times New Roman"/>
          </w:rPr>
          <m:t>p∤89</m:t>
        </m:r>
      </m:oMath>
      <w:r w:rsidR="00CD1E74">
        <w:rPr>
          <w:rFonts w:ascii="Times New Roman" w:hAnsi="Times New Roman" w:cs="Times New Roman" w:hint="eastAsia"/>
        </w:rPr>
        <w:t>.</w:t>
      </w:r>
    </w:p>
    <w:p w14:paraId="4284334F" w14:textId="0FC8AB4D" w:rsidR="00CD7633" w:rsidRPr="000022D7" w:rsidRDefault="00CD7633" w:rsidP="00CD7633">
      <w:pPr>
        <w:snapToGrid w:val="0"/>
        <w:spacing w:line="360" w:lineRule="auto"/>
        <w:ind w:leftChars="200" w:left="420"/>
        <w:rPr>
          <w:rFonts w:ascii="Times New Roman" w:hAnsi="Times New Roman" w:cs="Times New Roman"/>
        </w:rPr>
      </w:pPr>
      <w:r w:rsidRPr="000022D7">
        <w:rPr>
          <w:rFonts w:ascii="Times New Roman" w:hAnsi="Times New Roman" w:cs="Times New Roman"/>
        </w:rPr>
        <w:t>1</w:t>
      </w:r>
      <w:r w:rsidRPr="000022D7">
        <w:rPr>
          <w:rFonts w:ascii="Times New Roman" w:hAnsi="Times New Roman" w:cs="Times New Roman"/>
        </w:rPr>
        <w:t>）所有小于</w:t>
      </w:r>
      <m:oMath>
        <m:rad>
          <m:radPr>
            <m:degHide m:val="1"/>
            <m:ctrlPr>
              <w:rPr>
                <w:rFonts w:ascii="Cambria Math" w:hAnsi="Cambria Math" w:cs="Times New Roman"/>
                <w:i/>
              </w:rPr>
            </m:ctrlPr>
          </m:radPr>
          <m:deg/>
          <m:e>
            <m:r>
              <w:rPr>
                <w:rFonts w:ascii="Cambria Math" w:hAnsi="Cambria Math" w:cs="Times New Roman"/>
              </w:rPr>
              <m:t>89</m:t>
            </m:r>
          </m:e>
        </m:rad>
      </m:oMath>
      <w:r w:rsidRPr="000022D7">
        <w:rPr>
          <w:rFonts w:ascii="Times New Roman" w:hAnsi="Times New Roman" w:cs="Times New Roman"/>
        </w:rPr>
        <w:t>的素数</w:t>
      </w:r>
      <w:r w:rsidRPr="000022D7">
        <w:rPr>
          <w:rFonts w:ascii="Times New Roman" w:hAnsi="Times New Roman" w:cs="Times New Roman"/>
          <w:i/>
        </w:rPr>
        <w:t>p</w:t>
      </w:r>
      <w:r w:rsidRPr="000022D7">
        <w:rPr>
          <w:rFonts w:ascii="Times New Roman" w:hAnsi="Times New Roman" w:cs="Times New Roman"/>
        </w:rPr>
        <w:t>为</w:t>
      </w:r>
      <w:r w:rsidRPr="000022D7">
        <w:rPr>
          <w:rFonts w:ascii="Times New Roman" w:hAnsi="Times New Roman" w:cs="Times New Roman"/>
          <w:position w:val="-10"/>
        </w:rPr>
        <w:object w:dxaOrig="780" w:dyaOrig="320" w14:anchorId="1168B4BE">
          <v:shape id="_x0000_i1169" type="#_x0000_t75" style="width:39.4pt;height:16pt" o:ole="">
            <v:imagedata r:id="rId284" o:title=""/>
          </v:shape>
          <o:OLEObject Type="Embed" ProgID="Equation.DSMT4" ShapeID="_x0000_i1169" DrawAspect="Content" ObjectID="_1791320967" r:id="rId285"/>
        </w:object>
      </w:r>
      <w:r w:rsidRPr="000022D7">
        <w:rPr>
          <w:rFonts w:ascii="Times New Roman" w:hAnsi="Times New Roman" w:cs="Times New Roman"/>
        </w:rPr>
        <w:t xml:space="preserve">. </w:t>
      </w:r>
    </w:p>
    <w:p w14:paraId="64B1343D" w14:textId="2AADC620" w:rsidR="00CD7633" w:rsidRPr="000022D7" w:rsidRDefault="00CD7633" w:rsidP="00CD7633">
      <w:pPr>
        <w:snapToGrid w:val="0"/>
        <w:spacing w:line="360" w:lineRule="auto"/>
        <w:ind w:firstLineChars="200" w:firstLine="420"/>
        <w:rPr>
          <w:rFonts w:ascii="Times New Roman" w:hAnsi="Times New Roman" w:cs="Times New Roman"/>
        </w:rPr>
      </w:pPr>
      <w:r w:rsidRPr="000022D7">
        <w:rPr>
          <w:rFonts w:ascii="Times New Roman" w:hAnsi="Times New Roman" w:cs="Times New Roman"/>
        </w:rPr>
        <w:t>2</w:t>
      </w:r>
      <w:r w:rsidRPr="000022D7">
        <w:rPr>
          <w:rFonts w:ascii="Times New Roman" w:hAnsi="Times New Roman" w:cs="Times New Roman"/>
        </w:rPr>
        <w:t>）</w:t>
      </w:r>
      <m:oMath>
        <m:r>
          <w:rPr>
            <w:rFonts w:ascii="Cambria Math" w:hAnsi="Cambria Math" w:cs="Times New Roman"/>
          </w:rPr>
          <m:t>p∤89</m:t>
        </m:r>
      </m:oMath>
      <w:r w:rsidR="00CD1E74">
        <w:rPr>
          <w:rFonts w:ascii="Times New Roman" w:hAnsi="Times New Roman" w:cs="Times New Roman" w:hint="eastAsia"/>
        </w:rPr>
        <w:t>.</w:t>
      </w:r>
      <w:r w:rsidRPr="000022D7">
        <w:rPr>
          <w:rFonts w:ascii="Times New Roman" w:hAnsi="Times New Roman" w:cs="Times New Roman"/>
        </w:rPr>
        <w:t>，因为</w:t>
      </w:r>
      <w:r w:rsidRPr="000022D7">
        <w:rPr>
          <w:rFonts w:ascii="Times New Roman" w:hAnsi="Times New Roman" w:cs="Times New Roman"/>
          <w:position w:val="-10"/>
        </w:rPr>
        <w:object w:dxaOrig="1180" w:dyaOrig="320" w14:anchorId="5B685CA4">
          <v:shape id="_x0000_i1170" type="#_x0000_t75" style="width:59.1pt;height:16pt" o:ole="">
            <v:imagedata r:id="rId286" o:title=""/>
          </v:shape>
          <o:OLEObject Type="Embed" ProgID="Equation.DSMT4" ShapeID="_x0000_i1170" DrawAspect="Content" ObjectID="_1791320968" r:id="rId287"/>
        </w:object>
      </w:r>
      <w:r w:rsidRPr="000022D7">
        <w:rPr>
          <w:rFonts w:ascii="Times New Roman" w:hAnsi="Times New Roman" w:cs="Times New Roman"/>
        </w:rPr>
        <w:t>的倍数都不是</w:t>
      </w:r>
      <w:r w:rsidR="00CD1E74">
        <w:rPr>
          <w:rFonts w:ascii="Times New Roman" w:hAnsi="Times New Roman" w:cs="Times New Roman" w:hint="eastAsia"/>
        </w:rPr>
        <w:t>89</w:t>
      </w:r>
      <w:r w:rsidR="00B259B5">
        <w:rPr>
          <w:rFonts w:ascii="Times New Roman" w:hAnsi="Times New Roman" w:cs="Times New Roman" w:hint="eastAsia"/>
        </w:rPr>
        <w:t>.</w:t>
      </w:r>
    </w:p>
    <w:p w14:paraId="227D117D" w14:textId="679680E1" w:rsidR="00CC729A" w:rsidRPr="000022D7" w:rsidRDefault="00CD7633" w:rsidP="00CD7633">
      <w:pPr>
        <w:rPr>
          <w:rFonts w:ascii="Times New Roman" w:hAnsi="Times New Roman" w:cs="Times New Roman"/>
        </w:rPr>
      </w:pPr>
      <w:r w:rsidRPr="000022D7">
        <w:rPr>
          <w:rFonts w:ascii="Times New Roman" w:hAnsi="Times New Roman" w:cs="Times New Roman"/>
        </w:rPr>
        <w:lastRenderedPageBreak/>
        <w:t>所以，</w:t>
      </w:r>
      <w:r w:rsidR="00EE4967">
        <w:rPr>
          <w:rFonts w:ascii="Times New Roman" w:hAnsi="Times New Roman" w:cs="Times New Roman" w:hint="eastAsia"/>
        </w:rPr>
        <w:t>89</w:t>
      </w:r>
      <w:r w:rsidRPr="000022D7">
        <w:rPr>
          <w:rFonts w:ascii="Times New Roman" w:hAnsi="Times New Roman" w:cs="Times New Roman"/>
        </w:rPr>
        <w:t>是素数</w:t>
      </w:r>
      <w:r w:rsidR="00B259B5">
        <w:rPr>
          <w:rFonts w:ascii="Times New Roman" w:hAnsi="Times New Roman" w:cs="Times New Roman" w:hint="eastAsia"/>
        </w:rPr>
        <w:t>.</w:t>
      </w:r>
    </w:p>
    <w:p w14:paraId="6EA75872" w14:textId="77777777" w:rsidR="00CD7633" w:rsidRPr="000022D7" w:rsidRDefault="00CD7633" w:rsidP="00CD7633">
      <w:pPr>
        <w:rPr>
          <w:rFonts w:ascii="Times New Roman" w:hAnsi="Times New Roman" w:cs="Times New Roman"/>
          <w:sz w:val="32"/>
          <w:szCs w:val="32"/>
        </w:rPr>
      </w:pPr>
    </w:p>
    <w:p w14:paraId="2583519B" w14:textId="62B8CDD6" w:rsidR="00CC729A" w:rsidRPr="000022D7" w:rsidRDefault="00CC729A" w:rsidP="00A91F49">
      <w:pPr>
        <w:snapToGrid w:val="0"/>
        <w:spacing w:beforeLines="50" w:before="156" w:afterLines="50" w:after="156" w:line="360" w:lineRule="auto"/>
        <w:rPr>
          <w:rFonts w:ascii="Times New Roman" w:hAnsi="Times New Roman" w:cs="Times New Roman"/>
          <w:b/>
          <w:sz w:val="24"/>
          <w:szCs w:val="24"/>
        </w:rPr>
      </w:pPr>
      <w:r w:rsidRPr="000022D7">
        <w:rPr>
          <w:rFonts w:ascii="Times New Roman" w:hAnsi="Times New Roman" w:cs="Times New Roman"/>
          <w:b/>
          <w:sz w:val="24"/>
          <w:szCs w:val="24"/>
        </w:rPr>
        <w:t>1.1.</w:t>
      </w:r>
      <w:r w:rsidR="0006250E" w:rsidRPr="000022D7">
        <w:rPr>
          <w:rFonts w:ascii="Times New Roman" w:hAnsi="Times New Roman" w:cs="Times New Roman"/>
          <w:b/>
          <w:sz w:val="24"/>
          <w:szCs w:val="24"/>
        </w:rPr>
        <w:t>3</w:t>
      </w:r>
      <w:r w:rsidRPr="000022D7">
        <w:rPr>
          <w:rFonts w:ascii="Times New Roman" w:hAnsi="Times New Roman" w:cs="Times New Roman"/>
          <w:b/>
          <w:sz w:val="24"/>
          <w:szCs w:val="24"/>
        </w:rPr>
        <w:t xml:space="preserve"> Eratosthenes</w:t>
      </w:r>
      <w:r w:rsidRPr="000022D7">
        <w:rPr>
          <w:rFonts w:ascii="Times New Roman" w:hAnsi="Times New Roman" w:cs="Times New Roman"/>
          <w:b/>
          <w:sz w:val="24"/>
          <w:szCs w:val="24"/>
        </w:rPr>
        <w:t>筛法</w:t>
      </w:r>
    </w:p>
    <w:p w14:paraId="750F3042" w14:textId="13DB2DFA" w:rsidR="00E70502" w:rsidRPr="000022D7" w:rsidRDefault="00E70502" w:rsidP="00E90F5F">
      <w:pPr>
        <w:snapToGrid w:val="0"/>
        <w:spacing w:line="360" w:lineRule="auto"/>
        <w:ind w:firstLineChars="200" w:firstLine="420"/>
        <w:rPr>
          <w:rFonts w:ascii="Times New Roman" w:hAnsi="Times New Roman" w:cs="Times New Roman"/>
        </w:rPr>
      </w:pPr>
      <w:r w:rsidRPr="000022D7">
        <w:rPr>
          <w:rFonts w:ascii="Times New Roman" w:hAnsi="Times New Roman" w:cs="Times New Roman"/>
        </w:rPr>
        <w:t>为了更好地描述数学概念和问题，我们</w:t>
      </w:r>
      <w:r w:rsidR="00C52686">
        <w:rPr>
          <w:rFonts w:ascii="Times New Roman" w:hAnsi="Times New Roman" w:cs="Times New Roman"/>
        </w:rPr>
        <w:t>引入</w:t>
      </w:r>
      <w:r w:rsidRPr="000022D7">
        <w:rPr>
          <w:rFonts w:ascii="Times New Roman" w:hAnsi="Times New Roman" w:cs="Times New Roman"/>
        </w:rPr>
        <w:t>数学符号</w:t>
      </w:r>
      <w:r w:rsidRPr="000022D7">
        <w:rPr>
          <w:rFonts w:ascii="Times New Roman" w:hAnsi="Times New Roman" w:cs="Times New Roman"/>
        </w:rPr>
        <w:t>.</w:t>
      </w:r>
    </w:p>
    <w:p w14:paraId="16A68788" w14:textId="384E4993" w:rsidR="00E70502" w:rsidRPr="000022D7" w:rsidRDefault="00E70502" w:rsidP="00E70502">
      <w:pPr>
        <w:snapToGrid w:val="0"/>
        <w:spacing w:line="360" w:lineRule="auto"/>
        <w:ind w:firstLine="405"/>
        <w:rPr>
          <w:rFonts w:ascii="Times New Roman" w:hAnsi="Times New Roman" w:cs="Times New Roman"/>
        </w:rPr>
      </w:pPr>
      <w:r w:rsidRPr="000022D7">
        <w:rPr>
          <w:rFonts w:ascii="Times New Roman" w:hAnsi="Times New Roman" w:cs="Times New Roman"/>
          <w:b/>
        </w:rPr>
        <w:t>数学符号</w:t>
      </w:r>
      <w:r w:rsidR="007F3E47" w:rsidRPr="000022D7">
        <w:rPr>
          <w:rFonts w:ascii="Times New Roman" w:hAnsi="Times New Roman" w:cs="Times New Roman"/>
          <w:b/>
        </w:rPr>
        <w:t xml:space="preserve"> </w:t>
      </w:r>
      <w:r w:rsidRPr="000022D7">
        <w:rPr>
          <w:rFonts w:ascii="Times New Roman" w:hAnsi="Times New Roman" w:cs="Times New Roman"/>
          <w:b/>
        </w:rPr>
        <w:t>[</w:t>
      </w:r>
      <w:r w:rsidRPr="000022D7">
        <w:rPr>
          <w:rFonts w:ascii="Times New Roman" w:hAnsi="Times New Roman" w:cs="Times New Roman"/>
          <w:b/>
          <w:i/>
        </w:rPr>
        <w:t>x</w:t>
      </w:r>
      <w:r w:rsidRPr="000022D7">
        <w:rPr>
          <w:rFonts w:ascii="Times New Roman" w:hAnsi="Times New Roman" w:cs="Times New Roman"/>
          <w:b/>
        </w:rPr>
        <w:t>]</w:t>
      </w:r>
      <w:r w:rsidR="007F3E47" w:rsidRPr="000022D7">
        <w:rPr>
          <w:rFonts w:ascii="Times New Roman" w:hAnsi="Times New Roman" w:cs="Times New Roman"/>
          <w:b/>
        </w:rPr>
        <w:t xml:space="preserve"> </w:t>
      </w:r>
      <w:r w:rsidRPr="000022D7">
        <w:rPr>
          <w:rFonts w:ascii="Times New Roman" w:hAnsi="Times New Roman" w:cs="Times New Roman"/>
          <w:b/>
        </w:rPr>
        <w:t>：</w:t>
      </w:r>
      <w:r w:rsidRPr="000022D7">
        <w:rPr>
          <w:rFonts w:ascii="Times New Roman" w:hAnsi="Times New Roman" w:cs="Times New Roman"/>
        </w:rPr>
        <w:t>设</w:t>
      </w:r>
      <w:r w:rsidRPr="000022D7">
        <w:rPr>
          <w:rFonts w:ascii="Times New Roman" w:hAnsi="Times New Roman" w:cs="Times New Roman"/>
          <w:i/>
        </w:rPr>
        <w:t>x</w:t>
      </w:r>
      <w:r w:rsidRPr="000022D7">
        <w:rPr>
          <w:rFonts w:ascii="Times New Roman" w:hAnsi="Times New Roman" w:cs="Times New Roman"/>
        </w:rPr>
        <w:t>是一个实数，</w:t>
      </w:r>
      <w:r w:rsidRPr="000022D7">
        <w:rPr>
          <w:rFonts w:ascii="Times New Roman" w:hAnsi="Times New Roman" w:cs="Times New Roman"/>
        </w:rPr>
        <w:t>[</w:t>
      </w:r>
      <w:r w:rsidRPr="000022D7">
        <w:rPr>
          <w:rFonts w:ascii="Times New Roman" w:hAnsi="Times New Roman" w:cs="Times New Roman"/>
          <w:i/>
        </w:rPr>
        <w:t>x</w:t>
      </w:r>
      <w:r w:rsidRPr="000022D7">
        <w:rPr>
          <w:rFonts w:ascii="Times New Roman" w:hAnsi="Times New Roman" w:cs="Times New Roman"/>
        </w:rPr>
        <w:t>]</w:t>
      </w:r>
      <w:r w:rsidR="007F3E47" w:rsidRPr="000022D7">
        <w:rPr>
          <w:rFonts w:ascii="Times New Roman" w:hAnsi="Times New Roman" w:cs="Times New Roman"/>
        </w:rPr>
        <w:t xml:space="preserve"> </w:t>
      </w:r>
      <w:r w:rsidRPr="000022D7">
        <w:rPr>
          <w:rFonts w:ascii="Times New Roman" w:hAnsi="Times New Roman" w:cs="Times New Roman"/>
        </w:rPr>
        <w:t>表示实数</w:t>
      </w:r>
      <w:r w:rsidRPr="000022D7">
        <w:rPr>
          <w:rFonts w:ascii="Times New Roman" w:hAnsi="Times New Roman" w:cs="Times New Roman"/>
          <w:i/>
        </w:rPr>
        <w:t>x</w:t>
      </w:r>
      <w:r w:rsidRPr="000022D7">
        <w:rPr>
          <w:rFonts w:ascii="Times New Roman" w:hAnsi="Times New Roman" w:cs="Times New Roman"/>
        </w:rPr>
        <w:t>的整数部分是小于或等于</w:t>
      </w:r>
      <w:r w:rsidRPr="000022D7">
        <w:rPr>
          <w:rFonts w:ascii="Times New Roman" w:hAnsi="Times New Roman" w:cs="Times New Roman"/>
          <w:i/>
        </w:rPr>
        <w:t>x</w:t>
      </w:r>
      <w:r w:rsidRPr="000022D7">
        <w:rPr>
          <w:rFonts w:ascii="Times New Roman" w:hAnsi="Times New Roman" w:cs="Times New Roman"/>
        </w:rPr>
        <w:t>的最大整数</w:t>
      </w:r>
      <w:r w:rsidRPr="000022D7">
        <w:rPr>
          <w:rFonts w:ascii="Times New Roman" w:hAnsi="Times New Roman" w:cs="Times New Roman"/>
        </w:rPr>
        <w:t>.</w:t>
      </w:r>
    </w:p>
    <w:p w14:paraId="0DAA2F19" w14:textId="77777777" w:rsidR="00E70502" w:rsidRPr="000022D7" w:rsidRDefault="00E70502" w:rsidP="00E70502">
      <w:pPr>
        <w:snapToGrid w:val="0"/>
        <w:spacing w:line="360" w:lineRule="auto"/>
        <w:ind w:firstLineChars="200" w:firstLine="420"/>
        <w:rPr>
          <w:rFonts w:ascii="Times New Roman" w:hAnsi="Times New Roman" w:cs="Times New Roman"/>
        </w:rPr>
      </w:pPr>
      <w:r w:rsidRPr="000022D7">
        <w:rPr>
          <w:rFonts w:ascii="Times New Roman" w:hAnsi="Times New Roman" w:cs="Times New Roman"/>
        </w:rPr>
        <w:t>这时，我们有</w:t>
      </w:r>
    </w:p>
    <w:p w14:paraId="54DD7885" w14:textId="77777777" w:rsidR="00E70502" w:rsidRPr="000022D7" w:rsidRDefault="00E70502" w:rsidP="00E70502">
      <w:pPr>
        <w:snapToGrid w:val="0"/>
        <w:spacing w:line="360" w:lineRule="auto"/>
        <w:jc w:val="center"/>
        <w:rPr>
          <w:rFonts w:ascii="Times New Roman" w:hAnsi="Times New Roman" w:cs="Times New Roman"/>
        </w:rPr>
      </w:pPr>
      <w:r w:rsidRPr="000022D7">
        <w:rPr>
          <w:rFonts w:ascii="Times New Roman" w:hAnsi="Times New Roman" w:cs="Times New Roman"/>
          <w:position w:val="-10"/>
        </w:rPr>
        <w:object w:dxaOrig="1480" w:dyaOrig="320" w14:anchorId="01153085">
          <v:shape id="_x0000_i1171" type="#_x0000_t75" style="width:73.85pt;height:16pt" o:ole="">
            <v:imagedata r:id="rId288" o:title=""/>
          </v:shape>
          <o:OLEObject Type="Embed" ProgID="Equation.DSMT4" ShapeID="_x0000_i1171" DrawAspect="Content" ObjectID="_1791320969" r:id="rId289"/>
        </w:object>
      </w:r>
    </w:p>
    <w:p w14:paraId="19D70C1D" w14:textId="36D69C9B" w:rsidR="00E70502" w:rsidRPr="000022D7" w:rsidRDefault="00E70502" w:rsidP="00E70502">
      <w:pPr>
        <w:snapToGrid w:val="0"/>
        <w:spacing w:line="360" w:lineRule="auto"/>
        <w:rPr>
          <w:rFonts w:ascii="Times New Roman" w:hAnsi="Times New Roman" w:cs="Times New Roman"/>
        </w:rPr>
      </w:pPr>
      <w:r w:rsidRPr="000022D7">
        <w:rPr>
          <w:rFonts w:ascii="Times New Roman" w:hAnsi="Times New Roman" w:cs="Times New Roman"/>
          <w:b/>
        </w:rPr>
        <w:t>例</w:t>
      </w:r>
      <w:r w:rsidR="004D05ED">
        <w:rPr>
          <w:rFonts w:ascii="Times New Roman" w:hAnsi="Times New Roman" w:cs="Times New Roman" w:hint="eastAsia"/>
          <w:b/>
        </w:rPr>
        <w:t>1.1.</w:t>
      </w:r>
      <w:r w:rsidR="00904C13" w:rsidRPr="000022D7">
        <w:rPr>
          <w:rFonts w:ascii="Times New Roman" w:hAnsi="Times New Roman" w:cs="Times New Roman"/>
        </w:rPr>
        <w:t>9</w:t>
      </w:r>
      <w:r w:rsidRPr="000022D7">
        <w:rPr>
          <w:rFonts w:ascii="Times New Roman" w:hAnsi="Times New Roman" w:cs="Times New Roman"/>
        </w:rPr>
        <w:t xml:space="preserve">  </w:t>
      </w:r>
      <w:r w:rsidR="00985A18">
        <w:rPr>
          <w:rFonts w:ascii="Times New Roman" w:hAnsi="Times New Roman" w:cs="Times New Roman" w:hint="eastAsia"/>
        </w:rPr>
        <w:t>[9.15]=9, [-9.15]=-10, [9]=9, [-9]=-9.</w:t>
      </w:r>
    </w:p>
    <w:p w14:paraId="2D390F85" w14:textId="77777777" w:rsidR="00E70502" w:rsidRPr="000022D7" w:rsidRDefault="00E70502" w:rsidP="005011A2">
      <w:pPr>
        <w:snapToGrid w:val="0"/>
        <w:spacing w:line="360" w:lineRule="auto"/>
        <w:ind w:firstLine="405"/>
        <w:rPr>
          <w:rFonts w:ascii="Times New Roman" w:hAnsi="Times New Roman" w:cs="Times New Roman"/>
        </w:rPr>
      </w:pPr>
    </w:p>
    <w:p w14:paraId="511EC374" w14:textId="33474DB5" w:rsidR="00400C32" w:rsidRPr="000022D7" w:rsidRDefault="00904C13" w:rsidP="00CC729A">
      <w:pPr>
        <w:snapToGrid w:val="0"/>
        <w:spacing w:line="360" w:lineRule="auto"/>
        <w:ind w:firstLineChars="200" w:firstLine="420"/>
        <w:rPr>
          <w:rFonts w:ascii="Times New Roman" w:hAnsi="Times New Roman" w:cs="Times New Roman"/>
        </w:rPr>
      </w:pPr>
      <w:r w:rsidRPr="000022D7">
        <w:rPr>
          <w:rFonts w:ascii="Times New Roman" w:hAnsi="Times New Roman" w:cs="Times New Roman"/>
        </w:rPr>
        <w:t>根据</w:t>
      </w:r>
      <w:r w:rsidR="00CC729A" w:rsidRPr="000022D7">
        <w:rPr>
          <w:rFonts w:ascii="Times New Roman" w:hAnsi="Times New Roman" w:cs="Times New Roman"/>
        </w:rPr>
        <w:t>定理</w:t>
      </w:r>
      <w:r w:rsidR="004D05ED">
        <w:rPr>
          <w:rFonts w:ascii="Times New Roman" w:hAnsi="Times New Roman" w:cs="Times New Roman" w:hint="eastAsia"/>
          <w:b/>
        </w:rPr>
        <w:t>1.1.</w:t>
      </w:r>
      <w:r w:rsidR="00E70502" w:rsidRPr="000022D7">
        <w:rPr>
          <w:rFonts w:ascii="Times New Roman" w:hAnsi="Times New Roman" w:cs="Times New Roman"/>
        </w:rPr>
        <w:t>9</w:t>
      </w:r>
      <w:r w:rsidR="00CC729A" w:rsidRPr="000022D7">
        <w:rPr>
          <w:rFonts w:ascii="Times New Roman" w:hAnsi="Times New Roman" w:cs="Times New Roman"/>
        </w:rPr>
        <w:t>，我们有一个寻找素数的确定性方法，通常叫做</w:t>
      </w:r>
      <w:r w:rsidR="00CC729A" w:rsidRPr="000022D7">
        <w:rPr>
          <w:rFonts w:ascii="Times New Roman" w:hAnsi="Times New Roman" w:cs="Times New Roman"/>
          <w:b/>
          <w:bCs/>
          <w:szCs w:val="21"/>
        </w:rPr>
        <w:t>厄拉托塞师</w:t>
      </w:r>
      <w:r w:rsidR="00CC729A" w:rsidRPr="000022D7">
        <w:rPr>
          <w:rFonts w:ascii="Times New Roman" w:hAnsi="Times New Roman" w:cs="Times New Roman"/>
          <w:b/>
        </w:rPr>
        <w:t>（</w:t>
      </w:r>
      <w:r w:rsidR="00CC729A" w:rsidRPr="000022D7">
        <w:rPr>
          <w:rFonts w:ascii="Times New Roman" w:hAnsi="Times New Roman" w:cs="Times New Roman"/>
          <w:b/>
        </w:rPr>
        <w:t>Eratosthenes</w:t>
      </w:r>
      <w:r w:rsidR="00CC729A" w:rsidRPr="000022D7">
        <w:rPr>
          <w:rFonts w:ascii="Times New Roman" w:hAnsi="Times New Roman" w:cs="Times New Roman"/>
          <w:b/>
        </w:rPr>
        <w:t>）筛法</w:t>
      </w:r>
      <w:r w:rsidR="00CC729A" w:rsidRPr="000022D7">
        <w:rPr>
          <w:rFonts w:ascii="Times New Roman" w:hAnsi="Times New Roman" w:cs="Times New Roman"/>
        </w:rPr>
        <w:t>（我们简称</w:t>
      </w:r>
      <w:r w:rsidR="00CC729A" w:rsidRPr="000022D7">
        <w:rPr>
          <w:rFonts w:ascii="Times New Roman" w:hAnsi="Times New Roman" w:cs="Times New Roman"/>
        </w:rPr>
        <w:t>E-</w:t>
      </w:r>
      <w:r w:rsidR="00CC729A" w:rsidRPr="000022D7">
        <w:rPr>
          <w:rFonts w:ascii="Times New Roman" w:hAnsi="Times New Roman" w:cs="Times New Roman"/>
        </w:rPr>
        <w:t>筛法）</w:t>
      </w:r>
      <w:r w:rsidR="00CC729A" w:rsidRPr="000022D7">
        <w:rPr>
          <w:rFonts w:ascii="Times New Roman" w:hAnsi="Times New Roman" w:cs="Times New Roman"/>
        </w:rPr>
        <w:t xml:space="preserve">. </w:t>
      </w:r>
    </w:p>
    <w:p w14:paraId="0547FA19" w14:textId="0039AF38" w:rsidR="00CC729A" w:rsidRPr="000022D7" w:rsidRDefault="00E70502" w:rsidP="00E70502">
      <w:pPr>
        <w:snapToGrid w:val="0"/>
        <w:spacing w:line="360" w:lineRule="auto"/>
        <w:ind w:firstLineChars="200" w:firstLine="420"/>
        <w:rPr>
          <w:rFonts w:ascii="Times New Roman" w:hAnsi="Times New Roman" w:cs="Times New Roman"/>
        </w:rPr>
      </w:pPr>
      <w:r w:rsidRPr="000022D7">
        <w:rPr>
          <w:rFonts w:ascii="Times New Roman" w:hAnsi="Times New Roman" w:cs="Times New Roman"/>
          <w:b/>
        </w:rPr>
        <w:t>定理</w:t>
      </w:r>
      <w:r w:rsidR="004D05ED">
        <w:rPr>
          <w:rFonts w:ascii="Times New Roman" w:hAnsi="Times New Roman" w:cs="Times New Roman" w:hint="eastAsia"/>
          <w:b/>
        </w:rPr>
        <w:t>1.1.</w:t>
      </w:r>
      <w:r w:rsidRPr="000022D7">
        <w:rPr>
          <w:rFonts w:ascii="Times New Roman" w:hAnsi="Times New Roman" w:cs="Times New Roman"/>
          <w:b/>
        </w:rPr>
        <w:t>10</w:t>
      </w:r>
      <w:r w:rsidRPr="000022D7">
        <w:rPr>
          <w:rFonts w:ascii="Times New Roman" w:hAnsi="Times New Roman" w:cs="Times New Roman"/>
        </w:rPr>
        <w:t xml:space="preserve"> </w:t>
      </w:r>
      <w:r w:rsidR="00E90F5F" w:rsidRPr="000022D7">
        <w:rPr>
          <w:rFonts w:ascii="Times New Roman" w:hAnsi="Times New Roman" w:cs="Times New Roman"/>
        </w:rPr>
        <w:t>(</w:t>
      </w:r>
      <w:r w:rsidRPr="000022D7">
        <w:rPr>
          <w:rFonts w:ascii="Times New Roman" w:hAnsi="Times New Roman" w:cs="Times New Roman"/>
          <w:b/>
        </w:rPr>
        <w:t>E-</w:t>
      </w:r>
      <w:r w:rsidRPr="000022D7">
        <w:rPr>
          <w:rFonts w:ascii="Times New Roman" w:hAnsi="Times New Roman" w:cs="Times New Roman"/>
          <w:b/>
        </w:rPr>
        <w:t>筛法</w:t>
      </w:r>
      <w:r w:rsidR="00E90F5F" w:rsidRPr="000022D7">
        <w:rPr>
          <w:rFonts w:ascii="Times New Roman" w:hAnsi="Times New Roman" w:cs="Times New Roman"/>
          <w:b/>
        </w:rPr>
        <w:t>)</w:t>
      </w:r>
      <w:r w:rsidRPr="000022D7">
        <w:rPr>
          <w:rFonts w:ascii="Times New Roman" w:hAnsi="Times New Roman" w:cs="Times New Roman"/>
        </w:rPr>
        <w:t xml:space="preserve">: </w:t>
      </w:r>
      <w:r w:rsidRPr="000022D7">
        <w:rPr>
          <w:rFonts w:ascii="Times New Roman" w:hAnsi="Times New Roman" w:cs="Times New Roman"/>
        </w:rPr>
        <w:t>对任意给定的正整数</w:t>
      </w:r>
      <w:r w:rsidRPr="000022D7">
        <w:rPr>
          <w:rFonts w:ascii="Times New Roman" w:hAnsi="Times New Roman" w:cs="Times New Roman"/>
          <w:position w:val="-6"/>
        </w:rPr>
        <w:object w:dxaOrig="279" w:dyaOrig="279" w14:anchorId="77ED2915">
          <v:shape id="_x0000_i1172" type="#_x0000_t75" style="width:14.75pt;height:14.75pt" o:ole="">
            <v:imagedata r:id="rId290" o:title=""/>
          </v:shape>
          <o:OLEObject Type="Embed" ProgID="Equation.DSMT4" ShapeID="_x0000_i1172" DrawAspect="Content" ObjectID="_1791320970" r:id="rId291"/>
        </w:object>
      </w:r>
      <w:r w:rsidRPr="000022D7">
        <w:rPr>
          <w:rFonts w:ascii="Times New Roman" w:hAnsi="Times New Roman" w:cs="Times New Roman"/>
        </w:rPr>
        <w:t>，求出所有不超过</w:t>
      </w:r>
      <w:r w:rsidRPr="000022D7">
        <w:rPr>
          <w:rFonts w:ascii="Times New Roman" w:hAnsi="Times New Roman" w:cs="Times New Roman"/>
          <w:position w:val="-6"/>
        </w:rPr>
        <w:object w:dxaOrig="279" w:dyaOrig="279" w14:anchorId="604DF0C1">
          <v:shape id="_x0000_i1173" type="#_x0000_t75" style="width:14.75pt;height:14.75pt" o:ole="">
            <v:imagedata r:id="rId290" o:title=""/>
          </v:shape>
          <o:OLEObject Type="Embed" ProgID="Equation.DSMT4" ShapeID="_x0000_i1173" DrawAspect="Content" ObjectID="_1791320971" r:id="rId292"/>
        </w:object>
      </w:r>
      <w:r w:rsidRPr="000022D7">
        <w:rPr>
          <w:rFonts w:ascii="Times New Roman" w:hAnsi="Times New Roman" w:cs="Times New Roman"/>
        </w:rPr>
        <w:t>的素数</w:t>
      </w:r>
      <w:r w:rsidR="00904C13" w:rsidRPr="000022D7">
        <w:rPr>
          <w:rFonts w:ascii="Times New Roman" w:hAnsi="Times New Roman" w:cs="Times New Roman"/>
        </w:rPr>
        <w:t xml:space="preserve">. </w:t>
      </w:r>
      <w:r w:rsidRPr="000022D7">
        <w:rPr>
          <w:rFonts w:ascii="Times New Roman" w:hAnsi="Times New Roman" w:cs="Times New Roman"/>
        </w:rPr>
        <w:t>方法为：</w:t>
      </w:r>
      <w:r w:rsidR="00CC729A" w:rsidRPr="000022D7">
        <w:rPr>
          <w:rFonts w:ascii="Times New Roman" w:hAnsi="Times New Roman" w:cs="Times New Roman"/>
        </w:rPr>
        <w:t>列出</w:t>
      </w:r>
      <w:r w:rsidR="00CC729A" w:rsidRPr="000022D7">
        <w:rPr>
          <w:rFonts w:ascii="Times New Roman" w:hAnsi="Times New Roman" w:cs="Times New Roman"/>
          <w:position w:val="-6"/>
        </w:rPr>
        <w:object w:dxaOrig="279" w:dyaOrig="279" w14:anchorId="4DA4C1A3">
          <v:shape id="_x0000_i1174" type="#_x0000_t75" style="width:14.75pt;height:14.75pt" o:ole="">
            <v:imagedata r:id="rId290" o:title=""/>
          </v:shape>
          <o:OLEObject Type="Embed" ProgID="Equation.DSMT4" ShapeID="_x0000_i1174" DrawAspect="Content" ObjectID="_1791320972" r:id="rId293"/>
        </w:object>
      </w:r>
      <w:proofErr w:type="gramStart"/>
      <w:r w:rsidR="00CC729A" w:rsidRPr="000022D7">
        <w:rPr>
          <w:rFonts w:ascii="Times New Roman" w:hAnsi="Times New Roman" w:cs="Times New Roman"/>
        </w:rPr>
        <w:t>个</w:t>
      </w:r>
      <w:proofErr w:type="gramEnd"/>
      <w:r w:rsidR="00CC729A" w:rsidRPr="000022D7">
        <w:rPr>
          <w:rFonts w:ascii="Times New Roman" w:hAnsi="Times New Roman" w:cs="Times New Roman"/>
        </w:rPr>
        <w:t>整数，从中删除小于等于</w:t>
      </w:r>
      <w:r w:rsidR="00CC729A" w:rsidRPr="000022D7">
        <w:rPr>
          <w:rFonts w:ascii="Times New Roman" w:hAnsi="Times New Roman" w:cs="Times New Roman"/>
          <w:position w:val="-8"/>
        </w:rPr>
        <w:object w:dxaOrig="460" w:dyaOrig="360" w14:anchorId="44A57669">
          <v:shape id="_x0000_i1175" type="#_x0000_t75" style="width:24pt;height:18.45pt" o:ole="">
            <v:imagedata r:id="rId294" o:title=""/>
          </v:shape>
          <o:OLEObject Type="Embed" ProgID="Equation.DSMT4" ShapeID="_x0000_i1175" DrawAspect="Content" ObjectID="_1791320973" r:id="rId295"/>
        </w:object>
      </w:r>
      <w:r w:rsidR="00CC729A" w:rsidRPr="000022D7">
        <w:rPr>
          <w:rFonts w:ascii="Times New Roman" w:hAnsi="Times New Roman" w:cs="Times New Roman"/>
        </w:rPr>
        <w:t>的所有素数</w:t>
      </w:r>
      <w:r w:rsidR="00CC729A" w:rsidRPr="000022D7">
        <w:rPr>
          <w:rFonts w:ascii="Times New Roman" w:hAnsi="Times New Roman" w:cs="Times New Roman"/>
          <w:position w:val="-12"/>
        </w:rPr>
        <w:object w:dxaOrig="859" w:dyaOrig="360" w14:anchorId="1ABC7F13">
          <v:shape id="_x0000_i1176" type="#_x0000_t75" style="width:43.1pt;height:18.45pt" o:ole="">
            <v:imagedata r:id="rId296" o:title=""/>
          </v:shape>
          <o:OLEObject Type="Embed" ProgID="Equation.DSMT4" ShapeID="_x0000_i1176" DrawAspect="Content" ObjectID="_1791320974" r:id="rId297"/>
        </w:object>
      </w:r>
      <w:r w:rsidR="00CC729A" w:rsidRPr="000022D7">
        <w:rPr>
          <w:rFonts w:ascii="Times New Roman" w:hAnsi="Times New Roman" w:cs="Times New Roman"/>
        </w:rPr>
        <w:t>的倍数</w:t>
      </w:r>
      <w:r w:rsidR="00CC729A" w:rsidRPr="000022D7">
        <w:rPr>
          <w:rFonts w:ascii="Times New Roman" w:hAnsi="Times New Roman" w:cs="Times New Roman"/>
        </w:rPr>
        <w:t xml:space="preserve">. </w:t>
      </w:r>
    </w:p>
    <w:p w14:paraId="35523AD1" w14:textId="77777777" w:rsidR="00CC729A" w:rsidRPr="000022D7" w:rsidRDefault="00CC729A" w:rsidP="00CC729A">
      <w:pPr>
        <w:snapToGrid w:val="0"/>
        <w:spacing w:line="360" w:lineRule="auto"/>
        <w:jc w:val="center"/>
        <w:rPr>
          <w:rFonts w:ascii="Times New Roman" w:hAnsi="Times New Roman" w:cs="Times New Roman"/>
        </w:rPr>
      </w:pPr>
      <w:r w:rsidRPr="000022D7">
        <w:rPr>
          <w:rFonts w:ascii="Times New Roman" w:hAnsi="Times New Roman" w:cs="Times New Roman"/>
          <w:position w:val="-12"/>
        </w:rPr>
        <w:object w:dxaOrig="279" w:dyaOrig="360" w14:anchorId="4C63C914">
          <v:shape id="_x0000_i1177" type="#_x0000_t75" style="width:14.75pt;height:18.45pt" o:ole="">
            <v:imagedata r:id="rId298" o:title=""/>
          </v:shape>
          <o:OLEObject Type="Embed" ProgID="Equation.DSMT4" ShapeID="_x0000_i1177" DrawAspect="Content" ObjectID="_1791320975" r:id="rId299"/>
        </w:object>
      </w:r>
      <w:r w:rsidRPr="000022D7">
        <w:rPr>
          <w:rFonts w:ascii="Times New Roman" w:hAnsi="Times New Roman" w:cs="Times New Roman"/>
        </w:rPr>
        <w:t>的倍数：</w:t>
      </w:r>
      <w:r w:rsidRPr="000022D7">
        <w:rPr>
          <w:rFonts w:ascii="Times New Roman" w:hAnsi="Times New Roman" w:cs="Times New Roman"/>
          <w:position w:val="-32"/>
        </w:rPr>
        <w:object w:dxaOrig="1540" w:dyaOrig="760" w14:anchorId="2B25E18E">
          <v:shape id="_x0000_i1178" type="#_x0000_t75" style="width:76.9pt;height:39.4pt" o:ole="">
            <v:imagedata r:id="rId300" o:title=""/>
          </v:shape>
          <o:OLEObject Type="Embed" ProgID="Equation.DSMT4" ShapeID="_x0000_i1178" DrawAspect="Content" ObjectID="_1791320976" r:id="rId301"/>
        </w:object>
      </w:r>
    </w:p>
    <w:p w14:paraId="2EA7446F" w14:textId="77777777" w:rsidR="00CC729A" w:rsidRPr="000022D7" w:rsidRDefault="00CC729A" w:rsidP="00CC729A">
      <w:pPr>
        <w:snapToGrid w:val="0"/>
        <w:spacing w:line="360" w:lineRule="auto"/>
        <w:jc w:val="center"/>
        <w:rPr>
          <w:rFonts w:ascii="Times New Roman" w:hAnsi="Times New Roman" w:cs="Times New Roman"/>
          <w:position w:val="-12"/>
        </w:rPr>
      </w:pPr>
      <w:r w:rsidRPr="000022D7">
        <w:rPr>
          <w:rFonts w:ascii="Times New Roman" w:hAnsi="Times New Roman" w:cs="Times New Roman"/>
          <w:position w:val="-12"/>
        </w:rPr>
        <w:t xml:space="preserve">. . .  . . . </w:t>
      </w:r>
    </w:p>
    <w:p w14:paraId="61F92E5D" w14:textId="77777777" w:rsidR="00CC729A" w:rsidRPr="000022D7" w:rsidRDefault="00CC729A" w:rsidP="00CC729A">
      <w:pPr>
        <w:snapToGrid w:val="0"/>
        <w:spacing w:line="360" w:lineRule="auto"/>
        <w:jc w:val="center"/>
        <w:rPr>
          <w:rFonts w:ascii="Times New Roman" w:hAnsi="Times New Roman" w:cs="Times New Roman"/>
        </w:rPr>
      </w:pPr>
      <w:r w:rsidRPr="000022D7">
        <w:rPr>
          <w:rFonts w:ascii="Times New Roman" w:hAnsi="Times New Roman" w:cs="Times New Roman"/>
          <w:position w:val="-12"/>
        </w:rPr>
        <w:object w:dxaOrig="300" w:dyaOrig="360" w14:anchorId="674ABD88">
          <v:shape id="_x0000_i1179" type="#_x0000_t75" style="width:14.75pt;height:18.45pt" o:ole="">
            <v:imagedata r:id="rId302" o:title=""/>
          </v:shape>
          <o:OLEObject Type="Embed" ProgID="Equation.DSMT4" ShapeID="_x0000_i1179" DrawAspect="Content" ObjectID="_1791320977" r:id="rId303"/>
        </w:object>
      </w:r>
      <w:r w:rsidRPr="000022D7">
        <w:rPr>
          <w:rFonts w:ascii="Times New Roman" w:hAnsi="Times New Roman" w:cs="Times New Roman"/>
        </w:rPr>
        <w:t>的倍数：</w:t>
      </w:r>
      <w:r w:rsidRPr="000022D7">
        <w:rPr>
          <w:rFonts w:ascii="Times New Roman" w:hAnsi="Times New Roman" w:cs="Times New Roman"/>
          <w:position w:val="-32"/>
        </w:rPr>
        <w:object w:dxaOrig="1620" w:dyaOrig="760" w14:anchorId="3955E60B">
          <v:shape id="_x0000_i1180" type="#_x0000_t75" style="width:80.6pt;height:39.4pt" o:ole="">
            <v:imagedata r:id="rId304" o:title=""/>
          </v:shape>
          <o:OLEObject Type="Embed" ProgID="Equation.DSMT4" ShapeID="_x0000_i1180" DrawAspect="Content" ObjectID="_1791320978" r:id="rId305"/>
        </w:object>
      </w:r>
    </w:p>
    <w:p w14:paraId="2F749009" w14:textId="77777777" w:rsidR="00CC729A" w:rsidRPr="000022D7" w:rsidRDefault="00CC729A" w:rsidP="00CC729A">
      <w:pPr>
        <w:snapToGrid w:val="0"/>
        <w:spacing w:line="360" w:lineRule="auto"/>
        <w:ind w:firstLineChars="200" w:firstLine="420"/>
        <w:rPr>
          <w:rFonts w:ascii="Times New Roman" w:hAnsi="Times New Roman" w:cs="Times New Roman"/>
        </w:rPr>
      </w:pPr>
      <w:r w:rsidRPr="000022D7">
        <w:rPr>
          <w:rFonts w:ascii="Times New Roman" w:hAnsi="Times New Roman" w:cs="Times New Roman"/>
        </w:rPr>
        <w:t>余下的整数（不包括</w:t>
      </w:r>
      <w:r w:rsidRPr="000022D7">
        <w:rPr>
          <w:rFonts w:ascii="Times New Roman" w:hAnsi="Times New Roman" w:cs="Times New Roman"/>
        </w:rPr>
        <w:t>1</w:t>
      </w:r>
      <w:r w:rsidRPr="000022D7">
        <w:rPr>
          <w:rFonts w:ascii="Times New Roman" w:hAnsi="Times New Roman" w:cs="Times New Roman"/>
        </w:rPr>
        <w:t>）就是所要求的不超过</w:t>
      </w:r>
      <w:r w:rsidRPr="000022D7">
        <w:rPr>
          <w:rFonts w:ascii="Times New Roman" w:hAnsi="Times New Roman" w:cs="Times New Roman"/>
          <w:position w:val="-6"/>
        </w:rPr>
        <w:object w:dxaOrig="279" w:dyaOrig="279" w14:anchorId="2F671375">
          <v:shape id="_x0000_i1181" type="#_x0000_t75" style="width:14.75pt;height:14.75pt" o:ole="">
            <v:imagedata r:id="rId290" o:title=""/>
          </v:shape>
          <o:OLEObject Type="Embed" ProgID="Equation.DSMT4" ShapeID="_x0000_i1181" DrawAspect="Content" ObjectID="_1791320979" r:id="rId306"/>
        </w:object>
      </w:r>
      <w:r w:rsidRPr="000022D7">
        <w:rPr>
          <w:rFonts w:ascii="Times New Roman" w:hAnsi="Times New Roman" w:cs="Times New Roman"/>
        </w:rPr>
        <w:t>的素数</w:t>
      </w:r>
      <w:r w:rsidRPr="000022D7">
        <w:rPr>
          <w:rFonts w:ascii="Times New Roman" w:hAnsi="Times New Roman" w:cs="Times New Roman"/>
        </w:rPr>
        <w:t>.</w:t>
      </w:r>
    </w:p>
    <w:p w14:paraId="4922778E" w14:textId="6BAB31D5" w:rsidR="00CC729A" w:rsidRPr="000022D7" w:rsidRDefault="00CC729A" w:rsidP="00CC729A">
      <w:pPr>
        <w:snapToGrid w:val="0"/>
        <w:spacing w:line="360" w:lineRule="auto"/>
        <w:rPr>
          <w:rFonts w:ascii="Times New Roman" w:hAnsi="Times New Roman" w:cs="Times New Roman"/>
        </w:rPr>
      </w:pPr>
      <w:r w:rsidRPr="000022D7">
        <w:rPr>
          <w:rFonts w:ascii="Times New Roman" w:hAnsi="Times New Roman" w:cs="Times New Roman"/>
          <w:b/>
        </w:rPr>
        <w:t>例</w:t>
      </w:r>
      <w:r w:rsidR="004D05ED">
        <w:rPr>
          <w:rFonts w:ascii="Times New Roman" w:hAnsi="Times New Roman" w:cs="Times New Roman" w:hint="eastAsia"/>
          <w:b/>
        </w:rPr>
        <w:t>1.1.</w:t>
      </w:r>
      <w:r w:rsidR="00904C13" w:rsidRPr="000022D7">
        <w:rPr>
          <w:rFonts w:ascii="Times New Roman" w:hAnsi="Times New Roman" w:cs="Times New Roman"/>
          <w:b/>
        </w:rPr>
        <w:t>10</w:t>
      </w:r>
      <w:r w:rsidRPr="000022D7">
        <w:rPr>
          <w:rFonts w:ascii="Times New Roman" w:hAnsi="Times New Roman" w:cs="Times New Roman"/>
        </w:rPr>
        <w:t xml:space="preserve"> </w:t>
      </w:r>
      <w:r w:rsidRPr="000022D7">
        <w:rPr>
          <w:rFonts w:ascii="Times New Roman" w:hAnsi="Times New Roman" w:cs="Times New Roman"/>
        </w:rPr>
        <w:t>求出所有不超过</w:t>
      </w:r>
      <w:r w:rsidRPr="000022D7">
        <w:rPr>
          <w:rFonts w:ascii="Times New Roman" w:hAnsi="Times New Roman" w:cs="Times New Roman"/>
          <w:position w:val="-6"/>
        </w:rPr>
        <w:object w:dxaOrig="840" w:dyaOrig="279" w14:anchorId="206232B8">
          <v:shape id="_x0000_i1182" type="#_x0000_t75" style="width:41.85pt;height:14.75pt" o:ole="">
            <v:imagedata r:id="rId307" o:title=""/>
          </v:shape>
          <o:OLEObject Type="Embed" ProgID="Equation.DSMT4" ShapeID="_x0000_i1182" DrawAspect="Content" ObjectID="_1791320980" r:id="rId308"/>
        </w:object>
      </w:r>
      <w:r w:rsidRPr="000022D7">
        <w:rPr>
          <w:rFonts w:ascii="Times New Roman" w:hAnsi="Times New Roman" w:cs="Times New Roman"/>
        </w:rPr>
        <w:t>的素数</w:t>
      </w:r>
      <w:r w:rsidRPr="000022D7">
        <w:rPr>
          <w:rFonts w:ascii="Times New Roman" w:hAnsi="Times New Roman" w:cs="Times New Roman"/>
        </w:rPr>
        <w:t>.</w:t>
      </w:r>
    </w:p>
    <w:p w14:paraId="4A515621" w14:textId="77777777" w:rsidR="00CC729A" w:rsidRPr="000022D7" w:rsidRDefault="00CC729A" w:rsidP="00CC729A">
      <w:pPr>
        <w:snapToGrid w:val="0"/>
        <w:spacing w:line="360" w:lineRule="auto"/>
        <w:rPr>
          <w:rFonts w:ascii="Times New Roman" w:hAnsi="Times New Roman" w:cs="Times New Roman"/>
        </w:rPr>
      </w:pPr>
      <w:r w:rsidRPr="000022D7">
        <w:rPr>
          <w:rFonts w:ascii="Times New Roman" w:hAnsi="Times New Roman" w:cs="Times New Roman"/>
        </w:rPr>
        <w:tab/>
      </w:r>
      <w:r w:rsidRPr="000022D7">
        <w:rPr>
          <w:rFonts w:ascii="Times New Roman" w:hAnsi="Times New Roman" w:cs="Times New Roman"/>
          <w:b/>
        </w:rPr>
        <w:t>解</w:t>
      </w:r>
      <w:r w:rsidRPr="000022D7">
        <w:rPr>
          <w:rFonts w:ascii="Times New Roman" w:hAnsi="Times New Roman" w:cs="Times New Roman"/>
        </w:rPr>
        <w:t xml:space="preserve"> </w:t>
      </w:r>
      <w:r w:rsidRPr="000022D7">
        <w:rPr>
          <w:rFonts w:ascii="Times New Roman" w:hAnsi="Times New Roman" w:cs="Times New Roman"/>
        </w:rPr>
        <w:t>因为小于等于</w:t>
      </w:r>
      <w:r w:rsidRPr="000022D7">
        <w:rPr>
          <w:rFonts w:ascii="Times New Roman" w:hAnsi="Times New Roman" w:cs="Times New Roman"/>
          <w:position w:val="-8"/>
        </w:rPr>
        <w:object w:dxaOrig="1040" w:dyaOrig="360" w14:anchorId="72406DB2">
          <v:shape id="_x0000_i1183" type="#_x0000_t75" style="width:51.1pt;height:18.45pt" o:ole="">
            <v:imagedata r:id="rId309" o:title=""/>
          </v:shape>
          <o:OLEObject Type="Embed" ProgID="Equation.DSMT4" ShapeID="_x0000_i1183" DrawAspect="Content" ObjectID="_1791320981" r:id="rId310"/>
        </w:object>
      </w:r>
      <w:r w:rsidRPr="000022D7">
        <w:rPr>
          <w:rFonts w:ascii="Times New Roman" w:hAnsi="Times New Roman" w:cs="Times New Roman"/>
        </w:rPr>
        <w:t>的所有素数为</w:t>
      </w:r>
      <w:r w:rsidRPr="000022D7">
        <w:rPr>
          <w:rFonts w:ascii="Times New Roman" w:hAnsi="Times New Roman" w:cs="Times New Roman"/>
          <w:position w:val="-10"/>
        </w:rPr>
        <w:object w:dxaOrig="840" w:dyaOrig="320" w14:anchorId="2CBD2FFD">
          <v:shape id="_x0000_i1184" type="#_x0000_t75" style="width:41.85pt;height:16pt" o:ole="">
            <v:imagedata r:id="rId311" o:title=""/>
          </v:shape>
          <o:OLEObject Type="Embed" ProgID="Equation.DSMT4" ShapeID="_x0000_i1184" DrawAspect="Content" ObjectID="_1791320982" r:id="rId312"/>
        </w:object>
      </w:r>
      <w:r w:rsidRPr="000022D7">
        <w:rPr>
          <w:rFonts w:ascii="Times New Roman" w:hAnsi="Times New Roman" w:cs="Times New Roman"/>
        </w:rPr>
        <w:t>所以依次删除</w:t>
      </w:r>
      <w:r w:rsidRPr="000022D7">
        <w:rPr>
          <w:rFonts w:ascii="Times New Roman" w:hAnsi="Times New Roman" w:cs="Times New Roman"/>
          <w:position w:val="-10"/>
        </w:rPr>
        <w:object w:dxaOrig="840" w:dyaOrig="320" w14:anchorId="70E6CD28">
          <v:shape id="_x0000_i1185" type="#_x0000_t75" style="width:41.85pt;height:16pt" o:ole="">
            <v:imagedata r:id="rId311" o:title=""/>
          </v:shape>
          <o:OLEObject Type="Embed" ProgID="Equation.DSMT4" ShapeID="_x0000_i1185" DrawAspect="Content" ObjectID="_1791320983" r:id="rId313"/>
        </w:object>
      </w:r>
      <w:r w:rsidRPr="000022D7">
        <w:rPr>
          <w:rFonts w:ascii="Times New Roman" w:hAnsi="Times New Roman" w:cs="Times New Roman"/>
        </w:rPr>
        <w:t>的倍数，</w:t>
      </w:r>
    </w:p>
    <w:p w14:paraId="6F87F9F7" w14:textId="77777777" w:rsidR="00842E33" w:rsidRDefault="00842E33" w:rsidP="00CC729A">
      <w:pPr>
        <w:snapToGrid w:val="0"/>
        <w:spacing w:line="36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sym w:font="Wingdings" w:char="F09E"/>
      </w:r>
      <w:r>
        <w:rPr>
          <w:rFonts w:ascii="Times New Roman" w:hAnsi="Times New Roman" w:cs="Times New Roman" w:hint="eastAsia"/>
        </w:rPr>
        <w:t>2, 3</w:t>
      </w:r>
      <w:r>
        <w:rPr>
          <w:rFonts w:ascii="Times New Roman" w:hAnsi="Times New Roman" w:cs="Times New Roman"/>
        </w:rPr>
        <w:sym w:font="Wingdings" w:char="F09E"/>
      </w:r>
      <w:r>
        <w:rPr>
          <w:rFonts w:ascii="Times New Roman" w:hAnsi="Times New Roman" w:cs="Times New Roman" w:hint="eastAsia"/>
        </w:rPr>
        <w:t>2, 4</w:t>
      </w:r>
      <w:r>
        <w:rPr>
          <w:rFonts w:ascii="Times New Roman" w:hAnsi="Times New Roman" w:cs="Times New Roman"/>
        </w:rPr>
        <w:sym w:font="Wingdings" w:char="F09E"/>
      </w:r>
      <w:r>
        <w:rPr>
          <w:rFonts w:ascii="Times New Roman" w:hAnsi="Times New Roman" w:cs="Times New Roman" w:hint="eastAsia"/>
        </w:rPr>
        <w:t xml:space="preserve">2, </w:t>
      </w:r>
      <w:r>
        <w:rPr>
          <w:rFonts w:ascii="Times New Roman" w:hAnsi="Times New Roman" w:cs="Times New Roman"/>
        </w:rPr>
        <w:t>…</w:t>
      </w:r>
      <w:r>
        <w:rPr>
          <w:rFonts w:ascii="Times New Roman" w:hAnsi="Times New Roman" w:cs="Times New Roman" w:hint="eastAsia"/>
        </w:rPr>
        <w:t>, 49</w:t>
      </w:r>
      <w:r>
        <w:rPr>
          <w:rFonts w:ascii="Times New Roman" w:hAnsi="Times New Roman" w:cs="Times New Roman"/>
        </w:rPr>
        <w:sym w:font="Wingdings" w:char="F09E"/>
      </w:r>
      <w:r>
        <w:rPr>
          <w:rFonts w:ascii="Times New Roman" w:hAnsi="Times New Roman" w:cs="Times New Roman" w:hint="eastAsia"/>
        </w:rPr>
        <w:t>2, 50</w:t>
      </w:r>
      <w:r>
        <w:rPr>
          <w:rFonts w:ascii="Times New Roman" w:hAnsi="Times New Roman" w:cs="Times New Roman"/>
        </w:rPr>
        <w:sym w:font="Wingdings" w:char="F09E"/>
      </w:r>
      <w:r>
        <w:rPr>
          <w:rFonts w:ascii="Times New Roman" w:hAnsi="Times New Roman" w:cs="Times New Roman" w:hint="eastAsia"/>
        </w:rPr>
        <w:t>2,</w:t>
      </w:r>
    </w:p>
    <w:p w14:paraId="0EB70FCB" w14:textId="0BB88623" w:rsidR="00842E33" w:rsidRDefault="00842E33" w:rsidP="00842E33">
      <w:pPr>
        <w:snapToGrid w:val="0"/>
        <w:spacing w:line="36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sym w:font="Wingdings" w:char="F09E"/>
      </w:r>
      <w:r>
        <w:rPr>
          <w:rFonts w:ascii="Times New Roman" w:hAnsi="Times New Roman" w:cs="Times New Roman" w:hint="eastAsia"/>
        </w:rPr>
        <w:t>3, 3</w:t>
      </w:r>
      <w:r>
        <w:rPr>
          <w:rFonts w:ascii="Times New Roman" w:hAnsi="Times New Roman" w:cs="Times New Roman"/>
        </w:rPr>
        <w:sym w:font="Wingdings" w:char="F09E"/>
      </w:r>
      <w:r>
        <w:rPr>
          <w:rFonts w:ascii="Times New Roman" w:hAnsi="Times New Roman" w:cs="Times New Roman" w:hint="eastAsia"/>
        </w:rPr>
        <w:t>3, 4</w:t>
      </w:r>
      <w:r>
        <w:rPr>
          <w:rFonts w:ascii="Times New Roman" w:hAnsi="Times New Roman" w:cs="Times New Roman"/>
        </w:rPr>
        <w:sym w:font="Wingdings" w:char="F09E"/>
      </w:r>
      <w:r>
        <w:rPr>
          <w:rFonts w:ascii="Times New Roman" w:hAnsi="Times New Roman" w:cs="Times New Roman" w:hint="eastAsia"/>
        </w:rPr>
        <w:t xml:space="preserve">3, </w:t>
      </w:r>
      <w:r>
        <w:rPr>
          <w:rFonts w:ascii="Times New Roman" w:hAnsi="Times New Roman" w:cs="Times New Roman"/>
        </w:rPr>
        <w:t>…</w:t>
      </w:r>
      <w:r>
        <w:rPr>
          <w:rFonts w:ascii="Times New Roman" w:hAnsi="Times New Roman" w:cs="Times New Roman" w:hint="eastAsia"/>
        </w:rPr>
        <w:t>, 32</w:t>
      </w:r>
      <w:r>
        <w:rPr>
          <w:rFonts w:ascii="Times New Roman" w:hAnsi="Times New Roman" w:cs="Times New Roman"/>
        </w:rPr>
        <w:sym w:font="Wingdings" w:char="F09E"/>
      </w:r>
      <w:r>
        <w:rPr>
          <w:rFonts w:ascii="Times New Roman" w:hAnsi="Times New Roman" w:cs="Times New Roman" w:hint="eastAsia"/>
        </w:rPr>
        <w:t>3, 33</w:t>
      </w:r>
      <w:r>
        <w:rPr>
          <w:rFonts w:ascii="Times New Roman" w:hAnsi="Times New Roman" w:cs="Times New Roman"/>
        </w:rPr>
        <w:sym w:font="Wingdings" w:char="F09E"/>
      </w:r>
      <w:r>
        <w:rPr>
          <w:rFonts w:ascii="Times New Roman" w:hAnsi="Times New Roman" w:cs="Times New Roman" w:hint="eastAsia"/>
        </w:rPr>
        <w:t>3,</w:t>
      </w:r>
    </w:p>
    <w:p w14:paraId="08874101" w14:textId="4831056E" w:rsidR="00842E33" w:rsidRDefault="00842E33" w:rsidP="00842E33">
      <w:pPr>
        <w:snapToGrid w:val="0"/>
        <w:spacing w:line="36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sym w:font="Wingdings" w:char="F09E"/>
      </w:r>
      <w:r>
        <w:rPr>
          <w:rFonts w:ascii="Times New Roman" w:hAnsi="Times New Roman" w:cs="Times New Roman" w:hint="eastAsia"/>
        </w:rPr>
        <w:t>5, 3</w:t>
      </w:r>
      <w:r>
        <w:rPr>
          <w:rFonts w:ascii="Times New Roman" w:hAnsi="Times New Roman" w:cs="Times New Roman"/>
        </w:rPr>
        <w:sym w:font="Wingdings" w:char="F09E"/>
      </w:r>
      <w:r>
        <w:rPr>
          <w:rFonts w:ascii="Times New Roman" w:hAnsi="Times New Roman" w:cs="Times New Roman" w:hint="eastAsia"/>
        </w:rPr>
        <w:t>5, 4</w:t>
      </w:r>
      <w:r>
        <w:rPr>
          <w:rFonts w:ascii="Times New Roman" w:hAnsi="Times New Roman" w:cs="Times New Roman"/>
        </w:rPr>
        <w:sym w:font="Wingdings" w:char="F09E"/>
      </w:r>
      <w:r>
        <w:rPr>
          <w:rFonts w:ascii="Times New Roman" w:hAnsi="Times New Roman" w:cs="Times New Roman" w:hint="eastAsia"/>
        </w:rPr>
        <w:t xml:space="preserve">5, </w:t>
      </w:r>
      <w:r>
        <w:rPr>
          <w:rFonts w:ascii="Times New Roman" w:hAnsi="Times New Roman" w:cs="Times New Roman"/>
        </w:rPr>
        <w:t>…</w:t>
      </w:r>
      <w:r>
        <w:rPr>
          <w:rFonts w:ascii="Times New Roman" w:hAnsi="Times New Roman" w:cs="Times New Roman" w:hint="eastAsia"/>
        </w:rPr>
        <w:t>, 19</w:t>
      </w:r>
      <w:r>
        <w:rPr>
          <w:rFonts w:ascii="Times New Roman" w:hAnsi="Times New Roman" w:cs="Times New Roman"/>
        </w:rPr>
        <w:sym w:font="Wingdings" w:char="F09E"/>
      </w:r>
      <w:r>
        <w:rPr>
          <w:rFonts w:ascii="Times New Roman" w:hAnsi="Times New Roman" w:cs="Times New Roman" w:hint="eastAsia"/>
        </w:rPr>
        <w:t>5, 20</w:t>
      </w:r>
      <w:r>
        <w:rPr>
          <w:rFonts w:ascii="Times New Roman" w:hAnsi="Times New Roman" w:cs="Times New Roman"/>
        </w:rPr>
        <w:sym w:font="Wingdings" w:char="F09E"/>
      </w:r>
      <w:r>
        <w:rPr>
          <w:rFonts w:ascii="Times New Roman" w:hAnsi="Times New Roman" w:cs="Times New Roman" w:hint="eastAsia"/>
        </w:rPr>
        <w:t>5,</w:t>
      </w:r>
    </w:p>
    <w:p w14:paraId="2A5C2B5B" w14:textId="45A7D83F" w:rsidR="00842E33" w:rsidRDefault="00842E33" w:rsidP="00CC729A">
      <w:pPr>
        <w:snapToGrid w:val="0"/>
        <w:spacing w:line="36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sym w:font="Wingdings" w:char="F09E"/>
      </w:r>
      <w:r>
        <w:rPr>
          <w:rFonts w:ascii="Times New Roman" w:hAnsi="Times New Roman" w:cs="Times New Roman" w:hint="eastAsia"/>
        </w:rPr>
        <w:t>7, 3</w:t>
      </w:r>
      <w:r>
        <w:rPr>
          <w:rFonts w:ascii="Times New Roman" w:hAnsi="Times New Roman" w:cs="Times New Roman"/>
        </w:rPr>
        <w:sym w:font="Wingdings" w:char="F09E"/>
      </w:r>
      <w:r>
        <w:rPr>
          <w:rFonts w:ascii="Times New Roman" w:hAnsi="Times New Roman" w:cs="Times New Roman" w:hint="eastAsia"/>
        </w:rPr>
        <w:t>7, 4</w:t>
      </w:r>
      <w:r>
        <w:rPr>
          <w:rFonts w:ascii="Times New Roman" w:hAnsi="Times New Roman" w:cs="Times New Roman"/>
        </w:rPr>
        <w:sym w:font="Wingdings" w:char="F09E"/>
      </w:r>
      <w:r>
        <w:rPr>
          <w:rFonts w:ascii="Times New Roman" w:hAnsi="Times New Roman" w:cs="Times New Roman" w:hint="eastAsia"/>
        </w:rPr>
        <w:t xml:space="preserve">7, </w:t>
      </w:r>
      <w:r>
        <w:rPr>
          <w:rFonts w:ascii="Times New Roman" w:hAnsi="Times New Roman" w:cs="Times New Roman"/>
        </w:rPr>
        <w:t>…</w:t>
      </w:r>
      <w:r>
        <w:rPr>
          <w:rFonts w:ascii="Times New Roman" w:hAnsi="Times New Roman" w:cs="Times New Roman" w:hint="eastAsia"/>
        </w:rPr>
        <w:t>, 13</w:t>
      </w:r>
      <w:r>
        <w:rPr>
          <w:rFonts w:ascii="Times New Roman" w:hAnsi="Times New Roman" w:cs="Times New Roman"/>
        </w:rPr>
        <w:sym w:font="Wingdings" w:char="F09E"/>
      </w:r>
      <w:r>
        <w:rPr>
          <w:rFonts w:ascii="Times New Roman" w:hAnsi="Times New Roman" w:cs="Times New Roman" w:hint="eastAsia"/>
        </w:rPr>
        <w:t>7, 14</w:t>
      </w:r>
      <w:r>
        <w:rPr>
          <w:rFonts w:ascii="Times New Roman" w:hAnsi="Times New Roman" w:cs="Times New Roman"/>
        </w:rPr>
        <w:sym w:font="Wingdings" w:char="F09E"/>
      </w:r>
      <w:r>
        <w:rPr>
          <w:rFonts w:ascii="Times New Roman" w:hAnsi="Times New Roman" w:cs="Times New Roman" w:hint="eastAsia"/>
        </w:rPr>
        <w:t>7,</w:t>
      </w:r>
    </w:p>
    <w:p w14:paraId="282AD8A4" w14:textId="77777777" w:rsidR="00CC729A" w:rsidRPr="000022D7" w:rsidRDefault="00CC729A" w:rsidP="00CC729A">
      <w:pPr>
        <w:snapToGrid w:val="0"/>
        <w:spacing w:line="360" w:lineRule="auto"/>
        <w:rPr>
          <w:rFonts w:ascii="Times New Roman" w:hAnsi="Times New Roman" w:cs="Times New Roman"/>
        </w:rPr>
      </w:pPr>
      <w:r w:rsidRPr="000022D7">
        <w:rPr>
          <w:rFonts w:ascii="Times New Roman" w:hAnsi="Times New Roman" w:cs="Times New Roman"/>
        </w:rPr>
        <w:t>余下的整数（不包括</w:t>
      </w:r>
      <w:r w:rsidRPr="000022D7">
        <w:rPr>
          <w:rFonts w:ascii="Times New Roman" w:hAnsi="Times New Roman" w:cs="Times New Roman"/>
        </w:rPr>
        <w:t>1</w:t>
      </w:r>
      <w:r w:rsidRPr="000022D7">
        <w:rPr>
          <w:rFonts w:ascii="Times New Roman" w:hAnsi="Times New Roman" w:cs="Times New Roman"/>
        </w:rPr>
        <w:t>）就是所要求的不超过</w:t>
      </w:r>
      <w:r w:rsidRPr="000022D7">
        <w:rPr>
          <w:rFonts w:ascii="Times New Roman" w:hAnsi="Times New Roman" w:cs="Times New Roman"/>
          <w:position w:val="-6"/>
        </w:rPr>
        <w:object w:dxaOrig="840" w:dyaOrig="279" w14:anchorId="3DA9F7C5">
          <v:shape id="_x0000_i1186" type="#_x0000_t75" style="width:41.85pt;height:14.75pt" o:ole="">
            <v:imagedata r:id="rId307" o:title=""/>
          </v:shape>
          <o:OLEObject Type="Embed" ProgID="Equation.DSMT4" ShapeID="_x0000_i1186" DrawAspect="Content" ObjectID="_1791320984" r:id="rId314"/>
        </w:object>
      </w:r>
      <w:r w:rsidRPr="000022D7">
        <w:rPr>
          <w:rFonts w:ascii="Times New Roman" w:hAnsi="Times New Roman" w:cs="Times New Roman"/>
        </w:rPr>
        <w:t>的素数</w:t>
      </w:r>
      <w:r w:rsidRPr="000022D7">
        <w:rPr>
          <w:rFonts w:ascii="Times New Roman" w:hAnsi="Times New Roman" w:cs="Times New Roman"/>
        </w:rPr>
        <w:t>.</w:t>
      </w:r>
    </w:p>
    <w:p w14:paraId="0EC5E0B3" w14:textId="77777777" w:rsidR="00CC729A" w:rsidRPr="000022D7" w:rsidRDefault="00CC729A" w:rsidP="00CC729A">
      <w:pPr>
        <w:snapToGrid w:val="0"/>
        <w:spacing w:line="360" w:lineRule="auto"/>
        <w:rPr>
          <w:rFonts w:ascii="Times New Roman" w:hAnsi="Times New Roman" w:cs="Times New Roman"/>
        </w:rPr>
      </w:pPr>
      <w:r w:rsidRPr="000022D7">
        <w:rPr>
          <w:rFonts w:ascii="Times New Roman" w:hAnsi="Times New Roman" w:cs="Times New Roman"/>
        </w:rPr>
        <w:tab/>
      </w:r>
      <w:r w:rsidRPr="000022D7">
        <w:rPr>
          <w:rFonts w:ascii="Times New Roman" w:hAnsi="Times New Roman" w:cs="Times New Roman"/>
        </w:rPr>
        <w:t>我们将上述解答列表如下：</w:t>
      </w:r>
    </w:p>
    <w:p w14:paraId="5849F3B0" w14:textId="77777777" w:rsidR="00CC729A" w:rsidRPr="000022D7" w:rsidRDefault="00CC729A" w:rsidP="00CC729A">
      <w:pPr>
        <w:snapToGrid w:val="0"/>
        <w:spacing w:line="360" w:lineRule="auto"/>
        <w:rPr>
          <w:rFonts w:ascii="Times New Roman" w:hAnsi="Times New Roman" w:cs="Times New Roman"/>
          <w:position w:val="-12"/>
        </w:rPr>
      </w:pPr>
      <w:r w:rsidRPr="000022D7">
        <w:rPr>
          <w:rFonts w:ascii="Times New Roman" w:hAnsi="Times New Roman" w:cs="Times New Roman"/>
        </w:rPr>
        <w:tab/>
      </w:r>
      <w:r w:rsidRPr="000022D7">
        <w:rPr>
          <w:rFonts w:ascii="Times New Roman" w:hAnsi="Times New Roman" w:cs="Times New Roman"/>
        </w:rPr>
        <w:t>对于素数</w:t>
      </w:r>
      <w:r w:rsidRPr="000022D7">
        <w:rPr>
          <w:rFonts w:ascii="Times New Roman" w:hAnsi="Times New Roman" w:cs="Times New Roman"/>
          <w:position w:val="-12"/>
        </w:rPr>
        <w:object w:dxaOrig="720" w:dyaOrig="360" w14:anchorId="3C931323">
          <v:shape id="_x0000_i1187" type="#_x0000_t75" style="width:36.3pt;height:18.45pt" o:ole="">
            <v:imagedata r:id="rId315" o:title=""/>
          </v:shape>
          <o:OLEObject Type="Embed" ProgID="Equation.DSMT4" ShapeID="_x0000_i1187" DrawAspect="Content" ObjectID="_1791320985" r:id="rId316"/>
        </w:object>
      </w:r>
    </w:p>
    <w:p w14:paraId="28169DC7" w14:textId="77777777" w:rsidR="00CC729A" w:rsidRPr="000022D7" w:rsidRDefault="00CC729A" w:rsidP="00CC729A">
      <w:pPr>
        <w:snapToGrid w:val="0"/>
        <w:spacing w:line="360" w:lineRule="auto"/>
        <w:jc w:val="center"/>
        <w:rPr>
          <w:rFonts w:ascii="Times New Roman" w:hAnsi="Times New Roman" w:cs="Times New Roman"/>
        </w:rPr>
      </w:pPr>
      <w:r w:rsidRPr="000022D7">
        <w:rPr>
          <w:rFonts w:ascii="Times New Roman" w:hAnsi="Times New Roman" w:cs="Times New Roman"/>
          <w:position w:val="-12"/>
        </w:rPr>
        <w:t xml:space="preserve">1   2    3   </w:t>
      </w:r>
      <w:r w:rsidRPr="000022D7">
        <w:rPr>
          <w:rFonts w:ascii="Times New Roman" w:hAnsi="Times New Roman" w:cs="Times New Roman"/>
          <w:position w:val="-12"/>
          <w:shd w:val="pct15" w:color="auto" w:fill="FFFFFF"/>
        </w:rPr>
        <w:t>4</w:t>
      </w:r>
      <w:r w:rsidRPr="000022D7">
        <w:rPr>
          <w:rFonts w:ascii="Times New Roman" w:hAnsi="Times New Roman" w:cs="Times New Roman"/>
          <w:position w:val="-12"/>
        </w:rPr>
        <w:t xml:space="preserve">   5   </w:t>
      </w:r>
      <w:r w:rsidRPr="000022D7">
        <w:rPr>
          <w:rFonts w:ascii="Times New Roman" w:hAnsi="Times New Roman" w:cs="Times New Roman"/>
          <w:position w:val="-12"/>
          <w:shd w:val="pct15" w:color="auto" w:fill="FFFFFF"/>
        </w:rPr>
        <w:t>6</w:t>
      </w:r>
      <w:r w:rsidRPr="000022D7">
        <w:rPr>
          <w:rFonts w:ascii="Times New Roman" w:hAnsi="Times New Roman" w:cs="Times New Roman"/>
          <w:position w:val="-12"/>
        </w:rPr>
        <w:t xml:space="preserve">   7   </w:t>
      </w:r>
      <w:r w:rsidRPr="000022D7">
        <w:rPr>
          <w:rFonts w:ascii="Times New Roman" w:hAnsi="Times New Roman" w:cs="Times New Roman"/>
          <w:position w:val="-12"/>
          <w:shd w:val="pct15" w:color="auto" w:fill="FFFFFF"/>
        </w:rPr>
        <w:t>8</w:t>
      </w:r>
      <w:r w:rsidRPr="000022D7">
        <w:rPr>
          <w:rFonts w:ascii="Times New Roman" w:hAnsi="Times New Roman" w:cs="Times New Roman"/>
          <w:position w:val="-12"/>
        </w:rPr>
        <w:t xml:space="preserve">    </w:t>
      </w:r>
      <w:proofErr w:type="gramStart"/>
      <w:r w:rsidRPr="000022D7">
        <w:rPr>
          <w:rFonts w:ascii="Times New Roman" w:hAnsi="Times New Roman" w:cs="Times New Roman"/>
          <w:position w:val="-12"/>
        </w:rPr>
        <w:t xml:space="preserve">9  </w:t>
      </w:r>
      <w:r w:rsidRPr="000022D7">
        <w:rPr>
          <w:rFonts w:ascii="Times New Roman" w:hAnsi="Times New Roman" w:cs="Times New Roman"/>
          <w:position w:val="-12"/>
          <w:shd w:val="pct15" w:color="auto" w:fill="FFFFFF"/>
        </w:rPr>
        <w:t>10</w:t>
      </w:r>
      <w:proofErr w:type="gramEnd"/>
    </w:p>
    <w:p w14:paraId="06AF91EB" w14:textId="77777777" w:rsidR="00CC729A" w:rsidRPr="000022D7" w:rsidRDefault="00CC729A" w:rsidP="00CC729A">
      <w:pPr>
        <w:snapToGrid w:val="0"/>
        <w:spacing w:line="360" w:lineRule="auto"/>
        <w:jc w:val="center"/>
        <w:rPr>
          <w:rFonts w:ascii="Times New Roman" w:hAnsi="Times New Roman" w:cs="Times New Roman"/>
        </w:rPr>
      </w:pPr>
      <w:proofErr w:type="gramStart"/>
      <w:r w:rsidRPr="000022D7">
        <w:rPr>
          <w:rFonts w:ascii="Times New Roman" w:hAnsi="Times New Roman" w:cs="Times New Roman"/>
          <w:position w:val="-12"/>
        </w:rPr>
        <w:t xml:space="preserve">11  </w:t>
      </w:r>
      <w:r w:rsidRPr="000022D7">
        <w:rPr>
          <w:rFonts w:ascii="Times New Roman" w:hAnsi="Times New Roman" w:cs="Times New Roman"/>
          <w:position w:val="-12"/>
          <w:shd w:val="pct15" w:color="auto" w:fill="FFFFFF"/>
        </w:rPr>
        <w:t>12</w:t>
      </w:r>
      <w:proofErr w:type="gramEnd"/>
      <w:r w:rsidRPr="000022D7">
        <w:rPr>
          <w:rFonts w:ascii="Times New Roman" w:hAnsi="Times New Roman" w:cs="Times New Roman"/>
          <w:position w:val="-12"/>
        </w:rPr>
        <w:t xml:space="preserve">  13  </w:t>
      </w:r>
      <w:r w:rsidRPr="000022D7">
        <w:rPr>
          <w:rFonts w:ascii="Times New Roman" w:hAnsi="Times New Roman" w:cs="Times New Roman"/>
          <w:position w:val="-12"/>
          <w:shd w:val="pct15" w:color="auto" w:fill="FFFFFF"/>
        </w:rPr>
        <w:t>14</w:t>
      </w:r>
      <w:r w:rsidRPr="000022D7">
        <w:rPr>
          <w:rFonts w:ascii="Times New Roman" w:hAnsi="Times New Roman" w:cs="Times New Roman"/>
          <w:position w:val="-12"/>
        </w:rPr>
        <w:t xml:space="preserve">  15  </w:t>
      </w:r>
      <w:r w:rsidRPr="000022D7">
        <w:rPr>
          <w:rFonts w:ascii="Times New Roman" w:hAnsi="Times New Roman" w:cs="Times New Roman"/>
          <w:position w:val="-12"/>
          <w:shd w:val="pct15" w:color="auto" w:fill="FFFFFF"/>
        </w:rPr>
        <w:t>16</w:t>
      </w:r>
      <w:r w:rsidRPr="000022D7">
        <w:rPr>
          <w:rFonts w:ascii="Times New Roman" w:hAnsi="Times New Roman" w:cs="Times New Roman"/>
          <w:position w:val="-12"/>
        </w:rPr>
        <w:t xml:space="preserve">  17  </w:t>
      </w:r>
      <w:r w:rsidRPr="000022D7">
        <w:rPr>
          <w:rFonts w:ascii="Times New Roman" w:hAnsi="Times New Roman" w:cs="Times New Roman"/>
          <w:position w:val="-12"/>
          <w:shd w:val="pct15" w:color="auto" w:fill="FFFFFF"/>
        </w:rPr>
        <w:t>18</w:t>
      </w:r>
      <w:r w:rsidRPr="000022D7">
        <w:rPr>
          <w:rFonts w:ascii="Times New Roman" w:hAnsi="Times New Roman" w:cs="Times New Roman"/>
          <w:position w:val="-12"/>
        </w:rPr>
        <w:t xml:space="preserve">  19  </w:t>
      </w:r>
      <w:r w:rsidRPr="000022D7">
        <w:rPr>
          <w:rFonts w:ascii="Times New Roman" w:hAnsi="Times New Roman" w:cs="Times New Roman"/>
          <w:position w:val="-12"/>
          <w:shd w:val="pct15" w:color="auto" w:fill="FFFFFF"/>
        </w:rPr>
        <w:t>20</w:t>
      </w:r>
    </w:p>
    <w:p w14:paraId="187DA7CF" w14:textId="77777777" w:rsidR="00CC729A" w:rsidRPr="000022D7" w:rsidRDefault="00CC729A" w:rsidP="00CC729A">
      <w:pPr>
        <w:snapToGrid w:val="0"/>
        <w:spacing w:line="360" w:lineRule="auto"/>
        <w:jc w:val="center"/>
        <w:rPr>
          <w:rFonts w:ascii="Times New Roman" w:hAnsi="Times New Roman" w:cs="Times New Roman"/>
        </w:rPr>
      </w:pPr>
      <w:proofErr w:type="gramStart"/>
      <w:r w:rsidRPr="000022D7">
        <w:rPr>
          <w:rFonts w:ascii="Times New Roman" w:hAnsi="Times New Roman" w:cs="Times New Roman"/>
          <w:position w:val="-12"/>
        </w:rPr>
        <w:lastRenderedPageBreak/>
        <w:t xml:space="preserve">21  </w:t>
      </w:r>
      <w:r w:rsidRPr="000022D7">
        <w:rPr>
          <w:rFonts w:ascii="Times New Roman" w:hAnsi="Times New Roman" w:cs="Times New Roman"/>
          <w:position w:val="-12"/>
          <w:shd w:val="pct15" w:color="auto" w:fill="FFFFFF"/>
        </w:rPr>
        <w:t>22</w:t>
      </w:r>
      <w:proofErr w:type="gramEnd"/>
      <w:r w:rsidRPr="000022D7">
        <w:rPr>
          <w:rFonts w:ascii="Times New Roman" w:hAnsi="Times New Roman" w:cs="Times New Roman"/>
          <w:position w:val="-12"/>
        </w:rPr>
        <w:t xml:space="preserve">  23  </w:t>
      </w:r>
      <w:r w:rsidRPr="000022D7">
        <w:rPr>
          <w:rFonts w:ascii="Times New Roman" w:hAnsi="Times New Roman" w:cs="Times New Roman"/>
          <w:position w:val="-12"/>
          <w:shd w:val="pct15" w:color="auto" w:fill="FFFFFF"/>
        </w:rPr>
        <w:t>24</w:t>
      </w:r>
      <w:r w:rsidRPr="000022D7">
        <w:rPr>
          <w:rFonts w:ascii="Times New Roman" w:hAnsi="Times New Roman" w:cs="Times New Roman"/>
          <w:position w:val="-12"/>
        </w:rPr>
        <w:t xml:space="preserve">  25  </w:t>
      </w:r>
      <w:r w:rsidRPr="000022D7">
        <w:rPr>
          <w:rFonts w:ascii="Times New Roman" w:hAnsi="Times New Roman" w:cs="Times New Roman"/>
          <w:position w:val="-12"/>
          <w:shd w:val="pct15" w:color="auto" w:fill="FFFFFF"/>
        </w:rPr>
        <w:t>26</w:t>
      </w:r>
      <w:r w:rsidRPr="000022D7">
        <w:rPr>
          <w:rFonts w:ascii="Times New Roman" w:hAnsi="Times New Roman" w:cs="Times New Roman"/>
          <w:position w:val="-12"/>
        </w:rPr>
        <w:t xml:space="preserve">  27  </w:t>
      </w:r>
      <w:r w:rsidRPr="000022D7">
        <w:rPr>
          <w:rFonts w:ascii="Times New Roman" w:hAnsi="Times New Roman" w:cs="Times New Roman"/>
          <w:position w:val="-12"/>
          <w:shd w:val="pct15" w:color="auto" w:fill="FFFFFF"/>
        </w:rPr>
        <w:t>28</w:t>
      </w:r>
      <w:r w:rsidRPr="000022D7">
        <w:rPr>
          <w:rFonts w:ascii="Times New Roman" w:hAnsi="Times New Roman" w:cs="Times New Roman"/>
          <w:position w:val="-12"/>
        </w:rPr>
        <w:t xml:space="preserve">  29  </w:t>
      </w:r>
      <w:r w:rsidRPr="000022D7">
        <w:rPr>
          <w:rFonts w:ascii="Times New Roman" w:hAnsi="Times New Roman" w:cs="Times New Roman"/>
          <w:position w:val="-12"/>
          <w:shd w:val="pct15" w:color="auto" w:fill="FFFFFF"/>
        </w:rPr>
        <w:t>30</w:t>
      </w:r>
    </w:p>
    <w:p w14:paraId="279B75F6" w14:textId="77777777" w:rsidR="00CC729A" w:rsidRPr="000022D7" w:rsidRDefault="00CC729A" w:rsidP="00CC729A">
      <w:pPr>
        <w:snapToGrid w:val="0"/>
        <w:spacing w:line="360" w:lineRule="auto"/>
        <w:jc w:val="center"/>
        <w:rPr>
          <w:rFonts w:ascii="Times New Roman" w:hAnsi="Times New Roman" w:cs="Times New Roman"/>
        </w:rPr>
      </w:pPr>
      <w:proofErr w:type="gramStart"/>
      <w:r w:rsidRPr="000022D7">
        <w:rPr>
          <w:rFonts w:ascii="Times New Roman" w:hAnsi="Times New Roman" w:cs="Times New Roman"/>
          <w:position w:val="-12"/>
        </w:rPr>
        <w:t xml:space="preserve">31  </w:t>
      </w:r>
      <w:r w:rsidRPr="000022D7">
        <w:rPr>
          <w:rFonts w:ascii="Times New Roman" w:hAnsi="Times New Roman" w:cs="Times New Roman"/>
          <w:position w:val="-12"/>
          <w:shd w:val="pct15" w:color="auto" w:fill="FFFFFF"/>
        </w:rPr>
        <w:t>32</w:t>
      </w:r>
      <w:proofErr w:type="gramEnd"/>
      <w:r w:rsidRPr="000022D7">
        <w:rPr>
          <w:rFonts w:ascii="Times New Roman" w:hAnsi="Times New Roman" w:cs="Times New Roman"/>
          <w:position w:val="-12"/>
        </w:rPr>
        <w:t xml:space="preserve">  33  </w:t>
      </w:r>
      <w:r w:rsidRPr="000022D7">
        <w:rPr>
          <w:rFonts w:ascii="Times New Roman" w:hAnsi="Times New Roman" w:cs="Times New Roman"/>
          <w:position w:val="-12"/>
          <w:shd w:val="pct15" w:color="auto" w:fill="FFFFFF"/>
        </w:rPr>
        <w:t>34</w:t>
      </w:r>
      <w:r w:rsidRPr="000022D7">
        <w:rPr>
          <w:rFonts w:ascii="Times New Roman" w:hAnsi="Times New Roman" w:cs="Times New Roman"/>
          <w:position w:val="-12"/>
        </w:rPr>
        <w:t xml:space="preserve">  35  </w:t>
      </w:r>
      <w:r w:rsidRPr="000022D7">
        <w:rPr>
          <w:rFonts w:ascii="Times New Roman" w:hAnsi="Times New Roman" w:cs="Times New Roman"/>
          <w:position w:val="-12"/>
          <w:shd w:val="pct15" w:color="auto" w:fill="FFFFFF"/>
        </w:rPr>
        <w:t>36</w:t>
      </w:r>
      <w:r w:rsidRPr="000022D7">
        <w:rPr>
          <w:rFonts w:ascii="Times New Roman" w:hAnsi="Times New Roman" w:cs="Times New Roman"/>
          <w:position w:val="-12"/>
        </w:rPr>
        <w:t xml:space="preserve">  37  </w:t>
      </w:r>
      <w:r w:rsidRPr="000022D7">
        <w:rPr>
          <w:rFonts w:ascii="Times New Roman" w:hAnsi="Times New Roman" w:cs="Times New Roman"/>
          <w:position w:val="-12"/>
          <w:shd w:val="pct15" w:color="auto" w:fill="FFFFFF"/>
        </w:rPr>
        <w:t>38</w:t>
      </w:r>
      <w:r w:rsidRPr="000022D7">
        <w:rPr>
          <w:rFonts w:ascii="Times New Roman" w:hAnsi="Times New Roman" w:cs="Times New Roman"/>
          <w:position w:val="-12"/>
        </w:rPr>
        <w:t xml:space="preserve">  39  </w:t>
      </w:r>
      <w:r w:rsidRPr="000022D7">
        <w:rPr>
          <w:rFonts w:ascii="Times New Roman" w:hAnsi="Times New Roman" w:cs="Times New Roman"/>
          <w:position w:val="-12"/>
          <w:shd w:val="pct15" w:color="auto" w:fill="FFFFFF"/>
        </w:rPr>
        <w:t>40</w:t>
      </w:r>
    </w:p>
    <w:p w14:paraId="120915F8" w14:textId="77777777" w:rsidR="00CC729A" w:rsidRPr="000022D7" w:rsidRDefault="00CC729A" w:rsidP="00CC729A">
      <w:pPr>
        <w:snapToGrid w:val="0"/>
        <w:spacing w:line="360" w:lineRule="auto"/>
        <w:jc w:val="center"/>
        <w:rPr>
          <w:rFonts w:ascii="Times New Roman" w:hAnsi="Times New Roman" w:cs="Times New Roman"/>
        </w:rPr>
      </w:pPr>
      <w:proofErr w:type="gramStart"/>
      <w:r w:rsidRPr="000022D7">
        <w:rPr>
          <w:rFonts w:ascii="Times New Roman" w:hAnsi="Times New Roman" w:cs="Times New Roman"/>
          <w:position w:val="-12"/>
        </w:rPr>
        <w:t xml:space="preserve">41  </w:t>
      </w:r>
      <w:r w:rsidRPr="000022D7">
        <w:rPr>
          <w:rFonts w:ascii="Times New Roman" w:hAnsi="Times New Roman" w:cs="Times New Roman"/>
          <w:position w:val="-12"/>
          <w:shd w:val="pct15" w:color="auto" w:fill="FFFFFF"/>
        </w:rPr>
        <w:t>42</w:t>
      </w:r>
      <w:proofErr w:type="gramEnd"/>
      <w:r w:rsidRPr="000022D7">
        <w:rPr>
          <w:rFonts w:ascii="Times New Roman" w:hAnsi="Times New Roman" w:cs="Times New Roman"/>
          <w:position w:val="-12"/>
        </w:rPr>
        <w:t xml:space="preserve">  43  </w:t>
      </w:r>
      <w:r w:rsidRPr="000022D7">
        <w:rPr>
          <w:rFonts w:ascii="Times New Roman" w:hAnsi="Times New Roman" w:cs="Times New Roman"/>
          <w:position w:val="-12"/>
          <w:shd w:val="pct15" w:color="auto" w:fill="FFFFFF"/>
        </w:rPr>
        <w:t>44</w:t>
      </w:r>
      <w:r w:rsidRPr="000022D7">
        <w:rPr>
          <w:rFonts w:ascii="Times New Roman" w:hAnsi="Times New Roman" w:cs="Times New Roman"/>
          <w:position w:val="-12"/>
        </w:rPr>
        <w:t xml:space="preserve">  45  </w:t>
      </w:r>
      <w:r w:rsidRPr="000022D7">
        <w:rPr>
          <w:rFonts w:ascii="Times New Roman" w:hAnsi="Times New Roman" w:cs="Times New Roman"/>
          <w:position w:val="-12"/>
          <w:shd w:val="pct15" w:color="auto" w:fill="FFFFFF"/>
        </w:rPr>
        <w:t>46</w:t>
      </w:r>
      <w:r w:rsidRPr="000022D7">
        <w:rPr>
          <w:rFonts w:ascii="Times New Roman" w:hAnsi="Times New Roman" w:cs="Times New Roman"/>
          <w:position w:val="-12"/>
        </w:rPr>
        <w:t xml:space="preserve">  47  </w:t>
      </w:r>
      <w:r w:rsidRPr="000022D7">
        <w:rPr>
          <w:rFonts w:ascii="Times New Roman" w:hAnsi="Times New Roman" w:cs="Times New Roman"/>
          <w:position w:val="-12"/>
          <w:shd w:val="pct15" w:color="auto" w:fill="FFFFFF"/>
        </w:rPr>
        <w:t>48</w:t>
      </w:r>
      <w:r w:rsidRPr="000022D7">
        <w:rPr>
          <w:rFonts w:ascii="Times New Roman" w:hAnsi="Times New Roman" w:cs="Times New Roman"/>
          <w:position w:val="-12"/>
        </w:rPr>
        <w:t xml:space="preserve">  49  </w:t>
      </w:r>
      <w:r w:rsidRPr="000022D7">
        <w:rPr>
          <w:rFonts w:ascii="Times New Roman" w:hAnsi="Times New Roman" w:cs="Times New Roman"/>
          <w:position w:val="-12"/>
          <w:shd w:val="pct15" w:color="auto" w:fill="FFFFFF"/>
        </w:rPr>
        <w:t>50</w:t>
      </w:r>
    </w:p>
    <w:p w14:paraId="019C7608" w14:textId="77777777" w:rsidR="00CC729A" w:rsidRPr="000022D7" w:rsidRDefault="00CC729A" w:rsidP="00CC729A">
      <w:pPr>
        <w:snapToGrid w:val="0"/>
        <w:spacing w:line="360" w:lineRule="auto"/>
        <w:jc w:val="center"/>
        <w:rPr>
          <w:rFonts w:ascii="Times New Roman" w:hAnsi="Times New Roman" w:cs="Times New Roman"/>
          <w:position w:val="-12"/>
        </w:rPr>
      </w:pPr>
      <w:proofErr w:type="gramStart"/>
      <w:r w:rsidRPr="000022D7">
        <w:rPr>
          <w:rFonts w:ascii="Times New Roman" w:hAnsi="Times New Roman" w:cs="Times New Roman"/>
          <w:position w:val="-12"/>
        </w:rPr>
        <w:t xml:space="preserve">51  </w:t>
      </w:r>
      <w:r w:rsidRPr="000022D7">
        <w:rPr>
          <w:rFonts w:ascii="Times New Roman" w:hAnsi="Times New Roman" w:cs="Times New Roman"/>
          <w:position w:val="-12"/>
          <w:shd w:val="pct15" w:color="auto" w:fill="FFFFFF"/>
        </w:rPr>
        <w:t>52</w:t>
      </w:r>
      <w:proofErr w:type="gramEnd"/>
      <w:r w:rsidRPr="000022D7">
        <w:rPr>
          <w:rFonts w:ascii="Times New Roman" w:hAnsi="Times New Roman" w:cs="Times New Roman"/>
          <w:position w:val="-12"/>
        </w:rPr>
        <w:t xml:space="preserve">  53  </w:t>
      </w:r>
      <w:r w:rsidRPr="000022D7">
        <w:rPr>
          <w:rFonts w:ascii="Times New Roman" w:hAnsi="Times New Roman" w:cs="Times New Roman"/>
          <w:position w:val="-12"/>
          <w:shd w:val="pct15" w:color="auto" w:fill="FFFFFF"/>
        </w:rPr>
        <w:t>54</w:t>
      </w:r>
      <w:r w:rsidRPr="000022D7">
        <w:rPr>
          <w:rFonts w:ascii="Times New Roman" w:hAnsi="Times New Roman" w:cs="Times New Roman"/>
          <w:position w:val="-12"/>
        </w:rPr>
        <w:t xml:space="preserve">  55  </w:t>
      </w:r>
      <w:r w:rsidRPr="000022D7">
        <w:rPr>
          <w:rFonts w:ascii="Times New Roman" w:hAnsi="Times New Roman" w:cs="Times New Roman"/>
          <w:position w:val="-12"/>
          <w:shd w:val="pct15" w:color="auto" w:fill="FFFFFF"/>
        </w:rPr>
        <w:t>56</w:t>
      </w:r>
      <w:r w:rsidRPr="000022D7">
        <w:rPr>
          <w:rFonts w:ascii="Times New Roman" w:hAnsi="Times New Roman" w:cs="Times New Roman"/>
          <w:position w:val="-12"/>
        </w:rPr>
        <w:t xml:space="preserve">  57  </w:t>
      </w:r>
      <w:r w:rsidRPr="000022D7">
        <w:rPr>
          <w:rFonts w:ascii="Times New Roman" w:hAnsi="Times New Roman" w:cs="Times New Roman"/>
          <w:position w:val="-12"/>
          <w:shd w:val="pct15" w:color="auto" w:fill="FFFFFF"/>
        </w:rPr>
        <w:t>58</w:t>
      </w:r>
      <w:r w:rsidRPr="000022D7">
        <w:rPr>
          <w:rFonts w:ascii="Times New Roman" w:hAnsi="Times New Roman" w:cs="Times New Roman"/>
          <w:position w:val="-12"/>
        </w:rPr>
        <w:t xml:space="preserve">  59  </w:t>
      </w:r>
      <w:r w:rsidRPr="000022D7">
        <w:rPr>
          <w:rFonts w:ascii="Times New Roman" w:hAnsi="Times New Roman" w:cs="Times New Roman"/>
          <w:position w:val="-12"/>
          <w:shd w:val="pct15" w:color="auto" w:fill="FFFFFF"/>
        </w:rPr>
        <w:t>60</w:t>
      </w:r>
    </w:p>
    <w:p w14:paraId="6A68C774" w14:textId="77777777" w:rsidR="00CC729A" w:rsidRPr="000022D7" w:rsidRDefault="00CC729A" w:rsidP="00CC729A">
      <w:pPr>
        <w:snapToGrid w:val="0"/>
        <w:spacing w:line="360" w:lineRule="auto"/>
        <w:jc w:val="center"/>
        <w:rPr>
          <w:rFonts w:ascii="Times New Roman" w:hAnsi="Times New Roman" w:cs="Times New Roman"/>
          <w:position w:val="-12"/>
        </w:rPr>
      </w:pPr>
      <w:proofErr w:type="gramStart"/>
      <w:r w:rsidRPr="000022D7">
        <w:rPr>
          <w:rFonts w:ascii="Times New Roman" w:hAnsi="Times New Roman" w:cs="Times New Roman"/>
          <w:position w:val="-12"/>
        </w:rPr>
        <w:t xml:space="preserve">61  </w:t>
      </w:r>
      <w:r w:rsidRPr="000022D7">
        <w:rPr>
          <w:rFonts w:ascii="Times New Roman" w:hAnsi="Times New Roman" w:cs="Times New Roman"/>
          <w:position w:val="-12"/>
          <w:shd w:val="pct15" w:color="auto" w:fill="FFFFFF"/>
        </w:rPr>
        <w:t>62</w:t>
      </w:r>
      <w:proofErr w:type="gramEnd"/>
      <w:r w:rsidRPr="000022D7">
        <w:rPr>
          <w:rFonts w:ascii="Times New Roman" w:hAnsi="Times New Roman" w:cs="Times New Roman"/>
          <w:position w:val="-12"/>
        </w:rPr>
        <w:t xml:space="preserve">  63  </w:t>
      </w:r>
      <w:r w:rsidRPr="000022D7">
        <w:rPr>
          <w:rFonts w:ascii="Times New Roman" w:hAnsi="Times New Roman" w:cs="Times New Roman"/>
          <w:position w:val="-12"/>
          <w:shd w:val="pct15" w:color="auto" w:fill="FFFFFF"/>
        </w:rPr>
        <w:t>64</w:t>
      </w:r>
      <w:r w:rsidRPr="000022D7">
        <w:rPr>
          <w:rFonts w:ascii="Times New Roman" w:hAnsi="Times New Roman" w:cs="Times New Roman"/>
          <w:position w:val="-12"/>
        </w:rPr>
        <w:t xml:space="preserve">  65  </w:t>
      </w:r>
      <w:r w:rsidRPr="000022D7">
        <w:rPr>
          <w:rFonts w:ascii="Times New Roman" w:hAnsi="Times New Roman" w:cs="Times New Roman"/>
          <w:position w:val="-12"/>
          <w:shd w:val="pct15" w:color="auto" w:fill="FFFFFF"/>
        </w:rPr>
        <w:t>66</w:t>
      </w:r>
      <w:r w:rsidRPr="000022D7">
        <w:rPr>
          <w:rFonts w:ascii="Times New Roman" w:hAnsi="Times New Roman" w:cs="Times New Roman"/>
          <w:position w:val="-12"/>
        </w:rPr>
        <w:t xml:space="preserve">  67  </w:t>
      </w:r>
      <w:r w:rsidRPr="000022D7">
        <w:rPr>
          <w:rFonts w:ascii="Times New Roman" w:hAnsi="Times New Roman" w:cs="Times New Roman"/>
          <w:position w:val="-12"/>
          <w:shd w:val="pct15" w:color="auto" w:fill="FFFFFF"/>
        </w:rPr>
        <w:t>68</w:t>
      </w:r>
      <w:r w:rsidRPr="000022D7">
        <w:rPr>
          <w:rFonts w:ascii="Times New Roman" w:hAnsi="Times New Roman" w:cs="Times New Roman"/>
          <w:position w:val="-12"/>
        </w:rPr>
        <w:t xml:space="preserve">  69  </w:t>
      </w:r>
      <w:r w:rsidRPr="000022D7">
        <w:rPr>
          <w:rFonts w:ascii="Times New Roman" w:hAnsi="Times New Roman" w:cs="Times New Roman"/>
          <w:position w:val="-12"/>
          <w:shd w:val="pct15" w:color="auto" w:fill="FFFFFF"/>
        </w:rPr>
        <w:t>70</w:t>
      </w:r>
    </w:p>
    <w:p w14:paraId="50B88FF9" w14:textId="77777777" w:rsidR="00CC729A" w:rsidRPr="000022D7" w:rsidRDefault="00CC729A" w:rsidP="00CC729A">
      <w:pPr>
        <w:snapToGrid w:val="0"/>
        <w:spacing w:line="360" w:lineRule="auto"/>
        <w:jc w:val="center"/>
        <w:rPr>
          <w:rFonts w:ascii="Times New Roman" w:hAnsi="Times New Roman" w:cs="Times New Roman"/>
          <w:position w:val="-12"/>
        </w:rPr>
      </w:pPr>
      <w:proofErr w:type="gramStart"/>
      <w:r w:rsidRPr="000022D7">
        <w:rPr>
          <w:rFonts w:ascii="Times New Roman" w:hAnsi="Times New Roman" w:cs="Times New Roman"/>
          <w:position w:val="-12"/>
        </w:rPr>
        <w:t xml:space="preserve">71  </w:t>
      </w:r>
      <w:r w:rsidRPr="000022D7">
        <w:rPr>
          <w:rFonts w:ascii="Times New Roman" w:hAnsi="Times New Roman" w:cs="Times New Roman"/>
          <w:position w:val="-12"/>
          <w:shd w:val="pct15" w:color="auto" w:fill="FFFFFF"/>
        </w:rPr>
        <w:t>72</w:t>
      </w:r>
      <w:proofErr w:type="gramEnd"/>
      <w:r w:rsidRPr="000022D7">
        <w:rPr>
          <w:rFonts w:ascii="Times New Roman" w:hAnsi="Times New Roman" w:cs="Times New Roman"/>
          <w:position w:val="-12"/>
        </w:rPr>
        <w:t xml:space="preserve">  73  </w:t>
      </w:r>
      <w:r w:rsidRPr="000022D7">
        <w:rPr>
          <w:rFonts w:ascii="Times New Roman" w:hAnsi="Times New Roman" w:cs="Times New Roman"/>
          <w:position w:val="-12"/>
          <w:shd w:val="pct15" w:color="auto" w:fill="FFFFFF"/>
        </w:rPr>
        <w:t>74</w:t>
      </w:r>
      <w:r w:rsidRPr="000022D7">
        <w:rPr>
          <w:rFonts w:ascii="Times New Roman" w:hAnsi="Times New Roman" w:cs="Times New Roman"/>
          <w:position w:val="-12"/>
        </w:rPr>
        <w:t xml:space="preserve">  75  </w:t>
      </w:r>
      <w:r w:rsidRPr="000022D7">
        <w:rPr>
          <w:rFonts w:ascii="Times New Roman" w:hAnsi="Times New Roman" w:cs="Times New Roman"/>
          <w:position w:val="-12"/>
          <w:shd w:val="pct15" w:color="auto" w:fill="FFFFFF"/>
        </w:rPr>
        <w:t>76</w:t>
      </w:r>
      <w:r w:rsidRPr="000022D7">
        <w:rPr>
          <w:rFonts w:ascii="Times New Roman" w:hAnsi="Times New Roman" w:cs="Times New Roman"/>
          <w:position w:val="-12"/>
        </w:rPr>
        <w:t xml:space="preserve">  77  </w:t>
      </w:r>
      <w:r w:rsidRPr="000022D7">
        <w:rPr>
          <w:rFonts w:ascii="Times New Roman" w:hAnsi="Times New Roman" w:cs="Times New Roman"/>
          <w:position w:val="-12"/>
          <w:shd w:val="pct15" w:color="auto" w:fill="FFFFFF"/>
        </w:rPr>
        <w:t>78</w:t>
      </w:r>
      <w:r w:rsidRPr="000022D7">
        <w:rPr>
          <w:rFonts w:ascii="Times New Roman" w:hAnsi="Times New Roman" w:cs="Times New Roman"/>
          <w:position w:val="-12"/>
        </w:rPr>
        <w:t xml:space="preserve">  79  </w:t>
      </w:r>
      <w:r w:rsidRPr="000022D7">
        <w:rPr>
          <w:rFonts w:ascii="Times New Roman" w:hAnsi="Times New Roman" w:cs="Times New Roman"/>
          <w:position w:val="-12"/>
          <w:shd w:val="pct15" w:color="auto" w:fill="FFFFFF"/>
        </w:rPr>
        <w:t>80</w:t>
      </w:r>
    </w:p>
    <w:p w14:paraId="537818CD" w14:textId="77777777" w:rsidR="00CC729A" w:rsidRPr="000022D7" w:rsidRDefault="00CC729A" w:rsidP="00CC729A">
      <w:pPr>
        <w:snapToGrid w:val="0"/>
        <w:spacing w:line="360" w:lineRule="auto"/>
        <w:jc w:val="center"/>
        <w:rPr>
          <w:rFonts w:ascii="Times New Roman" w:hAnsi="Times New Roman" w:cs="Times New Roman"/>
          <w:position w:val="-12"/>
        </w:rPr>
      </w:pPr>
      <w:proofErr w:type="gramStart"/>
      <w:r w:rsidRPr="000022D7">
        <w:rPr>
          <w:rFonts w:ascii="Times New Roman" w:hAnsi="Times New Roman" w:cs="Times New Roman"/>
          <w:position w:val="-12"/>
        </w:rPr>
        <w:t xml:space="preserve">81  </w:t>
      </w:r>
      <w:r w:rsidRPr="000022D7">
        <w:rPr>
          <w:rFonts w:ascii="Times New Roman" w:hAnsi="Times New Roman" w:cs="Times New Roman"/>
          <w:position w:val="-12"/>
          <w:shd w:val="pct15" w:color="auto" w:fill="FFFFFF"/>
        </w:rPr>
        <w:t>82</w:t>
      </w:r>
      <w:proofErr w:type="gramEnd"/>
      <w:r w:rsidRPr="000022D7">
        <w:rPr>
          <w:rFonts w:ascii="Times New Roman" w:hAnsi="Times New Roman" w:cs="Times New Roman"/>
          <w:position w:val="-12"/>
        </w:rPr>
        <w:t xml:space="preserve">  83  </w:t>
      </w:r>
      <w:r w:rsidRPr="000022D7">
        <w:rPr>
          <w:rFonts w:ascii="Times New Roman" w:hAnsi="Times New Roman" w:cs="Times New Roman"/>
          <w:position w:val="-12"/>
          <w:shd w:val="pct15" w:color="auto" w:fill="FFFFFF"/>
        </w:rPr>
        <w:t>84</w:t>
      </w:r>
      <w:r w:rsidRPr="000022D7">
        <w:rPr>
          <w:rFonts w:ascii="Times New Roman" w:hAnsi="Times New Roman" w:cs="Times New Roman"/>
          <w:position w:val="-12"/>
        </w:rPr>
        <w:t xml:space="preserve">  85  </w:t>
      </w:r>
      <w:r w:rsidRPr="000022D7">
        <w:rPr>
          <w:rFonts w:ascii="Times New Roman" w:hAnsi="Times New Roman" w:cs="Times New Roman"/>
          <w:position w:val="-12"/>
          <w:shd w:val="pct15" w:color="auto" w:fill="FFFFFF"/>
        </w:rPr>
        <w:t>86</w:t>
      </w:r>
      <w:r w:rsidRPr="000022D7">
        <w:rPr>
          <w:rFonts w:ascii="Times New Roman" w:hAnsi="Times New Roman" w:cs="Times New Roman"/>
          <w:position w:val="-12"/>
        </w:rPr>
        <w:t xml:space="preserve">  87  </w:t>
      </w:r>
      <w:r w:rsidRPr="000022D7">
        <w:rPr>
          <w:rFonts w:ascii="Times New Roman" w:hAnsi="Times New Roman" w:cs="Times New Roman"/>
          <w:position w:val="-12"/>
          <w:shd w:val="pct15" w:color="auto" w:fill="FFFFFF"/>
        </w:rPr>
        <w:t>88</w:t>
      </w:r>
      <w:r w:rsidRPr="000022D7">
        <w:rPr>
          <w:rFonts w:ascii="Times New Roman" w:hAnsi="Times New Roman" w:cs="Times New Roman"/>
          <w:position w:val="-12"/>
        </w:rPr>
        <w:t xml:space="preserve">  89  </w:t>
      </w:r>
      <w:r w:rsidRPr="000022D7">
        <w:rPr>
          <w:rFonts w:ascii="Times New Roman" w:hAnsi="Times New Roman" w:cs="Times New Roman"/>
          <w:position w:val="-12"/>
          <w:shd w:val="pct15" w:color="auto" w:fill="FFFFFF"/>
        </w:rPr>
        <w:t>90</w:t>
      </w:r>
    </w:p>
    <w:p w14:paraId="415C460A" w14:textId="77777777" w:rsidR="00CC729A" w:rsidRPr="000022D7" w:rsidRDefault="00CC729A" w:rsidP="00CC729A">
      <w:pPr>
        <w:snapToGrid w:val="0"/>
        <w:spacing w:line="360" w:lineRule="auto"/>
        <w:jc w:val="center"/>
        <w:rPr>
          <w:rFonts w:ascii="Times New Roman" w:hAnsi="Times New Roman" w:cs="Times New Roman"/>
          <w:position w:val="-12"/>
        </w:rPr>
      </w:pPr>
      <w:r w:rsidRPr="000022D7">
        <w:rPr>
          <w:rFonts w:ascii="Times New Roman" w:hAnsi="Times New Roman" w:cs="Times New Roman"/>
          <w:position w:val="-12"/>
        </w:rPr>
        <w:t xml:space="preserve"> </w:t>
      </w:r>
      <w:proofErr w:type="gramStart"/>
      <w:r w:rsidRPr="000022D7">
        <w:rPr>
          <w:rFonts w:ascii="Times New Roman" w:hAnsi="Times New Roman" w:cs="Times New Roman"/>
          <w:position w:val="-12"/>
        </w:rPr>
        <w:t xml:space="preserve">91  </w:t>
      </w:r>
      <w:r w:rsidRPr="000022D7">
        <w:rPr>
          <w:rFonts w:ascii="Times New Roman" w:hAnsi="Times New Roman" w:cs="Times New Roman"/>
          <w:position w:val="-12"/>
          <w:shd w:val="pct15" w:color="auto" w:fill="FFFFFF"/>
        </w:rPr>
        <w:t>92</w:t>
      </w:r>
      <w:proofErr w:type="gramEnd"/>
      <w:r w:rsidRPr="000022D7">
        <w:rPr>
          <w:rFonts w:ascii="Times New Roman" w:hAnsi="Times New Roman" w:cs="Times New Roman"/>
          <w:position w:val="-12"/>
        </w:rPr>
        <w:t xml:space="preserve">  93  </w:t>
      </w:r>
      <w:r w:rsidRPr="000022D7">
        <w:rPr>
          <w:rFonts w:ascii="Times New Roman" w:hAnsi="Times New Roman" w:cs="Times New Roman"/>
          <w:position w:val="-12"/>
          <w:shd w:val="pct15" w:color="auto" w:fill="FFFFFF"/>
        </w:rPr>
        <w:t>94</w:t>
      </w:r>
      <w:r w:rsidRPr="000022D7">
        <w:rPr>
          <w:rFonts w:ascii="Times New Roman" w:hAnsi="Times New Roman" w:cs="Times New Roman"/>
          <w:position w:val="-12"/>
        </w:rPr>
        <w:t xml:space="preserve">  95  </w:t>
      </w:r>
      <w:r w:rsidRPr="000022D7">
        <w:rPr>
          <w:rFonts w:ascii="Times New Roman" w:hAnsi="Times New Roman" w:cs="Times New Roman"/>
          <w:position w:val="-12"/>
          <w:shd w:val="pct15" w:color="auto" w:fill="FFFFFF"/>
        </w:rPr>
        <w:t>96</w:t>
      </w:r>
      <w:r w:rsidRPr="000022D7">
        <w:rPr>
          <w:rFonts w:ascii="Times New Roman" w:hAnsi="Times New Roman" w:cs="Times New Roman"/>
          <w:position w:val="-12"/>
        </w:rPr>
        <w:t xml:space="preserve">  97  </w:t>
      </w:r>
      <w:r w:rsidRPr="000022D7">
        <w:rPr>
          <w:rFonts w:ascii="Times New Roman" w:hAnsi="Times New Roman" w:cs="Times New Roman"/>
          <w:position w:val="-12"/>
          <w:shd w:val="pct15" w:color="auto" w:fill="FFFFFF"/>
        </w:rPr>
        <w:t>98</w:t>
      </w:r>
      <w:r w:rsidRPr="000022D7">
        <w:rPr>
          <w:rFonts w:ascii="Times New Roman" w:hAnsi="Times New Roman" w:cs="Times New Roman"/>
          <w:position w:val="-12"/>
        </w:rPr>
        <w:t xml:space="preserve">  99  </w:t>
      </w:r>
      <w:r w:rsidRPr="000022D7">
        <w:rPr>
          <w:rFonts w:ascii="Times New Roman" w:hAnsi="Times New Roman" w:cs="Times New Roman"/>
          <w:position w:val="-12"/>
          <w:shd w:val="pct15" w:color="auto" w:fill="FFFFFF"/>
        </w:rPr>
        <w:t>100</w:t>
      </w:r>
    </w:p>
    <w:p w14:paraId="0BF7D81C" w14:textId="77777777" w:rsidR="00CC729A" w:rsidRPr="000022D7" w:rsidRDefault="00CC729A" w:rsidP="00CC729A">
      <w:pPr>
        <w:snapToGrid w:val="0"/>
        <w:spacing w:line="360" w:lineRule="auto"/>
        <w:ind w:firstLine="420"/>
        <w:rPr>
          <w:rFonts w:ascii="Times New Roman" w:hAnsi="Times New Roman" w:cs="Times New Roman"/>
          <w:position w:val="-12"/>
        </w:rPr>
      </w:pPr>
      <w:r w:rsidRPr="000022D7">
        <w:rPr>
          <w:rFonts w:ascii="Times New Roman" w:hAnsi="Times New Roman" w:cs="Times New Roman"/>
        </w:rPr>
        <w:t>对于素数</w:t>
      </w:r>
      <w:r w:rsidRPr="000022D7">
        <w:rPr>
          <w:rFonts w:ascii="Times New Roman" w:hAnsi="Times New Roman" w:cs="Times New Roman"/>
          <w:position w:val="-12"/>
        </w:rPr>
        <w:object w:dxaOrig="720" w:dyaOrig="360" w14:anchorId="715205FF">
          <v:shape id="_x0000_i1188" type="#_x0000_t75" style="width:36.3pt;height:18.45pt" o:ole="">
            <v:imagedata r:id="rId317" o:title=""/>
          </v:shape>
          <o:OLEObject Type="Embed" ProgID="Equation.DSMT4" ShapeID="_x0000_i1188" DrawAspect="Content" ObjectID="_1791320986" r:id="rId318"/>
        </w:object>
      </w:r>
    </w:p>
    <w:p w14:paraId="3E2A61EB" w14:textId="77777777" w:rsidR="00CC729A" w:rsidRPr="000022D7" w:rsidRDefault="00CC729A" w:rsidP="00CC729A">
      <w:pPr>
        <w:snapToGrid w:val="0"/>
        <w:spacing w:line="360" w:lineRule="auto"/>
        <w:jc w:val="center"/>
        <w:rPr>
          <w:rFonts w:ascii="Times New Roman" w:hAnsi="Times New Roman" w:cs="Times New Roman"/>
        </w:rPr>
      </w:pPr>
      <w:r w:rsidRPr="000022D7">
        <w:rPr>
          <w:rFonts w:ascii="Times New Roman" w:hAnsi="Times New Roman" w:cs="Times New Roman"/>
          <w:position w:val="-12"/>
        </w:rPr>
        <w:t xml:space="preserve">1   2    3       5       7        </w:t>
      </w:r>
      <w:r w:rsidRPr="000022D7">
        <w:rPr>
          <w:rFonts w:ascii="Times New Roman" w:hAnsi="Times New Roman" w:cs="Times New Roman"/>
          <w:position w:val="-12"/>
          <w:shd w:val="pct15" w:color="auto" w:fill="FFFFFF"/>
        </w:rPr>
        <w:t>9</w:t>
      </w:r>
      <w:r w:rsidRPr="000022D7">
        <w:rPr>
          <w:rFonts w:ascii="Times New Roman" w:hAnsi="Times New Roman" w:cs="Times New Roman"/>
          <w:position w:val="-12"/>
        </w:rPr>
        <w:t xml:space="preserve"> </w:t>
      </w:r>
    </w:p>
    <w:p w14:paraId="7AFB539A" w14:textId="77777777" w:rsidR="00CC729A" w:rsidRPr="000022D7" w:rsidRDefault="00CC729A" w:rsidP="00CC729A">
      <w:pPr>
        <w:snapToGrid w:val="0"/>
        <w:spacing w:line="360" w:lineRule="auto"/>
        <w:jc w:val="center"/>
        <w:rPr>
          <w:rFonts w:ascii="Times New Roman" w:hAnsi="Times New Roman" w:cs="Times New Roman"/>
        </w:rPr>
      </w:pPr>
      <w:r w:rsidRPr="000022D7">
        <w:rPr>
          <w:rFonts w:ascii="Times New Roman" w:hAnsi="Times New Roman" w:cs="Times New Roman"/>
          <w:position w:val="-12"/>
        </w:rPr>
        <w:t xml:space="preserve">11      13      </w:t>
      </w:r>
      <w:r w:rsidRPr="000022D7">
        <w:rPr>
          <w:rFonts w:ascii="Times New Roman" w:hAnsi="Times New Roman" w:cs="Times New Roman"/>
          <w:position w:val="-12"/>
          <w:shd w:val="pct15" w:color="auto" w:fill="FFFFFF"/>
        </w:rPr>
        <w:t>15</w:t>
      </w:r>
      <w:r w:rsidRPr="000022D7">
        <w:rPr>
          <w:rFonts w:ascii="Times New Roman" w:hAnsi="Times New Roman" w:cs="Times New Roman"/>
          <w:position w:val="-12"/>
        </w:rPr>
        <w:t xml:space="preserve">      17      19 </w:t>
      </w:r>
    </w:p>
    <w:p w14:paraId="16C335FB" w14:textId="77777777" w:rsidR="00CC729A" w:rsidRPr="000022D7" w:rsidRDefault="00CC729A" w:rsidP="00CC729A">
      <w:pPr>
        <w:snapToGrid w:val="0"/>
        <w:spacing w:line="360" w:lineRule="auto"/>
        <w:jc w:val="center"/>
        <w:rPr>
          <w:rFonts w:ascii="Times New Roman" w:hAnsi="Times New Roman" w:cs="Times New Roman"/>
        </w:rPr>
      </w:pPr>
      <w:r w:rsidRPr="000022D7">
        <w:rPr>
          <w:rFonts w:ascii="Times New Roman" w:hAnsi="Times New Roman" w:cs="Times New Roman"/>
          <w:position w:val="-12"/>
          <w:shd w:val="pct15" w:color="auto" w:fill="FFFFFF"/>
        </w:rPr>
        <w:t>21</w:t>
      </w:r>
      <w:r w:rsidRPr="000022D7">
        <w:rPr>
          <w:rFonts w:ascii="Times New Roman" w:hAnsi="Times New Roman" w:cs="Times New Roman"/>
          <w:position w:val="-12"/>
        </w:rPr>
        <w:t xml:space="preserve">      23      25      </w:t>
      </w:r>
      <w:r w:rsidRPr="000022D7">
        <w:rPr>
          <w:rFonts w:ascii="Times New Roman" w:hAnsi="Times New Roman" w:cs="Times New Roman"/>
          <w:position w:val="-12"/>
          <w:shd w:val="pct15" w:color="auto" w:fill="FFFFFF"/>
        </w:rPr>
        <w:t>27</w:t>
      </w:r>
      <w:r w:rsidRPr="000022D7">
        <w:rPr>
          <w:rFonts w:ascii="Times New Roman" w:hAnsi="Times New Roman" w:cs="Times New Roman"/>
          <w:position w:val="-12"/>
        </w:rPr>
        <w:t xml:space="preserve">      29 </w:t>
      </w:r>
    </w:p>
    <w:p w14:paraId="59FA9B8C" w14:textId="77777777" w:rsidR="00CC729A" w:rsidRPr="000022D7" w:rsidRDefault="00CC729A" w:rsidP="00CC729A">
      <w:pPr>
        <w:snapToGrid w:val="0"/>
        <w:spacing w:line="360" w:lineRule="auto"/>
        <w:jc w:val="center"/>
        <w:rPr>
          <w:rFonts w:ascii="Times New Roman" w:hAnsi="Times New Roman" w:cs="Times New Roman"/>
        </w:rPr>
      </w:pPr>
      <w:r w:rsidRPr="000022D7">
        <w:rPr>
          <w:rFonts w:ascii="Times New Roman" w:hAnsi="Times New Roman" w:cs="Times New Roman"/>
          <w:position w:val="-12"/>
        </w:rPr>
        <w:t xml:space="preserve">31      </w:t>
      </w:r>
      <w:r w:rsidRPr="000022D7">
        <w:rPr>
          <w:rFonts w:ascii="Times New Roman" w:hAnsi="Times New Roman" w:cs="Times New Roman"/>
          <w:position w:val="-12"/>
          <w:shd w:val="pct15" w:color="auto" w:fill="FFFFFF"/>
        </w:rPr>
        <w:t>33</w:t>
      </w:r>
      <w:r w:rsidRPr="000022D7">
        <w:rPr>
          <w:rFonts w:ascii="Times New Roman" w:hAnsi="Times New Roman" w:cs="Times New Roman"/>
          <w:position w:val="-12"/>
        </w:rPr>
        <w:t xml:space="preserve">      35      37      </w:t>
      </w:r>
      <w:r w:rsidRPr="000022D7">
        <w:rPr>
          <w:rFonts w:ascii="Times New Roman" w:hAnsi="Times New Roman" w:cs="Times New Roman"/>
          <w:position w:val="-12"/>
          <w:shd w:val="pct15" w:color="auto" w:fill="FFFFFF"/>
        </w:rPr>
        <w:t>39</w:t>
      </w:r>
      <w:r w:rsidRPr="000022D7">
        <w:rPr>
          <w:rFonts w:ascii="Times New Roman" w:hAnsi="Times New Roman" w:cs="Times New Roman"/>
          <w:position w:val="-12"/>
        </w:rPr>
        <w:t xml:space="preserve"> </w:t>
      </w:r>
    </w:p>
    <w:p w14:paraId="7E2E40FE" w14:textId="77777777" w:rsidR="00CC729A" w:rsidRPr="000022D7" w:rsidRDefault="00CC729A" w:rsidP="00CC729A">
      <w:pPr>
        <w:snapToGrid w:val="0"/>
        <w:spacing w:line="360" w:lineRule="auto"/>
        <w:jc w:val="center"/>
        <w:rPr>
          <w:rFonts w:ascii="Times New Roman" w:hAnsi="Times New Roman" w:cs="Times New Roman"/>
        </w:rPr>
      </w:pPr>
      <w:r w:rsidRPr="000022D7">
        <w:rPr>
          <w:rFonts w:ascii="Times New Roman" w:hAnsi="Times New Roman" w:cs="Times New Roman"/>
          <w:position w:val="-12"/>
        </w:rPr>
        <w:t xml:space="preserve">41      43      </w:t>
      </w:r>
      <w:r w:rsidRPr="000022D7">
        <w:rPr>
          <w:rFonts w:ascii="Times New Roman" w:hAnsi="Times New Roman" w:cs="Times New Roman"/>
          <w:position w:val="-12"/>
          <w:shd w:val="pct15" w:color="auto" w:fill="FFFFFF"/>
        </w:rPr>
        <w:t>45</w:t>
      </w:r>
      <w:r w:rsidRPr="000022D7">
        <w:rPr>
          <w:rFonts w:ascii="Times New Roman" w:hAnsi="Times New Roman" w:cs="Times New Roman"/>
          <w:position w:val="-12"/>
        </w:rPr>
        <w:t xml:space="preserve">      47      49 </w:t>
      </w:r>
    </w:p>
    <w:p w14:paraId="4F804922" w14:textId="77777777" w:rsidR="00CC729A" w:rsidRPr="000022D7" w:rsidRDefault="00CC729A" w:rsidP="00CC729A">
      <w:pPr>
        <w:snapToGrid w:val="0"/>
        <w:spacing w:line="360" w:lineRule="auto"/>
        <w:jc w:val="center"/>
        <w:rPr>
          <w:rFonts w:ascii="Times New Roman" w:hAnsi="Times New Roman" w:cs="Times New Roman"/>
          <w:position w:val="-12"/>
        </w:rPr>
      </w:pPr>
      <w:r w:rsidRPr="000022D7">
        <w:rPr>
          <w:rFonts w:ascii="Times New Roman" w:hAnsi="Times New Roman" w:cs="Times New Roman"/>
          <w:position w:val="-12"/>
          <w:shd w:val="pct15" w:color="auto" w:fill="FFFFFF"/>
        </w:rPr>
        <w:t>51</w:t>
      </w:r>
      <w:r w:rsidRPr="000022D7">
        <w:rPr>
          <w:rFonts w:ascii="Times New Roman" w:hAnsi="Times New Roman" w:cs="Times New Roman"/>
          <w:position w:val="-12"/>
        </w:rPr>
        <w:t xml:space="preserve">      53      55      </w:t>
      </w:r>
      <w:r w:rsidRPr="000022D7">
        <w:rPr>
          <w:rFonts w:ascii="Times New Roman" w:hAnsi="Times New Roman" w:cs="Times New Roman"/>
          <w:position w:val="-12"/>
          <w:shd w:val="pct15" w:color="auto" w:fill="FFFFFF"/>
        </w:rPr>
        <w:t>57</w:t>
      </w:r>
      <w:r w:rsidRPr="000022D7">
        <w:rPr>
          <w:rFonts w:ascii="Times New Roman" w:hAnsi="Times New Roman" w:cs="Times New Roman"/>
          <w:position w:val="-12"/>
        </w:rPr>
        <w:t xml:space="preserve">      59 </w:t>
      </w:r>
    </w:p>
    <w:p w14:paraId="078276BF" w14:textId="77777777" w:rsidR="00CC729A" w:rsidRPr="000022D7" w:rsidRDefault="00CC729A" w:rsidP="00CC729A">
      <w:pPr>
        <w:snapToGrid w:val="0"/>
        <w:spacing w:line="360" w:lineRule="auto"/>
        <w:jc w:val="center"/>
        <w:rPr>
          <w:rFonts w:ascii="Times New Roman" w:hAnsi="Times New Roman" w:cs="Times New Roman"/>
          <w:position w:val="-12"/>
        </w:rPr>
      </w:pPr>
      <w:r w:rsidRPr="000022D7">
        <w:rPr>
          <w:rFonts w:ascii="Times New Roman" w:hAnsi="Times New Roman" w:cs="Times New Roman"/>
          <w:position w:val="-12"/>
        </w:rPr>
        <w:t xml:space="preserve">61      63      65      67      </w:t>
      </w:r>
      <w:r w:rsidRPr="000022D7">
        <w:rPr>
          <w:rFonts w:ascii="Times New Roman" w:hAnsi="Times New Roman" w:cs="Times New Roman"/>
          <w:position w:val="-12"/>
          <w:shd w:val="pct15" w:color="auto" w:fill="FFFFFF"/>
        </w:rPr>
        <w:t>69</w:t>
      </w:r>
      <w:r w:rsidRPr="000022D7">
        <w:rPr>
          <w:rFonts w:ascii="Times New Roman" w:hAnsi="Times New Roman" w:cs="Times New Roman"/>
          <w:position w:val="-12"/>
        </w:rPr>
        <w:t xml:space="preserve"> </w:t>
      </w:r>
    </w:p>
    <w:p w14:paraId="33122540" w14:textId="77777777" w:rsidR="00CC729A" w:rsidRPr="000022D7" w:rsidRDefault="00CC729A" w:rsidP="00CC729A">
      <w:pPr>
        <w:snapToGrid w:val="0"/>
        <w:spacing w:line="360" w:lineRule="auto"/>
        <w:jc w:val="center"/>
        <w:rPr>
          <w:rFonts w:ascii="Times New Roman" w:hAnsi="Times New Roman" w:cs="Times New Roman"/>
          <w:position w:val="-12"/>
        </w:rPr>
      </w:pPr>
      <w:r w:rsidRPr="000022D7">
        <w:rPr>
          <w:rFonts w:ascii="Times New Roman" w:hAnsi="Times New Roman" w:cs="Times New Roman"/>
          <w:position w:val="-12"/>
        </w:rPr>
        <w:t xml:space="preserve">71      73      </w:t>
      </w:r>
      <w:r w:rsidRPr="000022D7">
        <w:rPr>
          <w:rFonts w:ascii="Times New Roman" w:hAnsi="Times New Roman" w:cs="Times New Roman"/>
          <w:position w:val="-12"/>
          <w:shd w:val="pct15" w:color="auto" w:fill="FFFFFF"/>
        </w:rPr>
        <w:t>75</w:t>
      </w:r>
      <w:r w:rsidRPr="000022D7">
        <w:rPr>
          <w:rFonts w:ascii="Times New Roman" w:hAnsi="Times New Roman" w:cs="Times New Roman"/>
          <w:position w:val="-12"/>
        </w:rPr>
        <w:t xml:space="preserve">      77      79 </w:t>
      </w:r>
    </w:p>
    <w:p w14:paraId="5A2BD400" w14:textId="77777777" w:rsidR="00CC729A" w:rsidRPr="000022D7" w:rsidRDefault="00CC729A" w:rsidP="00CC729A">
      <w:pPr>
        <w:snapToGrid w:val="0"/>
        <w:spacing w:line="360" w:lineRule="auto"/>
        <w:jc w:val="center"/>
        <w:rPr>
          <w:rFonts w:ascii="Times New Roman" w:hAnsi="Times New Roman" w:cs="Times New Roman"/>
          <w:position w:val="-12"/>
        </w:rPr>
      </w:pPr>
      <w:r w:rsidRPr="000022D7">
        <w:rPr>
          <w:rFonts w:ascii="Times New Roman" w:hAnsi="Times New Roman" w:cs="Times New Roman"/>
          <w:position w:val="-12"/>
          <w:shd w:val="pct15" w:color="auto" w:fill="FFFFFF"/>
        </w:rPr>
        <w:t>81</w:t>
      </w:r>
      <w:r w:rsidRPr="000022D7">
        <w:rPr>
          <w:rFonts w:ascii="Times New Roman" w:hAnsi="Times New Roman" w:cs="Times New Roman"/>
          <w:position w:val="-12"/>
        </w:rPr>
        <w:t xml:space="preserve">      83      85      </w:t>
      </w:r>
      <w:r w:rsidRPr="000022D7">
        <w:rPr>
          <w:rFonts w:ascii="Times New Roman" w:hAnsi="Times New Roman" w:cs="Times New Roman"/>
          <w:position w:val="-12"/>
          <w:shd w:val="pct15" w:color="auto" w:fill="FFFFFF"/>
        </w:rPr>
        <w:t>87</w:t>
      </w:r>
      <w:r w:rsidRPr="000022D7">
        <w:rPr>
          <w:rFonts w:ascii="Times New Roman" w:hAnsi="Times New Roman" w:cs="Times New Roman"/>
          <w:position w:val="-12"/>
        </w:rPr>
        <w:t xml:space="preserve">      89 </w:t>
      </w:r>
    </w:p>
    <w:p w14:paraId="5E70F657" w14:textId="77777777" w:rsidR="00CC729A" w:rsidRPr="000022D7" w:rsidRDefault="00CC729A" w:rsidP="00CC729A">
      <w:pPr>
        <w:snapToGrid w:val="0"/>
        <w:spacing w:line="360" w:lineRule="auto"/>
        <w:jc w:val="center"/>
        <w:rPr>
          <w:rFonts w:ascii="Times New Roman" w:hAnsi="Times New Roman" w:cs="Times New Roman"/>
          <w:position w:val="-12"/>
        </w:rPr>
      </w:pPr>
      <w:r w:rsidRPr="000022D7">
        <w:rPr>
          <w:rFonts w:ascii="Times New Roman" w:hAnsi="Times New Roman" w:cs="Times New Roman"/>
          <w:position w:val="-12"/>
        </w:rPr>
        <w:t xml:space="preserve"> 91      </w:t>
      </w:r>
      <w:r w:rsidRPr="000022D7">
        <w:rPr>
          <w:rFonts w:ascii="Times New Roman" w:hAnsi="Times New Roman" w:cs="Times New Roman"/>
          <w:position w:val="-12"/>
          <w:shd w:val="pct15" w:color="auto" w:fill="FFFFFF"/>
        </w:rPr>
        <w:t>93</w:t>
      </w:r>
      <w:r w:rsidRPr="000022D7">
        <w:rPr>
          <w:rFonts w:ascii="Times New Roman" w:hAnsi="Times New Roman" w:cs="Times New Roman"/>
          <w:position w:val="-12"/>
        </w:rPr>
        <w:t xml:space="preserve">      95      97      </w:t>
      </w:r>
      <w:r w:rsidRPr="000022D7">
        <w:rPr>
          <w:rFonts w:ascii="Times New Roman" w:hAnsi="Times New Roman" w:cs="Times New Roman"/>
          <w:position w:val="-12"/>
          <w:shd w:val="pct15" w:color="auto" w:fill="FFFFFF"/>
        </w:rPr>
        <w:t>99</w:t>
      </w:r>
      <w:r w:rsidRPr="000022D7">
        <w:rPr>
          <w:rFonts w:ascii="Times New Roman" w:hAnsi="Times New Roman" w:cs="Times New Roman"/>
          <w:position w:val="-12"/>
        </w:rPr>
        <w:t xml:space="preserve"> </w:t>
      </w:r>
    </w:p>
    <w:p w14:paraId="2EA7487D" w14:textId="77777777" w:rsidR="00CC729A" w:rsidRPr="000022D7" w:rsidRDefault="00CC729A" w:rsidP="00CC729A">
      <w:pPr>
        <w:snapToGrid w:val="0"/>
        <w:spacing w:line="360" w:lineRule="auto"/>
        <w:ind w:firstLineChars="200" w:firstLine="420"/>
        <w:jc w:val="left"/>
        <w:rPr>
          <w:rFonts w:ascii="Times New Roman" w:hAnsi="Times New Roman" w:cs="Times New Roman"/>
          <w:position w:val="-12"/>
        </w:rPr>
      </w:pPr>
      <w:r w:rsidRPr="000022D7">
        <w:rPr>
          <w:rFonts w:ascii="Times New Roman" w:hAnsi="Times New Roman" w:cs="Times New Roman"/>
        </w:rPr>
        <w:t>对于素数</w:t>
      </w:r>
      <w:r w:rsidRPr="000022D7">
        <w:rPr>
          <w:rFonts w:ascii="Times New Roman" w:hAnsi="Times New Roman" w:cs="Times New Roman"/>
          <w:position w:val="-12"/>
        </w:rPr>
        <w:object w:dxaOrig="720" w:dyaOrig="360" w14:anchorId="72BCF122">
          <v:shape id="_x0000_i1189" type="#_x0000_t75" style="width:36.3pt;height:18.45pt" o:ole="">
            <v:imagedata r:id="rId319" o:title=""/>
          </v:shape>
          <o:OLEObject Type="Embed" ProgID="Equation.DSMT4" ShapeID="_x0000_i1189" DrawAspect="Content" ObjectID="_1791320987" r:id="rId320"/>
        </w:object>
      </w:r>
    </w:p>
    <w:p w14:paraId="6294B7ED" w14:textId="77777777" w:rsidR="00CC729A" w:rsidRPr="000022D7" w:rsidRDefault="00CC729A" w:rsidP="00CC729A">
      <w:pPr>
        <w:snapToGrid w:val="0"/>
        <w:spacing w:line="360" w:lineRule="auto"/>
        <w:jc w:val="center"/>
        <w:rPr>
          <w:rFonts w:ascii="Times New Roman" w:hAnsi="Times New Roman" w:cs="Times New Roman"/>
        </w:rPr>
      </w:pPr>
      <w:r w:rsidRPr="000022D7">
        <w:rPr>
          <w:rFonts w:ascii="Times New Roman" w:hAnsi="Times New Roman" w:cs="Times New Roman"/>
          <w:position w:val="-12"/>
        </w:rPr>
        <w:t xml:space="preserve">1   2    3       5       7        </w:t>
      </w:r>
    </w:p>
    <w:p w14:paraId="7E60FB1A" w14:textId="77777777" w:rsidR="00CC729A" w:rsidRPr="000022D7" w:rsidRDefault="00CC729A" w:rsidP="00CC729A">
      <w:pPr>
        <w:snapToGrid w:val="0"/>
        <w:spacing w:line="360" w:lineRule="auto"/>
        <w:jc w:val="center"/>
        <w:rPr>
          <w:rFonts w:ascii="Times New Roman" w:hAnsi="Times New Roman" w:cs="Times New Roman"/>
        </w:rPr>
      </w:pPr>
      <w:r w:rsidRPr="000022D7">
        <w:rPr>
          <w:rFonts w:ascii="Times New Roman" w:hAnsi="Times New Roman" w:cs="Times New Roman"/>
          <w:position w:val="-12"/>
        </w:rPr>
        <w:t xml:space="preserve">11      13            17      19 </w:t>
      </w:r>
    </w:p>
    <w:p w14:paraId="698E05E2" w14:textId="77777777" w:rsidR="00CC729A" w:rsidRPr="000022D7" w:rsidRDefault="00CC729A" w:rsidP="00CC729A">
      <w:pPr>
        <w:snapToGrid w:val="0"/>
        <w:spacing w:line="360" w:lineRule="auto"/>
        <w:jc w:val="center"/>
        <w:rPr>
          <w:rFonts w:ascii="Times New Roman" w:hAnsi="Times New Roman" w:cs="Times New Roman"/>
        </w:rPr>
      </w:pPr>
      <w:r w:rsidRPr="000022D7">
        <w:rPr>
          <w:rFonts w:ascii="Times New Roman" w:hAnsi="Times New Roman" w:cs="Times New Roman"/>
          <w:position w:val="-12"/>
        </w:rPr>
        <w:t xml:space="preserve">      23      </w:t>
      </w:r>
      <w:r w:rsidRPr="000022D7">
        <w:rPr>
          <w:rFonts w:ascii="Times New Roman" w:hAnsi="Times New Roman" w:cs="Times New Roman"/>
          <w:position w:val="-12"/>
          <w:shd w:val="pct15" w:color="auto" w:fill="FFFFFF"/>
        </w:rPr>
        <w:t>25</w:t>
      </w:r>
      <w:r w:rsidRPr="000022D7">
        <w:rPr>
          <w:rFonts w:ascii="Times New Roman" w:hAnsi="Times New Roman" w:cs="Times New Roman"/>
          <w:position w:val="-12"/>
        </w:rPr>
        <w:t xml:space="preserve">            29 </w:t>
      </w:r>
    </w:p>
    <w:p w14:paraId="0884AF9B" w14:textId="77777777" w:rsidR="00CC729A" w:rsidRPr="000022D7" w:rsidRDefault="00CC729A" w:rsidP="00CC729A">
      <w:pPr>
        <w:snapToGrid w:val="0"/>
        <w:spacing w:line="360" w:lineRule="auto"/>
        <w:jc w:val="center"/>
        <w:rPr>
          <w:rFonts w:ascii="Times New Roman" w:hAnsi="Times New Roman" w:cs="Times New Roman"/>
        </w:rPr>
      </w:pPr>
      <w:r w:rsidRPr="000022D7">
        <w:rPr>
          <w:rFonts w:ascii="Times New Roman" w:hAnsi="Times New Roman" w:cs="Times New Roman"/>
          <w:position w:val="-12"/>
        </w:rPr>
        <w:t xml:space="preserve">31            </w:t>
      </w:r>
      <w:r w:rsidRPr="000022D7">
        <w:rPr>
          <w:rFonts w:ascii="Times New Roman" w:hAnsi="Times New Roman" w:cs="Times New Roman"/>
          <w:position w:val="-12"/>
          <w:shd w:val="pct15" w:color="auto" w:fill="FFFFFF"/>
        </w:rPr>
        <w:t>35</w:t>
      </w:r>
      <w:r w:rsidRPr="000022D7">
        <w:rPr>
          <w:rFonts w:ascii="Times New Roman" w:hAnsi="Times New Roman" w:cs="Times New Roman"/>
          <w:position w:val="-12"/>
        </w:rPr>
        <w:t xml:space="preserve">      37      </w:t>
      </w:r>
    </w:p>
    <w:p w14:paraId="6551947D" w14:textId="77777777" w:rsidR="00CC729A" w:rsidRPr="000022D7" w:rsidRDefault="00CC729A" w:rsidP="00CC729A">
      <w:pPr>
        <w:snapToGrid w:val="0"/>
        <w:spacing w:line="360" w:lineRule="auto"/>
        <w:jc w:val="center"/>
        <w:rPr>
          <w:rFonts w:ascii="Times New Roman" w:hAnsi="Times New Roman" w:cs="Times New Roman"/>
        </w:rPr>
      </w:pPr>
      <w:r w:rsidRPr="000022D7">
        <w:rPr>
          <w:rFonts w:ascii="Times New Roman" w:hAnsi="Times New Roman" w:cs="Times New Roman"/>
          <w:position w:val="-12"/>
        </w:rPr>
        <w:t xml:space="preserve">41      43            47      49 </w:t>
      </w:r>
    </w:p>
    <w:p w14:paraId="05BA6EAF" w14:textId="77777777" w:rsidR="00CC729A" w:rsidRPr="000022D7" w:rsidRDefault="00CC729A" w:rsidP="00CC729A">
      <w:pPr>
        <w:snapToGrid w:val="0"/>
        <w:spacing w:line="360" w:lineRule="auto"/>
        <w:jc w:val="center"/>
        <w:rPr>
          <w:rFonts w:ascii="Times New Roman" w:hAnsi="Times New Roman" w:cs="Times New Roman"/>
          <w:position w:val="-12"/>
        </w:rPr>
      </w:pPr>
      <w:r w:rsidRPr="000022D7">
        <w:rPr>
          <w:rFonts w:ascii="Times New Roman" w:hAnsi="Times New Roman" w:cs="Times New Roman"/>
          <w:position w:val="-12"/>
        </w:rPr>
        <w:t xml:space="preserve">      53      </w:t>
      </w:r>
      <w:r w:rsidRPr="000022D7">
        <w:rPr>
          <w:rFonts w:ascii="Times New Roman" w:hAnsi="Times New Roman" w:cs="Times New Roman"/>
          <w:position w:val="-12"/>
          <w:shd w:val="pct15" w:color="auto" w:fill="FFFFFF"/>
        </w:rPr>
        <w:t>55</w:t>
      </w:r>
      <w:r w:rsidRPr="000022D7">
        <w:rPr>
          <w:rFonts w:ascii="Times New Roman" w:hAnsi="Times New Roman" w:cs="Times New Roman"/>
          <w:position w:val="-12"/>
        </w:rPr>
        <w:t xml:space="preserve">            59 </w:t>
      </w:r>
    </w:p>
    <w:p w14:paraId="5C34D8EF" w14:textId="77777777" w:rsidR="00CC729A" w:rsidRPr="000022D7" w:rsidRDefault="00CC729A" w:rsidP="00CC729A">
      <w:pPr>
        <w:snapToGrid w:val="0"/>
        <w:spacing w:line="360" w:lineRule="auto"/>
        <w:jc w:val="center"/>
        <w:rPr>
          <w:rFonts w:ascii="Times New Roman" w:hAnsi="Times New Roman" w:cs="Times New Roman"/>
          <w:position w:val="-12"/>
        </w:rPr>
      </w:pPr>
      <w:r w:rsidRPr="000022D7">
        <w:rPr>
          <w:rFonts w:ascii="Times New Roman" w:hAnsi="Times New Roman" w:cs="Times New Roman"/>
          <w:position w:val="-12"/>
        </w:rPr>
        <w:t xml:space="preserve">61      63      </w:t>
      </w:r>
      <w:r w:rsidRPr="000022D7">
        <w:rPr>
          <w:rFonts w:ascii="Times New Roman" w:hAnsi="Times New Roman" w:cs="Times New Roman"/>
          <w:position w:val="-12"/>
          <w:shd w:val="pct15" w:color="auto" w:fill="FFFFFF"/>
        </w:rPr>
        <w:t>65</w:t>
      </w:r>
      <w:r w:rsidRPr="000022D7">
        <w:rPr>
          <w:rFonts w:ascii="Times New Roman" w:hAnsi="Times New Roman" w:cs="Times New Roman"/>
          <w:position w:val="-12"/>
        </w:rPr>
        <w:t xml:space="preserve">      67      </w:t>
      </w:r>
    </w:p>
    <w:p w14:paraId="72732CDA" w14:textId="77777777" w:rsidR="00CC729A" w:rsidRPr="000022D7" w:rsidRDefault="00CC729A" w:rsidP="00CC729A">
      <w:pPr>
        <w:snapToGrid w:val="0"/>
        <w:spacing w:line="360" w:lineRule="auto"/>
        <w:jc w:val="center"/>
        <w:rPr>
          <w:rFonts w:ascii="Times New Roman" w:hAnsi="Times New Roman" w:cs="Times New Roman"/>
          <w:position w:val="-12"/>
        </w:rPr>
      </w:pPr>
      <w:r w:rsidRPr="000022D7">
        <w:rPr>
          <w:rFonts w:ascii="Times New Roman" w:hAnsi="Times New Roman" w:cs="Times New Roman"/>
          <w:position w:val="-12"/>
        </w:rPr>
        <w:t xml:space="preserve">71      73            77      79 </w:t>
      </w:r>
    </w:p>
    <w:p w14:paraId="478C93D7" w14:textId="77777777" w:rsidR="00CC729A" w:rsidRPr="000022D7" w:rsidRDefault="00CC729A" w:rsidP="00CC729A">
      <w:pPr>
        <w:snapToGrid w:val="0"/>
        <w:spacing w:line="360" w:lineRule="auto"/>
        <w:jc w:val="center"/>
        <w:rPr>
          <w:rFonts w:ascii="Times New Roman" w:hAnsi="Times New Roman" w:cs="Times New Roman"/>
          <w:position w:val="-12"/>
        </w:rPr>
      </w:pPr>
      <w:r w:rsidRPr="000022D7">
        <w:rPr>
          <w:rFonts w:ascii="Times New Roman" w:hAnsi="Times New Roman" w:cs="Times New Roman"/>
          <w:position w:val="-12"/>
        </w:rPr>
        <w:t xml:space="preserve">      83      </w:t>
      </w:r>
      <w:r w:rsidRPr="000022D7">
        <w:rPr>
          <w:rFonts w:ascii="Times New Roman" w:hAnsi="Times New Roman" w:cs="Times New Roman"/>
          <w:position w:val="-12"/>
          <w:shd w:val="pct15" w:color="auto" w:fill="FFFFFF"/>
        </w:rPr>
        <w:t>85</w:t>
      </w:r>
      <w:r w:rsidRPr="000022D7">
        <w:rPr>
          <w:rFonts w:ascii="Times New Roman" w:hAnsi="Times New Roman" w:cs="Times New Roman"/>
          <w:position w:val="-12"/>
        </w:rPr>
        <w:t xml:space="preserve">            89 </w:t>
      </w:r>
    </w:p>
    <w:p w14:paraId="771087A1" w14:textId="77777777" w:rsidR="00CC729A" w:rsidRPr="000022D7" w:rsidRDefault="00CC729A" w:rsidP="00CC729A">
      <w:pPr>
        <w:snapToGrid w:val="0"/>
        <w:spacing w:line="360" w:lineRule="auto"/>
        <w:jc w:val="center"/>
        <w:rPr>
          <w:rFonts w:ascii="Times New Roman" w:hAnsi="Times New Roman" w:cs="Times New Roman"/>
          <w:position w:val="-12"/>
        </w:rPr>
      </w:pPr>
      <w:r w:rsidRPr="000022D7">
        <w:rPr>
          <w:rFonts w:ascii="Times New Roman" w:hAnsi="Times New Roman" w:cs="Times New Roman"/>
          <w:position w:val="-12"/>
        </w:rPr>
        <w:t xml:space="preserve"> 91            </w:t>
      </w:r>
      <w:r w:rsidRPr="000022D7">
        <w:rPr>
          <w:rFonts w:ascii="Times New Roman" w:hAnsi="Times New Roman" w:cs="Times New Roman"/>
          <w:position w:val="-12"/>
          <w:shd w:val="pct15" w:color="auto" w:fill="FFFFFF"/>
        </w:rPr>
        <w:t>95</w:t>
      </w:r>
      <w:r w:rsidRPr="000022D7">
        <w:rPr>
          <w:rFonts w:ascii="Times New Roman" w:hAnsi="Times New Roman" w:cs="Times New Roman"/>
          <w:position w:val="-12"/>
        </w:rPr>
        <w:t xml:space="preserve">      97      </w:t>
      </w:r>
    </w:p>
    <w:p w14:paraId="5030143D" w14:textId="77777777" w:rsidR="00CC729A" w:rsidRPr="000022D7" w:rsidRDefault="00CC729A" w:rsidP="00CC729A">
      <w:pPr>
        <w:snapToGrid w:val="0"/>
        <w:spacing w:line="360" w:lineRule="auto"/>
        <w:ind w:firstLine="420"/>
        <w:rPr>
          <w:rFonts w:ascii="Times New Roman" w:hAnsi="Times New Roman" w:cs="Times New Roman"/>
        </w:rPr>
      </w:pPr>
      <w:r w:rsidRPr="000022D7">
        <w:rPr>
          <w:rFonts w:ascii="Times New Roman" w:hAnsi="Times New Roman" w:cs="Times New Roman"/>
        </w:rPr>
        <w:t>对于素数</w:t>
      </w:r>
      <w:r w:rsidRPr="000022D7">
        <w:rPr>
          <w:rFonts w:ascii="Times New Roman" w:hAnsi="Times New Roman" w:cs="Times New Roman"/>
          <w:position w:val="-12"/>
        </w:rPr>
        <w:object w:dxaOrig="740" w:dyaOrig="360" w14:anchorId="557B9BF6">
          <v:shape id="_x0000_i1190" type="#_x0000_t75" style="width:36.3pt;height:18.45pt" o:ole="">
            <v:imagedata r:id="rId321" o:title=""/>
          </v:shape>
          <o:OLEObject Type="Embed" ProgID="Equation.DSMT4" ShapeID="_x0000_i1190" DrawAspect="Content" ObjectID="_1791320988" r:id="rId322"/>
        </w:object>
      </w:r>
    </w:p>
    <w:p w14:paraId="5F853F9A" w14:textId="77777777" w:rsidR="00CC729A" w:rsidRPr="000022D7" w:rsidRDefault="00CC729A" w:rsidP="00CC729A">
      <w:pPr>
        <w:snapToGrid w:val="0"/>
        <w:spacing w:line="360" w:lineRule="auto"/>
        <w:jc w:val="center"/>
        <w:rPr>
          <w:rFonts w:ascii="Times New Roman" w:hAnsi="Times New Roman" w:cs="Times New Roman"/>
        </w:rPr>
      </w:pPr>
      <w:r w:rsidRPr="000022D7">
        <w:rPr>
          <w:rFonts w:ascii="Times New Roman" w:hAnsi="Times New Roman" w:cs="Times New Roman"/>
          <w:position w:val="-12"/>
        </w:rPr>
        <w:t>1   2    3       5       7</w:t>
      </w:r>
    </w:p>
    <w:p w14:paraId="15E5CFD0" w14:textId="77777777" w:rsidR="00CC729A" w:rsidRPr="000022D7" w:rsidRDefault="00CC729A" w:rsidP="00CC729A">
      <w:pPr>
        <w:snapToGrid w:val="0"/>
        <w:spacing w:line="360" w:lineRule="auto"/>
        <w:jc w:val="center"/>
        <w:rPr>
          <w:rFonts w:ascii="Times New Roman" w:hAnsi="Times New Roman" w:cs="Times New Roman"/>
        </w:rPr>
      </w:pPr>
      <w:r w:rsidRPr="000022D7">
        <w:rPr>
          <w:rFonts w:ascii="Times New Roman" w:hAnsi="Times New Roman" w:cs="Times New Roman"/>
          <w:position w:val="-12"/>
        </w:rPr>
        <w:t>11      13            17      19</w:t>
      </w:r>
    </w:p>
    <w:p w14:paraId="2C622260" w14:textId="77777777" w:rsidR="00CC729A" w:rsidRPr="000022D7" w:rsidRDefault="00CC729A" w:rsidP="00CC729A">
      <w:pPr>
        <w:snapToGrid w:val="0"/>
        <w:spacing w:line="360" w:lineRule="auto"/>
        <w:jc w:val="center"/>
        <w:rPr>
          <w:rFonts w:ascii="Times New Roman" w:hAnsi="Times New Roman" w:cs="Times New Roman"/>
        </w:rPr>
      </w:pPr>
      <w:r w:rsidRPr="000022D7">
        <w:rPr>
          <w:rFonts w:ascii="Times New Roman" w:hAnsi="Times New Roman" w:cs="Times New Roman"/>
          <w:position w:val="-12"/>
        </w:rPr>
        <w:t>23      25            29</w:t>
      </w:r>
    </w:p>
    <w:p w14:paraId="4BCD7F1C" w14:textId="77777777" w:rsidR="00CC729A" w:rsidRPr="000022D7" w:rsidRDefault="00CC729A" w:rsidP="00CC729A">
      <w:pPr>
        <w:snapToGrid w:val="0"/>
        <w:spacing w:line="360" w:lineRule="auto"/>
        <w:jc w:val="center"/>
        <w:rPr>
          <w:rFonts w:ascii="Times New Roman" w:hAnsi="Times New Roman" w:cs="Times New Roman"/>
        </w:rPr>
      </w:pPr>
      <w:r w:rsidRPr="000022D7">
        <w:rPr>
          <w:rFonts w:ascii="Times New Roman" w:hAnsi="Times New Roman" w:cs="Times New Roman"/>
          <w:position w:val="-12"/>
        </w:rPr>
        <w:t>31            35      37</w:t>
      </w:r>
    </w:p>
    <w:p w14:paraId="259244E4" w14:textId="77777777" w:rsidR="00CC729A" w:rsidRPr="000022D7" w:rsidRDefault="00CC729A" w:rsidP="00CC729A">
      <w:pPr>
        <w:snapToGrid w:val="0"/>
        <w:spacing w:line="360" w:lineRule="auto"/>
        <w:jc w:val="center"/>
        <w:rPr>
          <w:rFonts w:ascii="Times New Roman" w:hAnsi="Times New Roman" w:cs="Times New Roman"/>
          <w:position w:val="-12"/>
          <w:shd w:val="pct15" w:color="auto" w:fill="FFFFFF"/>
        </w:rPr>
      </w:pPr>
      <w:r w:rsidRPr="000022D7">
        <w:rPr>
          <w:rFonts w:ascii="Times New Roman" w:hAnsi="Times New Roman" w:cs="Times New Roman"/>
          <w:position w:val="-12"/>
        </w:rPr>
        <w:t xml:space="preserve">41      43            47      </w:t>
      </w:r>
      <w:r w:rsidRPr="000022D7">
        <w:rPr>
          <w:rFonts w:ascii="Times New Roman" w:hAnsi="Times New Roman" w:cs="Times New Roman"/>
          <w:position w:val="-12"/>
          <w:shd w:val="pct15" w:color="auto" w:fill="FFFFFF"/>
        </w:rPr>
        <w:t>49</w:t>
      </w:r>
    </w:p>
    <w:p w14:paraId="7769B1FF" w14:textId="77777777" w:rsidR="00CC729A" w:rsidRPr="000022D7" w:rsidRDefault="00CC729A" w:rsidP="00CC729A">
      <w:pPr>
        <w:snapToGrid w:val="0"/>
        <w:spacing w:line="360" w:lineRule="auto"/>
        <w:jc w:val="center"/>
        <w:rPr>
          <w:rFonts w:ascii="Times New Roman" w:hAnsi="Times New Roman" w:cs="Times New Roman"/>
          <w:position w:val="-12"/>
        </w:rPr>
      </w:pPr>
      <w:r w:rsidRPr="000022D7">
        <w:rPr>
          <w:rFonts w:ascii="Times New Roman" w:hAnsi="Times New Roman" w:cs="Times New Roman"/>
          <w:position w:val="-12"/>
        </w:rPr>
        <w:t>53      55            59</w:t>
      </w:r>
    </w:p>
    <w:p w14:paraId="2CDE754E" w14:textId="77777777" w:rsidR="00CC729A" w:rsidRPr="000022D7" w:rsidRDefault="00CC729A" w:rsidP="00CC729A">
      <w:pPr>
        <w:snapToGrid w:val="0"/>
        <w:spacing w:line="360" w:lineRule="auto"/>
        <w:jc w:val="center"/>
        <w:rPr>
          <w:rFonts w:ascii="Times New Roman" w:hAnsi="Times New Roman" w:cs="Times New Roman"/>
          <w:position w:val="-12"/>
        </w:rPr>
      </w:pPr>
      <w:r w:rsidRPr="000022D7">
        <w:rPr>
          <w:rFonts w:ascii="Times New Roman" w:hAnsi="Times New Roman" w:cs="Times New Roman"/>
          <w:position w:val="-12"/>
        </w:rPr>
        <w:lastRenderedPageBreak/>
        <w:t>61      63      65      67</w:t>
      </w:r>
    </w:p>
    <w:p w14:paraId="6D46F9F0" w14:textId="77777777" w:rsidR="00CC729A" w:rsidRPr="000022D7" w:rsidRDefault="00CC729A" w:rsidP="00CC729A">
      <w:pPr>
        <w:snapToGrid w:val="0"/>
        <w:spacing w:line="360" w:lineRule="auto"/>
        <w:jc w:val="center"/>
        <w:rPr>
          <w:rFonts w:ascii="Times New Roman" w:hAnsi="Times New Roman" w:cs="Times New Roman"/>
          <w:position w:val="-12"/>
        </w:rPr>
      </w:pPr>
      <w:r w:rsidRPr="000022D7">
        <w:rPr>
          <w:rFonts w:ascii="Times New Roman" w:hAnsi="Times New Roman" w:cs="Times New Roman"/>
          <w:position w:val="-12"/>
        </w:rPr>
        <w:t xml:space="preserve">71      73            </w:t>
      </w:r>
      <w:r w:rsidRPr="000022D7">
        <w:rPr>
          <w:rFonts w:ascii="Times New Roman" w:hAnsi="Times New Roman" w:cs="Times New Roman"/>
          <w:position w:val="-12"/>
          <w:shd w:val="pct15" w:color="auto" w:fill="FFFFFF"/>
        </w:rPr>
        <w:t>77</w:t>
      </w:r>
      <w:r w:rsidRPr="000022D7">
        <w:rPr>
          <w:rFonts w:ascii="Times New Roman" w:hAnsi="Times New Roman" w:cs="Times New Roman"/>
          <w:position w:val="-12"/>
        </w:rPr>
        <w:t xml:space="preserve">      79</w:t>
      </w:r>
    </w:p>
    <w:p w14:paraId="56EF6CC3" w14:textId="77777777" w:rsidR="00CC729A" w:rsidRPr="000022D7" w:rsidRDefault="00CC729A" w:rsidP="00CC729A">
      <w:pPr>
        <w:snapToGrid w:val="0"/>
        <w:spacing w:line="360" w:lineRule="auto"/>
        <w:jc w:val="center"/>
        <w:rPr>
          <w:rFonts w:ascii="Times New Roman" w:hAnsi="Times New Roman" w:cs="Times New Roman"/>
          <w:position w:val="-12"/>
        </w:rPr>
      </w:pPr>
      <w:r w:rsidRPr="000022D7">
        <w:rPr>
          <w:rFonts w:ascii="Times New Roman" w:hAnsi="Times New Roman" w:cs="Times New Roman"/>
          <w:position w:val="-12"/>
        </w:rPr>
        <w:t>83      85            89</w:t>
      </w:r>
    </w:p>
    <w:p w14:paraId="3A2C695B" w14:textId="77777777" w:rsidR="00CC729A" w:rsidRPr="000022D7" w:rsidRDefault="00CC729A" w:rsidP="00CC729A">
      <w:pPr>
        <w:snapToGrid w:val="0"/>
        <w:spacing w:line="360" w:lineRule="auto"/>
        <w:jc w:val="center"/>
        <w:rPr>
          <w:rFonts w:ascii="Times New Roman" w:hAnsi="Times New Roman" w:cs="Times New Roman"/>
          <w:position w:val="-12"/>
        </w:rPr>
      </w:pPr>
      <w:r w:rsidRPr="000022D7">
        <w:rPr>
          <w:rFonts w:ascii="Times New Roman" w:hAnsi="Times New Roman" w:cs="Times New Roman"/>
          <w:position w:val="-12"/>
          <w:shd w:val="pct15" w:color="auto" w:fill="FFFFFF"/>
        </w:rPr>
        <w:t>91</w:t>
      </w:r>
      <w:r w:rsidRPr="000022D7">
        <w:rPr>
          <w:rFonts w:ascii="Times New Roman" w:hAnsi="Times New Roman" w:cs="Times New Roman"/>
          <w:position w:val="-12"/>
        </w:rPr>
        <w:t xml:space="preserve">            95      97</w:t>
      </w:r>
    </w:p>
    <w:p w14:paraId="54D28CD8" w14:textId="77777777" w:rsidR="00CC729A" w:rsidRPr="000022D7" w:rsidRDefault="00CC729A" w:rsidP="00CC729A">
      <w:pPr>
        <w:snapToGrid w:val="0"/>
        <w:spacing w:line="360" w:lineRule="auto"/>
        <w:ind w:firstLine="420"/>
        <w:rPr>
          <w:rFonts w:ascii="Times New Roman" w:hAnsi="Times New Roman" w:cs="Times New Roman"/>
        </w:rPr>
      </w:pPr>
      <w:r w:rsidRPr="000022D7">
        <w:rPr>
          <w:rFonts w:ascii="Times New Roman" w:hAnsi="Times New Roman" w:cs="Times New Roman"/>
        </w:rPr>
        <w:t>余下的整数（不包括</w:t>
      </w:r>
      <w:r w:rsidRPr="000022D7">
        <w:rPr>
          <w:rFonts w:ascii="Times New Roman" w:hAnsi="Times New Roman" w:cs="Times New Roman"/>
          <w:position w:val="-4"/>
        </w:rPr>
        <w:object w:dxaOrig="139" w:dyaOrig="260" w14:anchorId="021B1AE4">
          <v:shape id="_x0000_i1191" type="#_x0000_t75" style="width:6.15pt;height:12.9pt" o:ole="">
            <v:imagedata r:id="rId323" o:title=""/>
          </v:shape>
          <o:OLEObject Type="Embed" ProgID="Equation.DSMT4" ShapeID="_x0000_i1191" DrawAspect="Content" ObjectID="_1791320989" r:id="rId324"/>
        </w:object>
      </w:r>
      <w:r w:rsidRPr="000022D7">
        <w:rPr>
          <w:rFonts w:ascii="Times New Roman" w:hAnsi="Times New Roman" w:cs="Times New Roman"/>
        </w:rPr>
        <w:t>）就是所要求的不超过</w:t>
      </w:r>
      <w:r w:rsidRPr="000022D7">
        <w:rPr>
          <w:rFonts w:ascii="Times New Roman" w:hAnsi="Times New Roman" w:cs="Times New Roman"/>
          <w:position w:val="-6"/>
        </w:rPr>
        <w:object w:dxaOrig="840" w:dyaOrig="279" w14:anchorId="64E34D3B">
          <v:shape id="_x0000_i1192" type="#_x0000_t75" style="width:41.85pt;height:14.75pt" o:ole="">
            <v:imagedata r:id="rId307" o:title=""/>
          </v:shape>
          <o:OLEObject Type="Embed" ProgID="Equation.DSMT4" ShapeID="_x0000_i1192" DrawAspect="Content" ObjectID="_1791320990" r:id="rId325"/>
        </w:object>
      </w:r>
      <w:r w:rsidRPr="000022D7">
        <w:rPr>
          <w:rFonts w:ascii="Times New Roman" w:hAnsi="Times New Roman" w:cs="Times New Roman"/>
        </w:rPr>
        <w:t>的素数：</w:t>
      </w:r>
    </w:p>
    <w:p w14:paraId="2C720A92" w14:textId="77777777" w:rsidR="00CC729A" w:rsidRPr="000022D7" w:rsidRDefault="00CC729A" w:rsidP="00CC729A">
      <w:pPr>
        <w:snapToGrid w:val="0"/>
        <w:spacing w:line="360" w:lineRule="auto"/>
        <w:jc w:val="center"/>
        <w:rPr>
          <w:rFonts w:ascii="Times New Roman" w:hAnsi="Times New Roman" w:cs="Times New Roman"/>
        </w:rPr>
      </w:pPr>
      <w:r w:rsidRPr="000022D7">
        <w:rPr>
          <w:rFonts w:ascii="Times New Roman" w:hAnsi="Times New Roman" w:cs="Times New Roman"/>
          <w:position w:val="-12"/>
          <w:shd w:val="pct15" w:color="auto" w:fill="FFFFFF"/>
        </w:rPr>
        <w:t>1</w:t>
      </w:r>
      <w:r w:rsidRPr="000022D7">
        <w:rPr>
          <w:rFonts w:ascii="Times New Roman" w:hAnsi="Times New Roman" w:cs="Times New Roman"/>
          <w:position w:val="-12"/>
        </w:rPr>
        <w:t xml:space="preserve">   2    3       5       7</w:t>
      </w:r>
    </w:p>
    <w:p w14:paraId="2E0C3D2F" w14:textId="77777777" w:rsidR="00CC729A" w:rsidRPr="000022D7" w:rsidRDefault="00CC729A" w:rsidP="00CC729A">
      <w:pPr>
        <w:snapToGrid w:val="0"/>
        <w:spacing w:line="360" w:lineRule="auto"/>
        <w:jc w:val="center"/>
        <w:rPr>
          <w:rFonts w:ascii="Times New Roman" w:hAnsi="Times New Roman" w:cs="Times New Roman"/>
        </w:rPr>
      </w:pPr>
      <w:r w:rsidRPr="000022D7">
        <w:rPr>
          <w:rFonts w:ascii="Times New Roman" w:hAnsi="Times New Roman" w:cs="Times New Roman"/>
          <w:position w:val="-12"/>
        </w:rPr>
        <w:t>11      13            17      19</w:t>
      </w:r>
    </w:p>
    <w:p w14:paraId="26940C1E" w14:textId="77777777" w:rsidR="00CC729A" w:rsidRPr="000022D7" w:rsidRDefault="00CC729A" w:rsidP="00CC729A">
      <w:pPr>
        <w:snapToGrid w:val="0"/>
        <w:spacing w:line="360" w:lineRule="auto"/>
        <w:jc w:val="center"/>
        <w:rPr>
          <w:rFonts w:ascii="Times New Roman" w:hAnsi="Times New Roman" w:cs="Times New Roman"/>
        </w:rPr>
      </w:pPr>
      <w:r w:rsidRPr="000022D7">
        <w:rPr>
          <w:rFonts w:ascii="Times New Roman" w:hAnsi="Times New Roman" w:cs="Times New Roman"/>
          <w:position w:val="-12"/>
        </w:rPr>
        <w:t>23                           29</w:t>
      </w:r>
    </w:p>
    <w:p w14:paraId="18A19EC9" w14:textId="77777777" w:rsidR="00CC729A" w:rsidRPr="000022D7" w:rsidRDefault="00CC729A" w:rsidP="00CC729A">
      <w:pPr>
        <w:snapToGrid w:val="0"/>
        <w:spacing w:line="360" w:lineRule="auto"/>
        <w:jc w:val="center"/>
        <w:rPr>
          <w:rFonts w:ascii="Times New Roman" w:hAnsi="Times New Roman" w:cs="Times New Roman"/>
        </w:rPr>
      </w:pPr>
      <w:r w:rsidRPr="000022D7">
        <w:rPr>
          <w:rFonts w:ascii="Times New Roman" w:hAnsi="Times New Roman" w:cs="Times New Roman"/>
          <w:position w:val="-12"/>
        </w:rPr>
        <w:t>31                   37</w:t>
      </w:r>
    </w:p>
    <w:p w14:paraId="0B554E3A" w14:textId="77777777" w:rsidR="00CC729A" w:rsidRPr="000022D7" w:rsidRDefault="00CC729A" w:rsidP="00CC729A">
      <w:pPr>
        <w:snapToGrid w:val="0"/>
        <w:spacing w:line="360" w:lineRule="auto"/>
        <w:jc w:val="center"/>
        <w:rPr>
          <w:rFonts w:ascii="Times New Roman" w:hAnsi="Times New Roman" w:cs="Times New Roman"/>
          <w:position w:val="-12"/>
          <w:shd w:val="pct15" w:color="auto" w:fill="FFFFFF"/>
        </w:rPr>
      </w:pPr>
      <w:r w:rsidRPr="000022D7">
        <w:rPr>
          <w:rFonts w:ascii="Times New Roman" w:hAnsi="Times New Roman" w:cs="Times New Roman"/>
          <w:position w:val="-12"/>
        </w:rPr>
        <w:t xml:space="preserve">41      43            47      </w:t>
      </w:r>
    </w:p>
    <w:p w14:paraId="62A6CC4D" w14:textId="77777777" w:rsidR="00CC729A" w:rsidRPr="000022D7" w:rsidRDefault="00CC729A" w:rsidP="00CC729A">
      <w:pPr>
        <w:snapToGrid w:val="0"/>
        <w:spacing w:line="360" w:lineRule="auto"/>
        <w:jc w:val="center"/>
        <w:rPr>
          <w:rFonts w:ascii="Times New Roman" w:hAnsi="Times New Roman" w:cs="Times New Roman"/>
          <w:position w:val="-12"/>
        </w:rPr>
      </w:pPr>
      <w:r w:rsidRPr="000022D7">
        <w:rPr>
          <w:rFonts w:ascii="Times New Roman" w:hAnsi="Times New Roman" w:cs="Times New Roman"/>
          <w:position w:val="-12"/>
        </w:rPr>
        <w:t>53                          59</w:t>
      </w:r>
    </w:p>
    <w:p w14:paraId="33F89FE2" w14:textId="77777777" w:rsidR="00CC729A" w:rsidRPr="000022D7" w:rsidRDefault="00CC729A" w:rsidP="00CC729A">
      <w:pPr>
        <w:snapToGrid w:val="0"/>
        <w:spacing w:line="360" w:lineRule="auto"/>
        <w:jc w:val="center"/>
        <w:rPr>
          <w:rFonts w:ascii="Times New Roman" w:hAnsi="Times New Roman" w:cs="Times New Roman"/>
          <w:position w:val="-12"/>
        </w:rPr>
      </w:pPr>
      <w:r w:rsidRPr="000022D7">
        <w:rPr>
          <w:rFonts w:ascii="Times New Roman" w:hAnsi="Times New Roman" w:cs="Times New Roman"/>
          <w:position w:val="-12"/>
        </w:rPr>
        <w:t>61                     67</w:t>
      </w:r>
    </w:p>
    <w:p w14:paraId="641A68E2" w14:textId="77777777" w:rsidR="00CC729A" w:rsidRPr="000022D7" w:rsidRDefault="00CC729A" w:rsidP="00CC729A">
      <w:pPr>
        <w:snapToGrid w:val="0"/>
        <w:spacing w:line="360" w:lineRule="auto"/>
        <w:jc w:val="center"/>
        <w:rPr>
          <w:rFonts w:ascii="Times New Roman" w:hAnsi="Times New Roman" w:cs="Times New Roman"/>
          <w:position w:val="-12"/>
        </w:rPr>
      </w:pPr>
      <w:r w:rsidRPr="000022D7">
        <w:rPr>
          <w:rFonts w:ascii="Times New Roman" w:hAnsi="Times New Roman" w:cs="Times New Roman"/>
          <w:position w:val="-12"/>
        </w:rPr>
        <w:t>71      73                  79</w:t>
      </w:r>
    </w:p>
    <w:p w14:paraId="64368063" w14:textId="77777777" w:rsidR="00CC729A" w:rsidRPr="000022D7" w:rsidRDefault="00CC729A" w:rsidP="00CC729A">
      <w:pPr>
        <w:snapToGrid w:val="0"/>
        <w:spacing w:line="360" w:lineRule="auto"/>
        <w:jc w:val="center"/>
        <w:rPr>
          <w:rFonts w:ascii="Times New Roman" w:hAnsi="Times New Roman" w:cs="Times New Roman"/>
          <w:position w:val="-12"/>
        </w:rPr>
      </w:pPr>
      <w:r w:rsidRPr="000022D7">
        <w:rPr>
          <w:rFonts w:ascii="Times New Roman" w:hAnsi="Times New Roman" w:cs="Times New Roman"/>
          <w:position w:val="-12"/>
        </w:rPr>
        <w:t>83                           89</w:t>
      </w:r>
    </w:p>
    <w:p w14:paraId="19E85173" w14:textId="77777777" w:rsidR="00CC729A" w:rsidRPr="000022D7" w:rsidRDefault="00CC729A" w:rsidP="00CC729A">
      <w:pPr>
        <w:snapToGrid w:val="0"/>
        <w:spacing w:line="360" w:lineRule="auto"/>
        <w:jc w:val="center"/>
        <w:rPr>
          <w:rFonts w:ascii="Times New Roman" w:hAnsi="Times New Roman" w:cs="Times New Roman"/>
          <w:position w:val="-12"/>
        </w:rPr>
      </w:pPr>
      <w:r w:rsidRPr="000022D7">
        <w:rPr>
          <w:rFonts w:ascii="Times New Roman" w:hAnsi="Times New Roman" w:cs="Times New Roman"/>
          <w:position w:val="-12"/>
        </w:rPr>
        <w:t xml:space="preserve">                    97</w:t>
      </w:r>
    </w:p>
    <w:p w14:paraId="00896972" w14:textId="77777777" w:rsidR="00CC729A" w:rsidRPr="000022D7" w:rsidRDefault="00CC729A" w:rsidP="00CC729A">
      <w:pPr>
        <w:snapToGrid w:val="0"/>
        <w:spacing w:line="360" w:lineRule="auto"/>
        <w:rPr>
          <w:rFonts w:ascii="Times New Roman" w:hAnsi="Times New Roman" w:cs="Times New Roman"/>
          <w:position w:val="-10"/>
        </w:rPr>
      </w:pPr>
      <w:r w:rsidRPr="000022D7">
        <w:rPr>
          <w:rFonts w:ascii="Times New Roman" w:hAnsi="Times New Roman" w:cs="Times New Roman"/>
        </w:rPr>
        <w:t>素数为：</w:t>
      </w:r>
      <w:r w:rsidRPr="000022D7">
        <w:rPr>
          <w:rFonts w:ascii="Times New Roman" w:hAnsi="Times New Roman" w:cs="Times New Roman"/>
          <w:position w:val="-10"/>
        </w:rPr>
        <w:object w:dxaOrig="7380" w:dyaOrig="320" w14:anchorId="7F16B74F">
          <v:shape id="_x0000_i1193" type="#_x0000_t75" style="width:369.25pt;height:16pt" o:ole="">
            <v:imagedata r:id="rId326" o:title=""/>
          </v:shape>
          <o:OLEObject Type="Embed" ProgID="Equation.DSMT4" ShapeID="_x0000_i1193" DrawAspect="Content" ObjectID="_1791320991" r:id="rId327"/>
        </w:object>
      </w:r>
    </w:p>
    <w:p w14:paraId="329EE486" w14:textId="77777777" w:rsidR="00CC729A" w:rsidRPr="000022D7" w:rsidRDefault="00CC729A" w:rsidP="00CC729A">
      <w:pPr>
        <w:snapToGrid w:val="0"/>
        <w:spacing w:line="360" w:lineRule="auto"/>
        <w:rPr>
          <w:rFonts w:ascii="Times New Roman" w:hAnsi="Times New Roman" w:cs="Times New Roman"/>
        </w:rPr>
      </w:pPr>
    </w:p>
    <w:p w14:paraId="3CF173FE" w14:textId="35AFC508" w:rsidR="00CC729A" w:rsidRPr="000022D7" w:rsidRDefault="00904C13" w:rsidP="00A91F49">
      <w:pPr>
        <w:spacing w:beforeLines="50" w:before="156" w:afterLines="50" w:after="156"/>
        <w:rPr>
          <w:rFonts w:ascii="Times New Roman" w:hAnsi="Times New Roman" w:cs="Times New Roman"/>
          <w:b/>
          <w:sz w:val="24"/>
          <w:szCs w:val="24"/>
        </w:rPr>
      </w:pPr>
      <w:r w:rsidRPr="000022D7">
        <w:rPr>
          <w:rFonts w:ascii="Times New Roman" w:hAnsi="Times New Roman" w:cs="Times New Roman"/>
          <w:b/>
          <w:sz w:val="24"/>
          <w:szCs w:val="24"/>
        </w:rPr>
        <w:t>1.1.</w:t>
      </w:r>
      <w:r w:rsidR="0006250E" w:rsidRPr="000022D7">
        <w:rPr>
          <w:rFonts w:ascii="Times New Roman" w:hAnsi="Times New Roman" w:cs="Times New Roman"/>
          <w:b/>
          <w:sz w:val="24"/>
          <w:szCs w:val="24"/>
        </w:rPr>
        <w:t>4</w:t>
      </w:r>
      <w:r w:rsidRPr="000022D7">
        <w:rPr>
          <w:rFonts w:ascii="Times New Roman" w:hAnsi="Times New Roman" w:cs="Times New Roman"/>
          <w:b/>
          <w:sz w:val="24"/>
          <w:szCs w:val="24"/>
        </w:rPr>
        <w:t xml:space="preserve"> </w:t>
      </w:r>
      <w:r w:rsidR="00BC0F68">
        <w:rPr>
          <w:rFonts w:ascii="Times New Roman" w:hAnsi="Times New Roman" w:cs="Times New Roman"/>
          <w:b/>
          <w:sz w:val="24"/>
          <w:szCs w:val="20"/>
        </w:rPr>
        <w:t>欧几里德</w:t>
      </w:r>
      <w:r w:rsidRPr="000022D7">
        <w:rPr>
          <w:rFonts w:ascii="Times New Roman" w:hAnsi="Times New Roman" w:cs="Times New Roman"/>
          <w:b/>
          <w:sz w:val="24"/>
          <w:szCs w:val="20"/>
        </w:rPr>
        <w:t>除法</w:t>
      </w:r>
      <w:r w:rsidRPr="000022D7">
        <w:rPr>
          <w:rFonts w:ascii="Times New Roman" w:hAnsi="Times New Roman" w:cs="Times New Roman"/>
          <w:sz w:val="24"/>
          <w:szCs w:val="20"/>
        </w:rPr>
        <w:t xml:space="preserve"> </w:t>
      </w:r>
    </w:p>
    <w:p w14:paraId="3EAC8A91" w14:textId="6756E9E8" w:rsidR="007F3E47" w:rsidRPr="000022D7" w:rsidRDefault="007F3E47" w:rsidP="007F3E47">
      <w:pPr>
        <w:snapToGrid w:val="0"/>
        <w:spacing w:line="360" w:lineRule="auto"/>
        <w:ind w:firstLineChars="200" w:firstLine="420"/>
        <w:rPr>
          <w:rFonts w:ascii="Times New Roman" w:hAnsi="Times New Roman" w:cs="Times New Roman"/>
        </w:rPr>
      </w:pPr>
      <w:r w:rsidRPr="000022D7">
        <w:rPr>
          <w:rFonts w:ascii="Times New Roman" w:hAnsi="Times New Roman" w:cs="Times New Roman"/>
        </w:rPr>
        <w:t>因为不是任意的两个整数之间都有整除关系，所以我们</w:t>
      </w:r>
      <w:r w:rsidR="004D0675">
        <w:rPr>
          <w:rFonts w:ascii="Times New Roman" w:hAnsi="Times New Roman" w:cs="Times New Roman" w:hint="eastAsia"/>
        </w:rPr>
        <w:t>需要</w:t>
      </w:r>
      <w:r w:rsidRPr="000022D7">
        <w:rPr>
          <w:rFonts w:ascii="Times New Roman" w:hAnsi="Times New Roman" w:cs="Times New Roman"/>
        </w:rPr>
        <w:t>引</w:t>
      </w:r>
      <w:r w:rsidR="004D0675">
        <w:rPr>
          <w:rFonts w:ascii="Times New Roman" w:hAnsi="Times New Roman" w:cs="Times New Roman" w:hint="eastAsia"/>
        </w:rPr>
        <w:t>入</w:t>
      </w:r>
      <w:bookmarkStart w:id="1" w:name="_Hlk171335104"/>
      <w:r w:rsidR="00BC0F68">
        <w:rPr>
          <w:rFonts w:ascii="Times New Roman" w:hAnsi="Times New Roman" w:cs="Times New Roman"/>
        </w:rPr>
        <w:t>欧几里德</w:t>
      </w:r>
      <w:r w:rsidRPr="000022D7">
        <w:rPr>
          <w:rFonts w:ascii="Times New Roman" w:hAnsi="Times New Roman" w:cs="Times New Roman"/>
        </w:rPr>
        <w:t>（</w:t>
      </w:r>
      <w:r w:rsidRPr="000022D7">
        <w:rPr>
          <w:rFonts w:ascii="Times New Roman" w:hAnsi="Times New Roman" w:cs="Times New Roman"/>
        </w:rPr>
        <w:t>Euclid</w:t>
      </w:r>
      <w:r w:rsidRPr="000022D7">
        <w:rPr>
          <w:rFonts w:ascii="Times New Roman" w:hAnsi="Times New Roman" w:cs="Times New Roman"/>
        </w:rPr>
        <w:t>）</w:t>
      </w:r>
      <w:bookmarkEnd w:id="1"/>
      <w:r w:rsidRPr="000022D7">
        <w:rPr>
          <w:rFonts w:ascii="Times New Roman" w:hAnsi="Times New Roman" w:cs="Times New Roman"/>
        </w:rPr>
        <w:t>除法或带余数除法</w:t>
      </w:r>
      <w:r w:rsidRPr="000022D7">
        <w:rPr>
          <w:rFonts w:ascii="Times New Roman" w:hAnsi="Times New Roman" w:cs="Times New Roman"/>
        </w:rPr>
        <w:t>.</w:t>
      </w:r>
    </w:p>
    <w:p w14:paraId="7C4CC4D3" w14:textId="354C9D4F" w:rsidR="007F3E47" w:rsidRPr="000022D7" w:rsidRDefault="007F3E47" w:rsidP="007F3E47">
      <w:pPr>
        <w:snapToGrid w:val="0"/>
        <w:spacing w:line="360" w:lineRule="auto"/>
        <w:rPr>
          <w:rFonts w:ascii="Times New Roman" w:hAnsi="Times New Roman" w:cs="Times New Roman"/>
        </w:rPr>
      </w:pPr>
      <w:r w:rsidRPr="000022D7">
        <w:rPr>
          <w:rFonts w:ascii="Times New Roman" w:hAnsi="Times New Roman" w:cs="Times New Roman"/>
        </w:rPr>
        <w:tab/>
      </w:r>
      <w:r w:rsidRPr="000022D7">
        <w:rPr>
          <w:rFonts w:ascii="Times New Roman" w:hAnsi="Times New Roman" w:cs="Times New Roman"/>
          <w:b/>
        </w:rPr>
        <w:t>定理</w:t>
      </w:r>
      <w:r w:rsidR="004D0675">
        <w:rPr>
          <w:rFonts w:ascii="Times New Roman" w:hAnsi="Times New Roman" w:cs="Times New Roman" w:hint="eastAsia"/>
          <w:b/>
        </w:rPr>
        <w:t>1.1.</w:t>
      </w:r>
      <w:r w:rsidR="0006250E" w:rsidRPr="000022D7">
        <w:rPr>
          <w:rFonts w:ascii="Times New Roman" w:hAnsi="Times New Roman" w:cs="Times New Roman"/>
          <w:b/>
        </w:rPr>
        <w:t>11</w:t>
      </w:r>
      <w:r w:rsidRPr="000022D7">
        <w:rPr>
          <w:rFonts w:ascii="Times New Roman" w:hAnsi="Times New Roman" w:cs="Times New Roman"/>
        </w:rPr>
        <w:t>（</w:t>
      </w:r>
      <w:r w:rsidR="00BC0F68">
        <w:rPr>
          <w:rFonts w:ascii="Times New Roman" w:hAnsi="Times New Roman" w:cs="Times New Roman"/>
        </w:rPr>
        <w:t>欧几里德</w:t>
      </w:r>
      <w:r w:rsidRPr="000022D7">
        <w:rPr>
          <w:rFonts w:ascii="Times New Roman" w:hAnsi="Times New Roman" w:cs="Times New Roman"/>
        </w:rPr>
        <w:t>除法</w:t>
      </w:r>
      <w:r w:rsidR="004E2E57" w:rsidRPr="000022D7">
        <w:rPr>
          <w:rFonts w:ascii="Times New Roman" w:hAnsi="Times New Roman" w:cs="Times New Roman"/>
        </w:rPr>
        <w:t>-</w:t>
      </w:r>
      <w:r w:rsidR="004E2E57" w:rsidRPr="000022D7">
        <w:rPr>
          <w:rFonts w:ascii="Times New Roman" w:hAnsi="Times New Roman" w:cs="Times New Roman"/>
        </w:rPr>
        <w:t>最小非负余数</w:t>
      </w:r>
      <w:r w:rsidRPr="000022D7">
        <w:rPr>
          <w:rFonts w:ascii="Times New Roman" w:hAnsi="Times New Roman" w:cs="Times New Roman"/>
        </w:rPr>
        <w:t>）</w:t>
      </w:r>
      <w:r w:rsidRPr="000022D7">
        <w:rPr>
          <w:rFonts w:ascii="Times New Roman" w:hAnsi="Times New Roman" w:cs="Times New Roman"/>
        </w:rPr>
        <w:t xml:space="preserve"> </w:t>
      </w:r>
      <w:r w:rsidRPr="000022D7">
        <w:rPr>
          <w:rFonts w:ascii="Times New Roman" w:hAnsi="Times New Roman" w:cs="Times New Roman"/>
        </w:rPr>
        <w:t>设</w:t>
      </w:r>
      <w:r w:rsidRPr="000022D7">
        <w:rPr>
          <w:rFonts w:ascii="Times New Roman" w:hAnsi="Times New Roman" w:cs="Times New Roman"/>
          <w:position w:val="-10"/>
        </w:rPr>
        <w:object w:dxaOrig="400" w:dyaOrig="320" w14:anchorId="618DA80C">
          <v:shape id="_x0000_i1194" type="#_x0000_t75" style="width:20.9pt;height:16pt" o:ole="">
            <v:imagedata r:id="rId328" o:title=""/>
          </v:shape>
          <o:OLEObject Type="Embed" ProgID="Equation.DSMT4" ShapeID="_x0000_i1194" DrawAspect="Content" ObjectID="_1791320992" r:id="rId329"/>
        </w:object>
      </w:r>
      <w:r w:rsidRPr="000022D7">
        <w:rPr>
          <w:rFonts w:ascii="Times New Roman" w:hAnsi="Times New Roman" w:cs="Times New Roman"/>
        </w:rPr>
        <w:t>是两个整数，其中</w:t>
      </w:r>
      <w:r w:rsidRPr="000022D7">
        <w:rPr>
          <w:rFonts w:ascii="Times New Roman" w:hAnsi="Times New Roman" w:cs="Times New Roman"/>
          <w:position w:val="-6"/>
        </w:rPr>
        <w:object w:dxaOrig="540" w:dyaOrig="279" w14:anchorId="1274BD43">
          <v:shape id="_x0000_i1195" type="#_x0000_t75" style="width:27.1pt;height:14.75pt" o:ole="">
            <v:imagedata r:id="rId330" o:title=""/>
          </v:shape>
          <o:OLEObject Type="Embed" ProgID="Equation.DSMT4" ShapeID="_x0000_i1195" DrawAspect="Content" ObjectID="_1791320993" r:id="rId331"/>
        </w:object>
      </w:r>
      <w:r w:rsidRPr="000022D7">
        <w:rPr>
          <w:rFonts w:ascii="Times New Roman" w:hAnsi="Times New Roman" w:cs="Times New Roman"/>
        </w:rPr>
        <w:t xml:space="preserve">. </w:t>
      </w:r>
      <w:r w:rsidRPr="000022D7">
        <w:rPr>
          <w:rFonts w:ascii="Times New Roman" w:hAnsi="Times New Roman" w:cs="Times New Roman"/>
        </w:rPr>
        <w:t>则存在</w:t>
      </w:r>
      <w:r w:rsidR="00171062">
        <w:rPr>
          <w:rFonts w:ascii="Times New Roman" w:hAnsi="Times New Roman" w:cs="Times New Roman"/>
        </w:rPr>
        <w:t>唯一</w:t>
      </w:r>
      <w:r w:rsidRPr="000022D7">
        <w:rPr>
          <w:rFonts w:ascii="Times New Roman" w:hAnsi="Times New Roman" w:cs="Times New Roman"/>
        </w:rPr>
        <w:t>的整数</w:t>
      </w:r>
      <w:r w:rsidRPr="000022D7">
        <w:rPr>
          <w:rFonts w:ascii="Times New Roman" w:hAnsi="Times New Roman" w:cs="Times New Roman"/>
          <w:position w:val="-10"/>
        </w:rPr>
        <w:object w:dxaOrig="400" w:dyaOrig="260" w14:anchorId="238D7235">
          <v:shape id="_x0000_i1196" type="#_x0000_t75" style="width:20.9pt;height:12.9pt" o:ole="">
            <v:imagedata r:id="rId332" o:title=""/>
          </v:shape>
          <o:OLEObject Type="Embed" ProgID="Equation.DSMT4" ShapeID="_x0000_i1196" DrawAspect="Content" ObjectID="_1791320994" r:id="rId333"/>
        </w:object>
      </w:r>
      <w:r w:rsidRPr="000022D7">
        <w:rPr>
          <w:rFonts w:ascii="Times New Roman" w:hAnsi="Times New Roman" w:cs="Times New Roman"/>
        </w:rPr>
        <w:t>使得</w:t>
      </w:r>
    </w:p>
    <w:p w14:paraId="2827BEED" w14:textId="616F545C" w:rsidR="007F3E47" w:rsidRPr="000022D7" w:rsidRDefault="007F3E47" w:rsidP="007F3E47">
      <w:pPr>
        <w:snapToGrid w:val="0"/>
        <w:spacing w:line="360" w:lineRule="auto"/>
        <w:jc w:val="right"/>
        <w:rPr>
          <w:rFonts w:ascii="Times New Roman" w:hAnsi="Times New Roman" w:cs="Times New Roman"/>
        </w:rPr>
      </w:pPr>
      <w:r w:rsidRPr="000022D7">
        <w:rPr>
          <w:rFonts w:ascii="Times New Roman" w:hAnsi="Times New Roman" w:cs="Times New Roman"/>
          <w:position w:val="-10"/>
        </w:rPr>
        <w:object w:dxaOrig="2260" w:dyaOrig="320" w14:anchorId="04631DF2">
          <v:shape id="_x0000_i1197" type="#_x0000_t75" style="width:113.25pt;height:16pt" o:ole="">
            <v:imagedata r:id="rId334" o:title=""/>
          </v:shape>
          <o:OLEObject Type="Embed" ProgID="Equation.DSMT4" ShapeID="_x0000_i1197" DrawAspect="Content" ObjectID="_1791320995" r:id="rId335"/>
        </w:object>
      </w:r>
      <w:r w:rsidRPr="000022D7">
        <w:rPr>
          <w:rFonts w:ascii="Times New Roman" w:hAnsi="Times New Roman" w:cs="Times New Roman"/>
        </w:rPr>
        <w:t xml:space="preserve">                       </w:t>
      </w:r>
      <w:r w:rsidRPr="000022D7">
        <w:rPr>
          <w:rFonts w:ascii="Times New Roman" w:hAnsi="Times New Roman" w:cs="Times New Roman"/>
        </w:rPr>
        <w:t>（</w:t>
      </w:r>
      <w:r w:rsidR="0065355A">
        <w:rPr>
          <w:rFonts w:ascii="Times New Roman" w:hAnsi="Times New Roman" w:cs="Times New Roman" w:hint="eastAsia"/>
        </w:rPr>
        <w:t>1.1.</w:t>
      </w:r>
      <w:r w:rsidRPr="000022D7">
        <w:rPr>
          <w:rFonts w:ascii="Times New Roman" w:hAnsi="Times New Roman" w:cs="Times New Roman"/>
        </w:rPr>
        <w:t>2</w:t>
      </w:r>
      <w:r w:rsidRPr="000022D7">
        <w:rPr>
          <w:rFonts w:ascii="Times New Roman" w:hAnsi="Times New Roman" w:cs="Times New Roman"/>
        </w:rPr>
        <w:t>）</w:t>
      </w:r>
    </w:p>
    <w:p w14:paraId="17D44FB5" w14:textId="77777777" w:rsidR="007F3E47" w:rsidRPr="000022D7" w:rsidRDefault="007F3E47" w:rsidP="007F3E47">
      <w:pPr>
        <w:snapToGrid w:val="0"/>
        <w:spacing w:line="360" w:lineRule="auto"/>
        <w:jc w:val="left"/>
        <w:rPr>
          <w:rFonts w:ascii="Times New Roman" w:hAnsi="Times New Roman" w:cs="Times New Roman"/>
        </w:rPr>
      </w:pPr>
      <w:r w:rsidRPr="000022D7">
        <w:rPr>
          <w:rFonts w:ascii="Times New Roman" w:hAnsi="Times New Roman" w:cs="Times New Roman"/>
        </w:rPr>
        <w:tab/>
      </w:r>
      <w:r w:rsidRPr="000022D7">
        <w:rPr>
          <w:rFonts w:ascii="Times New Roman" w:hAnsi="Times New Roman" w:cs="Times New Roman"/>
          <w:b/>
        </w:rPr>
        <w:t>证</w:t>
      </w:r>
      <w:r w:rsidRPr="000022D7">
        <w:rPr>
          <w:rFonts w:ascii="Times New Roman" w:hAnsi="Times New Roman" w:cs="Times New Roman"/>
        </w:rPr>
        <w:t>（存在性）：</w:t>
      </w:r>
      <w:r w:rsidRPr="000022D7">
        <w:rPr>
          <w:rFonts w:ascii="Times New Roman" w:hAnsi="Times New Roman" w:cs="Times New Roman"/>
        </w:rPr>
        <w:t xml:space="preserve"> </w:t>
      </w:r>
      <w:r w:rsidRPr="000022D7">
        <w:rPr>
          <w:rFonts w:ascii="Times New Roman" w:hAnsi="Times New Roman" w:cs="Times New Roman"/>
        </w:rPr>
        <w:t>考虑一个整数序列</w:t>
      </w:r>
    </w:p>
    <w:p w14:paraId="4702A2C7" w14:textId="77777777" w:rsidR="007F3E47" w:rsidRPr="000022D7" w:rsidRDefault="007F3E47" w:rsidP="007F3E47">
      <w:pPr>
        <w:snapToGrid w:val="0"/>
        <w:spacing w:line="360" w:lineRule="auto"/>
        <w:jc w:val="center"/>
        <w:rPr>
          <w:rFonts w:ascii="Times New Roman" w:hAnsi="Times New Roman" w:cs="Times New Roman"/>
        </w:rPr>
      </w:pPr>
      <w:r w:rsidRPr="000022D7">
        <w:rPr>
          <w:rFonts w:ascii="Times New Roman" w:hAnsi="Times New Roman" w:cs="Times New Roman"/>
          <w:position w:val="-10"/>
        </w:rPr>
        <w:object w:dxaOrig="2780" w:dyaOrig="320" w14:anchorId="6980735A">
          <v:shape id="_x0000_i1198" type="#_x0000_t75" style="width:138.45pt;height:16pt" o:ole="">
            <v:imagedata r:id="rId336" o:title=""/>
          </v:shape>
          <o:OLEObject Type="Embed" ProgID="Equation.DSMT4" ShapeID="_x0000_i1198" DrawAspect="Content" ObjectID="_1791320996" r:id="rId337"/>
        </w:object>
      </w:r>
    </w:p>
    <w:p w14:paraId="4B2B85D5" w14:textId="77777777" w:rsidR="007F3E47" w:rsidRPr="000022D7" w:rsidRDefault="007F3E47" w:rsidP="007F3E47">
      <w:pPr>
        <w:snapToGrid w:val="0"/>
        <w:spacing w:line="360" w:lineRule="auto"/>
        <w:ind w:firstLineChars="300" w:firstLine="630"/>
        <w:rPr>
          <w:rFonts w:ascii="Times New Roman" w:hAnsi="Times New Roman" w:cs="Times New Roman"/>
        </w:rPr>
      </w:pPr>
      <w:r w:rsidRPr="000022D7">
        <w:rPr>
          <w:rFonts w:ascii="Times New Roman" w:hAnsi="Times New Roman" w:cs="Times New Roman"/>
        </w:rPr>
        <w:t>它们将实数轴分成长度为</w:t>
      </w:r>
      <w:r w:rsidRPr="000022D7">
        <w:rPr>
          <w:rFonts w:ascii="Times New Roman" w:hAnsi="Times New Roman" w:cs="Times New Roman"/>
          <w:i/>
        </w:rPr>
        <w:t>b</w:t>
      </w:r>
      <w:r w:rsidRPr="000022D7">
        <w:rPr>
          <w:rFonts w:ascii="Times New Roman" w:hAnsi="Times New Roman" w:cs="Times New Roman"/>
        </w:rPr>
        <w:t>的区间，而</w:t>
      </w:r>
      <w:r w:rsidRPr="000022D7">
        <w:rPr>
          <w:rFonts w:ascii="Times New Roman" w:hAnsi="Times New Roman" w:cs="Times New Roman"/>
        </w:rPr>
        <w:t xml:space="preserve"> </w:t>
      </w:r>
      <w:r w:rsidRPr="000022D7">
        <w:rPr>
          <w:rFonts w:ascii="Times New Roman" w:hAnsi="Times New Roman" w:cs="Times New Roman"/>
          <w:i/>
        </w:rPr>
        <w:t>a</w:t>
      </w:r>
      <w:r w:rsidRPr="000022D7">
        <w:rPr>
          <w:rFonts w:ascii="Times New Roman" w:hAnsi="Times New Roman" w:cs="Times New Roman"/>
        </w:rPr>
        <w:t>必定落在其中的一个区间中</w:t>
      </w:r>
      <w:r w:rsidRPr="000022D7">
        <w:rPr>
          <w:rFonts w:ascii="Times New Roman" w:hAnsi="Times New Roman" w:cs="Times New Roman"/>
        </w:rPr>
        <w:t xml:space="preserve">.  </w:t>
      </w:r>
    </w:p>
    <w:p w14:paraId="5FBA188A" w14:textId="09CFDF12" w:rsidR="007F3E47" w:rsidRPr="000022D7" w:rsidRDefault="007F3E47" w:rsidP="007F3E47">
      <w:pPr>
        <w:snapToGrid w:val="0"/>
        <w:spacing w:line="360" w:lineRule="auto"/>
        <w:ind w:firstLineChars="300" w:firstLine="630"/>
        <w:rPr>
          <w:rFonts w:ascii="Times New Roman" w:hAnsi="Times New Roman" w:cs="Times New Roman"/>
        </w:rPr>
      </w:pPr>
      <w:r w:rsidRPr="000022D7">
        <w:rPr>
          <w:rFonts w:ascii="Times New Roman" w:hAnsi="Times New Roman" w:cs="Times New Roman"/>
        </w:rPr>
        <w:t>因此存在一个整数</w:t>
      </w:r>
      <w:r w:rsidRPr="000022D7">
        <w:rPr>
          <w:rFonts w:ascii="Times New Roman" w:hAnsi="Times New Roman" w:cs="Times New Roman"/>
          <w:position w:val="-10"/>
        </w:rPr>
        <w:object w:dxaOrig="200" w:dyaOrig="260" w14:anchorId="7FD62480">
          <v:shape id="_x0000_i1199" type="#_x0000_t75" style="width:9.85pt;height:12.9pt" o:ole="">
            <v:imagedata r:id="rId338" o:title=""/>
          </v:shape>
          <o:OLEObject Type="Embed" ProgID="Equation.DSMT4" ShapeID="_x0000_i1199" DrawAspect="Content" ObjectID="_1791320997" r:id="rId339"/>
        </w:object>
      </w:r>
      <w:r w:rsidRPr="000022D7">
        <w:rPr>
          <w:rFonts w:ascii="Times New Roman" w:hAnsi="Times New Roman" w:cs="Times New Roman"/>
        </w:rPr>
        <w:t>使得</w:t>
      </w:r>
      <w:r w:rsidRPr="000022D7">
        <w:rPr>
          <w:rFonts w:ascii="Times New Roman" w:hAnsi="Times New Roman" w:cs="Times New Roman"/>
        </w:rPr>
        <w:t xml:space="preserve"> </w:t>
      </w:r>
      <w:r w:rsidRPr="000022D7">
        <w:rPr>
          <w:rFonts w:ascii="Times New Roman" w:hAnsi="Times New Roman" w:cs="Times New Roman"/>
          <w:position w:val="-10"/>
        </w:rPr>
        <w:object w:dxaOrig="1620" w:dyaOrig="320" w14:anchorId="5543366A">
          <v:shape id="_x0000_i1200" type="#_x0000_t75" style="width:80.6pt;height:16pt" o:ole="">
            <v:imagedata r:id="rId340" o:title=""/>
          </v:shape>
          <o:OLEObject Type="Embed" ProgID="Equation.DSMT4" ShapeID="_x0000_i1200" DrawAspect="Content" ObjectID="_1791320998" r:id="rId341"/>
        </w:object>
      </w:r>
      <w:r w:rsidR="004D0675">
        <w:rPr>
          <w:rFonts w:ascii="Times New Roman" w:hAnsi="Times New Roman" w:cs="Times New Roman" w:hint="eastAsia"/>
        </w:rPr>
        <w:t>.</w:t>
      </w:r>
    </w:p>
    <w:p w14:paraId="014C5003" w14:textId="13838F95" w:rsidR="007F3E47" w:rsidRPr="000022D7" w:rsidRDefault="007F3E47" w:rsidP="007F3E47">
      <w:pPr>
        <w:snapToGrid w:val="0"/>
        <w:spacing w:line="360" w:lineRule="auto"/>
        <w:ind w:firstLineChars="300" w:firstLine="630"/>
        <w:rPr>
          <w:rFonts w:ascii="Times New Roman" w:hAnsi="Times New Roman" w:cs="Times New Roman"/>
        </w:rPr>
      </w:pPr>
      <w:r w:rsidRPr="000022D7">
        <w:rPr>
          <w:rFonts w:ascii="Times New Roman" w:hAnsi="Times New Roman" w:cs="Times New Roman"/>
        </w:rPr>
        <w:t>令</w:t>
      </w:r>
      <w:r w:rsidRPr="000022D7">
        <w:rPr>
          <w:rFonts w:ascii="Times New Roman" w:hAnsi="Times New Roman" w:cs="Times New Roman"/>
        </w:rPr>
        <w:t xml:space="preserve"> </w:t>
      </w:r>
      <w:r w:rsidRPr="000022D7">
        <w:rPr>
          <w:rFonts w:ascii="Times New Roman" w:hAnsi="Times New Roman" w:cs="Times New Roman"/>
          <w:position w:val="-10"/>
        </w:rPr>
        <w:object w:dxaOrig="999" w:dyaOrig="320" w14:anchorId="0E8B5A5A">
          <v:shape id="_x0000_i1201" type="#_x0000_t75" style="width:51.1pt;height:16pt" o:ole="">
            <v:imagedata r:id="rId342" o:title=""/>
          </v:shape>
          <o:OLEObject Type="Embed" ProgID="Equation.DSMT4" ShapeID="_x0000_i1201" DrawAspect="Content" ObjectID="_1791320999" r:id="rId343"/>
        </w:object>
      </w:r>
      <w:r w:rsidRPr="000022D7">
        <w:rPr>
          <w:rFonts w:ascii="Times New Roman" w:hAnsi="Times New Roman" w:cs="Times New Roman"/>
        </w:rPr>
        <w:t>，则有</w:t>
      </w:r>
      <w:r w:rsidRPr="000022D7">
        <w:rPr>
          <w:rFonts w:ascii="Times New Roman" w:hAnsi="Times New Roman" w:cs="Times New Roman"/>
        </w:rPr>
        <w:t xml:space="preserve"> </w:t>
      </w:r>
      <w:r w:rsidRPr="000022D7">
        <w:rPr>
          <w:rFonts w:ascii="Times New Roman" w:hAnsi="Times New Roman" w:cs="Times New Roman"/>
          <w:position w:val="-10"/>
        </w:rPr>
        <w:object w:dxaOrig="2260" w:dyaOrig="320" w14:anchorId="1315DA02">
          <v:shape id="_x0000_i1202" type="#_x0000_t75" style="width:113.25pt;height:16pt" o:ole="">
            <v:imagedata r:id="rId344" o:title=""/>
          </v:shape>
          <o:OLEObject Type="Embed" ProgID="Equation.DSMT4" ShapeID="_x0000_i1202" DrawAspect="Content" ObjectID="_1791321000" r:id="rId345"/>
        </w:object>
      </w:r>
      <w:r w:rsidR="004D0675">
        <w:rPr>
          <w:rFonts w:ascii="Times New Roman" w:hAnsi="Times New Roman" w:cs="Times New Roman" w:hint="eastAsia"/>
        </w:rPr>
        <w:t>.</w:t>
      </w:r>
    </w:p>
    <w:p w14:paraId="67A62973" w14:textId="573BAA1A" w:rsidR="007F3E47" w:rsidRPr="000022D7" w:rsidRDefault="007F3E47" w:rsidP="007F3E47">
      <w:pPr>
        <w:snapToGrid w:val="0"/>
        <w:spacing w:line="360" w:lineRule="auto"/>
        <w:rPr>
          <w:rFonts w:ascii="Times New Roman" w:hAnsi="Times New Roman" w:cs="Times New Roman"/>
        </w:rPr>
      </w:pPr>
      <w:r w:rsidRPr="000022D7">
        <w:rPr>
          <w:rFonts w:ascii="Times New Roman" w:hAnsi="Times New Roman" w:cs="Times New Roman"/>
        </w:rPr>
        <w:tab/>
        <w:t xml:space="preserve"> </w:t>
      </w:r>
      <w:r w:rsidR="004E2E57" w:rsidRPr="000022D7">
        <w:rPr>
          <w:rFonts w:ascii="Times New Roman" w:hAnsi="Times New Roman" w:cs="Times New Roman"/>
        </w:rPr>
        <w:t xml:space="preserve"> </w:t>
      </w:r>
      <w:r w:rsidRPr="000022D7">
        <w:rPr>
          <w:rFonts w:ascii="Times New Roman" w:hAnsi="Times New Roman" w:cs="Times New Roman"/>
        </w:rPr>
        <w:t>（</w:t>
      </w:r>
      <w:r w:rsidR="00171062">
        <w:rPr>
          <w:rFonts w:ascii="Times New Roman" w:hAnsi="Times New Roman" w:cs="Times New Roman"/>
        </w:rPr>
        <w:t>唯一</w:t>
      </w:r>
      <w:r w:rsidRPr="000022D7">
        <w:rPr>
          <w:rFonts w:ascii="Times New Roman" w:hAnsi="Times New Roman" w:cs="Times New Roman"/>
        </w:rPr>
        <w:t>性）：如果分别有整数</w:t>
      </w:r>
      <w:r w:rsidRPr="000022D7">
        <w:rPr>
          <w:rFonts w:ascii="Times New Roman" w:hAnsi="Times New Roman" w:cs="Times New Roman"/>
          <w:position w:val="-10"/>
        </w:rPr>
        <w:object w:dxaOrig="400" w:dyaOrig="260" w14:anchorId="485931C1">
          <v:shape id="_x0000_i1203" type="#_x0000_t75" style="width:20.9pt;height:12.9pt" o:ole="">
            <v:imagedata r:id="rId346" o:title=""/>
          </v:shape>
          <o:OLEObject Type="Embed" ProgID="Equation.DSMT4" ShapeID="_x0000_i1203" DrawAspect="Content" ObjectID="_1791321001" r:id="rId347"/>
        </w:object>
      </w:r>
      <w:r w:rsidRPr="000022D7">
        <w:rPr>
          <w:rFonts w:ascii="Times New Roman" w:hAnsi="Times New Roman" w:cs="Times New Roman"/>
        </w:rPr>
        <w:t>和</w:t>
      </w:r>
      <w:r w:rsidRPr="000022D7">
        <w:rPr>
          <w:rFonts w:ascii="Times New Roman" w:hAnsi="Times New Roman" w:cs="Times New Roman"/>
          <w:position w:val="-12"/>
        </w:rPr>
        <w:object w:dxaOrig="460" w:dyaOrig="360" w14:anchorId="20D68757">
          <v:shape id="_x0000_i1204" type="#_x0000_t75" style="width:23.4pt;height:18.45pt" o:ole="">
            <v:imagedata r:id="rId348" o:title=""/>
          </v:shape>
          <o:OLEObject Type="Embed" ProgID="Equation.DSMT4" ShapeID="_x0000_i1204" DrawAspect="Content" ObjectID="_1791321002" r:id="rId349"/>
        </w:object>
      </w:r>
      <w:r w:rsidRPr="000022D7">
        <w:rPr>
          <w:rFonts w:ascii="Times New Roman" w:hAnsi="Times New Roman" w:cs="Times New Roman"/>
        </w:rPr>
        <w:t>满足（</w:t>
      </w:r>
      <w:r w:rsidR="0065355A">
        <w:rPr>
          <w:rFonts w:ascii="Times New Roman" w:hAnsi="Times New Roman" w:cs="Times New Roman" w:hint="eastAsia"/>
        </w:rPr>
        <w:t>1.1.</w:t>
      </w:r>
      <w:r w:rsidRPr="000022D7">
        <w:rPr>
          <w:rFonts w:ascii="Times New Roman" w:hAnsi="Times New Roman" w:cs="Times New Roman"/>
        </w:rPr>
        <w:t>2</w:t>
      </w:r>
      <w:r w:rsidRPr="000022D7">
        <w:rPr>
          <w:rFonts w:ascii="Times New Roman" w:hAnsi="Times New Roman" w:cs="Times New Roman"/>
        </w:rPr>
        <w:t>），则</w:t>
      </w:r>
    </w:p>
    <w:p w14:paraId="6C9120FA" w14:textId="0A21F6B3" w:rsidR="007F3E47" w:rsidRPr="000022D7" w:rsidRDefault="007F3E47" w:rsidP="007F3E47">
      <w:pPr>
        <w:snapToGrid w:val="0"/>
        <w:spacing w:line="360" w:lineRule="auto"/>
        <w:jc w:val="center"/>
        <w:rPr>
          <w:rFonts w:ascii="Times New Roman" w:hAnsi="Times New Roman" w:cs="Times New Roman"/>
        </w:rPr>
      </w:pPr>
      <w:r w:rsidRPr="000022D7">
        <w:rPr>
          <w:rFonts w:ascii="Times New Roman" w:hAnsi="Times New Roman" w:cs="Times New Roman"/>
          <w:position w:val="-28"/>
        </w:rPr>
        <w:object w:dxaOrig="2460" w:dyaOrig="680" w14:anchorId="6112E05B">
          <v:shape id="_x0000_i1205" type="#_x0000_t75" style="width:123.1pt;height:33.85pt" o:ole="">
            <v:imagedata r:id="rId350" o:title=""/>
          </v:shape>
          <o:OLEObject Type="Embed" ProgID="Equation.DSMT4" ShapeID="_x0000_i1205" DrawAspect="Content" ObjectID="_1791321003" r:id="rId351"/>
        </w:object>
      </w:r>
      <w:r w:rsidR="004D0675">
        <w:rPr>
          <w:rFonts w:ascii="Times New Roman" w:hAnsi="Times New Roman" w:cs="Times New Roman" w:hint="eastAsia"/>
        </w:rPr>
        <w:t>.</w:t>
      </w:r>
    </w:p>
    <w:p w14:paraId="16AB1A53" w14:textId="38488E40" w:rsidR="007F3E47" w:rsidRPr="000022D7" w:rsidRDefault="007F3E47" w:rsidP="007F3E47">
      <w:pPr>
        <w:snapToGrid w:val="0"/>
        <w:spacing w:line="360" w:lineRule="auto"/>
        <w:ind w:firstLineChars="300" w:firstLine="630"/>
        <w:rPr>
          <w:rFonts w:ascii="Times New Roman" w:hAnsi="Times New Roman" w:cs="Times New Roman"/>
        </w:rPr>
      </w:pPr>
      <w:r w:rsidRPr="000022D7">
        <w:rPr>
          <w:rFonts w:ascii="Times New Roman" w:hAnsi="Times New Roman" w:cs="Times New Roman"/>
        </w:rPr>
        <w:t>两式相减，我们有</w:t>
      </w:r>
      <w:r w:rsidRPr="000022D7">
        <w:rPr>
          <w:rFonts w:ascii="Times New Roman" w:hAnsi="Times New Roman" w:cs="Times New Roman"/>
          <w:position w:val="-12"/>
        </w:rPr>
        <w:object w:dxaOrig="1920" w:dyaOrig="360" w14:anchorId="2C35F567">
          <v:shape id="_x0000_i1206" type="#_x0000_t75" style="width:96.6pt;height:18.45pt" o:ole="">
            <v:imagedata r:id="rId352" o:title=""/>
          </v:shape>
          <o:OLEObject Type="Embed" ProgID="Equation.DSMT4" ShapeID="_x0000_i1206" DrawAspect="Content" ObjectID="_1791321004" r:id="rId353"/>
        </w:object>
      </w:r>
      <w:r w:rsidR="004D0675">
        <w:rPr>
          <w:rFonts w:ascii="Times New Roman" w:hAnsi="Times New Roman" w:cs="Times New Roman" w:hint="eastAsia"/>
        </w:rPr>
        <w:t>.</w:t>
      </w:r>
    </w:p>
    <w:p w14:paraId="3D1D8D3D" w14:textId="77777777" w:rsidR="007F3E47" w:rsidRPr="000022D7" w:rsidRDefault="007F3E47" w:rsidP="007F3E47">
      <w:pPr>
        <w:snapToGrid w:val="0"/>
        <w:spacing w:line="360" w:lineRule="auto"/>
        <w:ind w:firstLineChars="300" w:firstLine="630"/>
        <w:rPr>
          <w:rFonts w:ascii="Times New Roman" w:hAnsi="Times New Roman" w:cs="Times New Roman"/>
        </w:rPr>
      </w:pPr>
      <w:r w:rsidRPr="000022D7">
        <w:rPr>
          <w:rFonts w:ascii="Times New Roman" w:hAnsi="Times New Roman" w:cs="Times New Roman"/>
        </w:rPr>
        <w:t>当</w:t>
      </w:r>
      <w:r w:rsidRPr="000022D7">
        <w:rPr>
          <w:rFonts w:ascii="Times New Roman" w:hAnsi="Times New Roman" w:cs="Times New Roman"/>
          <w:position w:val="-12"/>
        </w:rPr>
        <w:object w:dxaOrig="620" w:dyaOrig="360" w14:anchorId="2D142AF0">
          <v:shape id="_x0000_i1207" type="#_x0000_t75" style="width:30.75pt;height:18.45pt" o:ole="">
            <v:imagedata r:id="rId354" o:title=""/>
          </v:shape>
          <o:OLEObject Type="Embed" ProgID="Equation.DSMT4" ShapeID="_x0000_i1207" DrawAspect="Content" ObjectID="_1791321005" r:id="rId355"/>
        </w:object>
      </w:r>
      <w:r w:rsidRPr="000022D7">
        <w:rPr>
          <w:rFonts w:ascii="Times New Roman" w:hAnsi="Times New Roman" w:cs="Times New Roman"/>
        </w:rPr>
        <w:t>时，左边的绝对值大于等于</w:t>
      </w:r>
      <w:r w:rsidRPr="000022D7">
        <w:rPr>
          <w:rFonts w:ascii="Times New Roman" w:hAnsi="Times New Roman" w:cs="Times New Roman"/>
          <w:position w:val="-6"/>
        </w:rPr>
        <w:object w:dxaOrig="200" w:dyaOrig="279" w14:anchorId="79C00DB4">
          <v:shape id="_x0000_i1208" type="#_x0000_t75" style="width:9.85pt;height:14.75pt" o:ole="">
            <v:imagedata r:id="rId356" o:title=""/>
          </v:shape>
          <o:OLEObject Type="Embed" ProgID="Equation.DSMT4" ShapeID="_x0000_i1208" DrawAspect="Content" ObjectID="_1791321006" r:id="rId357"/>
        </w:object>
      </w:r>
      <w:r w:rsidRPr="000022D7">
        <w:rPr>
          <w:rFonts w:ascii="Times New Roman" w:hAnsi="Times New Roman" w:cs="Times New Roman"/>
        </w:rPr>
        <w:t>，而右边的绝对值小于</w:t>
      </w:r>
      <w:r w:rsidRPr="000022D7">
        <w:rPr>
          <w:rFonts w:ascii="Times New Roman" w:hAnsi="Times New Roman" w:cs="Times New Roman"/>
          <w:position w:val="-6"/>
        </w:rPr>
        <w:object w:dxaOrig="200" w:dyaOrig="279" w14:anchorId="57DAAE65">
          <v:shape id="_x0000_i1209" type="#_x0000_t75" style="width:9.85pt;height:14.75pt" o:ole="">
            <v:imagedata r:id="rId358" o:title=""/>
          </v:shape>
          <o:OLEObject Type="Embed" ProgID="Equation.DSMT4" ShapeID="_x0000_i1209" DrawAspect="Content" ObjectID="_1791321007" r:id="rId359"/>
        </w:object>
      </w:r>
      <w:r w:rsidRPr="000022D7">
        <w:rPr>
          <w:rFonts w:ascii="Times New Roman" w:hAnsi="Times New Roman" w:cs="Times New Roman"/>
        </w:rPr>
        <w:t>，这是不可能的</w:t>
      </w:r>
      <w:r w:rsidRPr="000022D7">
        <w:rPr>
          <w:rFonts w:ascii="Times New Roman" w:hAnsi="Times New Roman" w:cs="Times New Roman"/>
        </w:rPr>
        <w:t>.</w:t>
      </w:r>
    </w:p>
    <w:p w14:paraId="31C021A5" w14:textId="77777777" w:rsidR="007F3E47" w:rsidRPr="000022D7" w:rsidRDefault="007F3E47" w:rsidP="007F3E47">
      <w:pPr>
        <w:snapToGrid w:val="0"/>
        <w:spacing w:line="360" w:lineRule="auto"/>
        <w:ind w:firstLineChars="300" w:firstLine="630"/>
        <w:rPr>
          <w:rFonts w:ascii="Times New Roman" w:hAnsi="Times New Roman" w:cs="Times New Roman"/>
          <w:position w:val="-12"/>
        </w:rPr>
      </w:pPr>
      <w:r w:rsidRPr="000022D7">
        <w:rPr>
          <w:rFonts w:ascii="Times New Roman" w:hAnsi="Times New Roman" w:cs="Times New Roman"/>
        </w:rPr>
        <w:lastRenderedPageBreak/>
        <w:t>故</w:t>
      </w:r>
      <w:r w:rsidRPr="000022D7">
        <w:rPr>
          <w:rFonts w:ascii="Times New Roman" w:hAnsi="Times New Roman" w:cs="Times New Roman"/>
        </w:rPr>
        <w:t xml:space="preserve">   </w:t>
      </w:r>
      <w:r w:rsidRPr="000022D7">
        <w:rPr>
          <w:rFonts w:ascii="Times New Roman" w:hAnsi="Times New Roman" w:cs="Times New Roman"/>
          <w:position w:val="-12"/>
        </w:rPr>
        <w:object w:dxaOrig="1540" w:dyaOrig="360" w14:anchorId="7B614A34">
          <v:shape id="_x0000_i1210" type="#_x0000_t75" style="width:77.55pt;height:18.45pt" o:ole="">
            <v:imagedata r:id="rId360" o:title=""/>
          </v:shape>
          <o:OLEObject Type="Embed" ProgID="Equation.DSMT4" ShapeID="_x0000_i1210" DrawAspect="Content" ObjectID="_1791321008" r:id="rId361"/>
        </w:object>
      </w:r>
    </w:p>
    <w:p w14:paraId="32D79188" w14:textId="77777777" w:rsidR="007F3E47" w:rsidRPr="000022D7" w:rsidRDefault="007F3E47" w:rsidP="007F3E47">
      <w:pPr>
        <w:snapToGrid w:val="0"/>
        <w:spacing w:line="360" w:lineRule="auto"/>
        <w:ind w:firstLineChars="200" w:firstLine="420"/>
        <w:rPr>
          <w:rFonts w:ascii="Times New Roman" w:hAnsi="Times New Roman" w:cs="Times New Roman"/>
        </w:rPr>
      </w:pPr>
    </w:p>
    <w:p w14:paraId="12F6D90A" w14:textId="3F5826FA" w:rsidR="007F3E47" w:rsidRPr="000022D7" w:rsidRDefault="007F3E47" w:rsidP="007F3E47">
      <w:pPr>
        <w:snapToGrid w:val="0"/>
        <w:spacing w:line="360" w:lineRule="auto"/>
        <w:ind w:firstLine="420"/>
        <w:rPr>
          <w:rFonts w:ascii="Times New Roman" w:hAnsi="Times New Roman" w:cs="Times New Roman"/>
        </w:rPr>
      </w:pPr>
      <w:r w:rsidRPr="000022D7">
        <w:rPr>
          <w:rFonts w:ascii="Times New Roman" w:hAnsi="Times New Roman" w:cs="Times New Roman"/>
          <w:b/>
        </w:rPr>
        <w:t>定义</w:t>
      </w:r>
      <w:r w:rsidR="004D0675">
        <w:rPr>
          <w:rFonts w:ascii="Times New Roman" w:hAnsi="Times New Roman" w:cs="Times New Roman" w:hint="eastAsia"/>
          <w:b/>
        </w:rPr>
        <w:t>1.1.</w:t>
      </w:r>
      <w:r w:rsidRPr="000022D7">
        <w:rPr>
          <w:rFonts w:ascii="Times New Roman" w:hAnsi="Times New Roman" w:cs="Times New Roman"/>
          <w:b/>
        </w:rPr>
        <w:t>3</w:t>
      </w:r>
      <w:r w:rsidRPr="000022D7">
        <w:rPr>
          <w:rFonts w:ascii="Times New Roman" w:hAnsi="Times New Roman" w:cs="Times New Roman"/>
        </w:rPr>
        <w:t xml:space="preserve"> </w:t>
      </w:r>
      <w:r w:rsidRPr="000022D7">
        <w:rPr>
          <w:rFonts w:ascii="Times New Roman" w:hAnsi="Times New Roman" w:cs="Times New Roman"/>
        </w:rPr>
        <w:t>在</w:t>
      </w:r>
      <w:r w:rsidRPr="000022D7">
        <w:rPr>
          <w:rFonts w:ascii="Times New Roman" w:hAnsi="Times New Roman" w:cs="Times New Roman"/>
          <w:position w:val="-10"/>
        </w:rPr>
        <w:object w:dxaOrig="2260" w:dyaOrig="320" w14:anchorId="5E68B436">
          <v:shape id="_x0000_i1211" type="#_x0000_t75" style="width:113.25pt;height:16pt" o:ole="">
            <v:imagedata r:id="rId334" o:title=""/>
          </v:shape>
          <o:OLEObject Type="Embed" ProgID="Equation.DSMT4" ShapeID="_x0000_i1211" DrawAspect="Content" ObjectID="_1791321009" r:id="rId362"/>
        </w:object>
      </w:r>
      <w:r w:rsidRPr="000022D7">
        <w:rPr>
          <w:rFonts w:ascii="Times New Roman" w:hAnsi="Times New Roman" w:cs="Times New Roman"/>
        </w:rPr>
        <w:t>式中，</w:t>
      </w:r>
      <w:r w:rsidRPr="000022D7">
        <w:rPr>
          <w:rFonts w:ascii="Times New Roman" w:hAnsi="Times New Roman" w:cs="Times New Roman"/>
          <w:position w:val="-10"/>
        </w:rPr>
        <w:object w:dxaOrig="200" w:dyaOrig="260" w14:anchorId="71D65740">
          <v:shape id="_x0000_i1212" type="#_x0000_t75" style="width:9.85pt;height:12.9pt" o:ole="">
            <v:imagedata r:id="rId363" o:title=""/>
          </v:shape>
          <o:OLEObject Type="Embed" ProgID="Equation.DSMT4" ShapeID="_x0000_i1212" DrawAspect="Content" ObjectID="_1791321010" r:id="rId364"/>
        </w:object>
      </w:r>
      <w:r w:rsidRPr="000022D7">
        <w:rPr>
          <w:rFonts w:ascii="Times New Roman" w:hAnsi="Times New Roman" w:cs="Times New Roman"/>
        </w:rPr>
        <w:t>叫做</w:t>
      </w:r>
      <w:r w:rsidRPr="000022D7">
        <w:rPr>
          <w:rFonts w:ascii="Times New Roman" w:hAnsi="Times New Roman" w:cs="Times New Roman"/>
          <w:position w:val="-6"/>
        </w:rPr>
        <w:object w:dxaOrig="200" w:dyaOrig="220" w14:anchorId="46DE3812">
          <v:shape id="_x0000_i1213" type="#_x0000_t75" style="width:9.85pt;height:11.1pt" o:ole="">
            <v:imagedata r:id="rId365" o:title=""/>
          </v:shape>
          <o:OLEObject Type="Embed" ProgID="Equation.DSMT4" ShapeID="_x0000_i1213" DrawAspect="Content" ObjectID="_1791321011" r:id="rId366"/>
        </w:object>
      </w:r>
      <w:r w:rsidRPr="000022D7">
        <w:rPr>
          <w:rFonts w:ascii="Times New Roman" w:hAnsi="Times New Roman" w:cs="Times New Roman"/>
        </w:rPr>
        <w:t>被</w:t>
      </w:r>
      <w:r w:rsidRPr="000022D7">
        <w:rPr>
          <w:rFonts w:ascii="Times New Roman" w:hAnsi="Times New Roman" w:cs="Times New Roman"/>
          <w:position w:val="-6"/>
        </w:rPr>
        <w:object w:dxaOrig="200" w:dyaOrig="279" w14:anchorId="5619F443">
          <v:shape id="_x0000_i1214" type="#_x0000_t75" style="width:9.85pt;height:14.75pt" o:ole="">
            <v:imagedata r:id="rId367" o:title=""/>
          </v:shape>
          <o:OLEObject Type="Embed" ProgID="Equation.DSMT4" ShapeID="_x0000_i1214" DrawAspect="Content" ObjectID="_1791321012" r:id="rId368"/>
        </w:object>
      </w:r>
      <w:proofErr w:type="gramStart"/>
      <w:r w:rsidRPr="000022D7">
        <w:rPr>
          <w:rFonts w:ascii="Times New Roman" w:hAnsi="Times New Roman" w:cs="Times New Roman"/>
        </w:rPr>
        <w:t>除所得</w:t>
      </w:r>
      <w:proofErr w:type="gramEnd"/>
      <w:r w:rsidRPr="000022D7">
        <w:rPr>
          <w:rFonts w:ascii="Times New Roman" w:hAnsi="Times New Roman" w:cs="Times New Roman"/>
        </w:rPr>
        <w:t>的</w:t>
      </w:r>
      <w:r w:rsidRPr="000022D7">
        <w:rPr>
          <w:rFonts w:ascii="Times New Roman" w:hAnsi="Times New Roman" w:cs="Times New Roman"/>
          <w:b/>
        </w:rPr>
        <w:t>不完全商</w:t>
      </w:r>
      <w:r w:rsidRPr="000022D7">
        <w:rPr>
          <w:rFonts w:ascii="Times New Roman" w:hAnsi="Times New Roman" w:cs="Times New Roman"/>
        </w:rPr>
        <w:t>，</w:t>
      </w:r>
      <w:r w:rsidRPr="000022D7">
        <w:rPr>
          <w:rFonts w:ascii="Times New Roman" w:hAnsi="Times New Roman" w:cs="Times New Roman"/>
          <w:position w:val="-4"/>
        </w:rPr>
        <w:object w:dxaOrig="180" w:dyaOrig="200" w14:anchorId="3CBC937E">
          <v:shape id="_x0000_i1215" type="#_x0000_t75" style="width:8.6pt;height:9.85pt" o:ole="">
            <v:imagedata r:id="rId369" o:title=""/>
          </v:shape>
          <o:OLEObject Type="Embed" ProgID="Equation.DSMT4" ShapeID="_x0000_i1215" DrawAspect="Content" ObjectID="_1791321013" r:id="rId370"/>
        </w:object>
      </w:r>
      <w:r w:rsidRPr="000022D7">
        <w:rPr>
          <w:rFonts w:ascii="Times New Roman" w:hAnsi="Times New Roman" w:cs="Times New Roman"/>
        </w:rPr>
        <w:t>叫做</w:t>
      </w:r>
      <w:r w:rsidRPr="000022D7">
        <w:rPr>
          <w:rFonts w:ascii="Times New Roman" w:hAnsi="Times New Roman" w:cs="Times New Roman"/>
          <w:position w:val="-6"/>
        </w:rPr>
        <w:object w:dxaOrig="200" w:dyaOrig="220" w14:anchorId="29732ADB">
          <v:shape id="_x0000_i1216" type="#_x0000_t75" style="width:9.85pt;height:11.1pt" o:ole="">
            <v:imagedata r:id="rId365" o:title=""/>
          </v:shape>
          <o:OLEObject Type="Embed" ProgID="Equation.DSMT4" ShapeID="_x0000_i1216" DrawAspect="Content" ObjectID="_1791321014" r:id="rId371"/>
        </w:object>
      </w:r>
      <w:r w:rsidRPr="000022D7">
        <w:rPr>
          <w:rFonts w:ascii="Times New Roman" w:hAnsi="Times New Roman" w:cs="Times New Roman"/>
        </w:rPr>
        <w:t>被</w:t>
      </w:r>
      <w:r w:rsidRPr="000022D7">
        <w:rPr>
          <w:rFonts w:ascii="Times New Roman" w:hAnsi="Times New Roman" w:cs="Times New Roman"/>
          <w:position w:val="-6"/>
        </w:rPr>
        <w:object w:dxaOrig="200" w:dyaOrig="279" w14:anchorId="423FE47B">
          <v:shape id="_x0000_i1217" type="#_x0000_t75" style="width:9.85pt;height:14.75pt" o:ole="">
            <v:imagedata r:id="rId367" o:title=""/>
          </v:shape>
          <o:OLEObject Type="Embed" ProgID="Equation.DSMT4" ShapeID="_x0000_i1217" DrawAspect="Content" ObjectID="_1791321015" r:id="rId372"/>
        </w:object>
      </w:r>
      <w:proofErr w:type="gramStart"/>
      <w:r w:rsidRPr="000022D7">
        <w:rPr>
          <w:rFonts w:ascii="Times New Roman" w:hAnsi="Times New Roman" w:cs="Times New Roman"/>
        </w:rPr>
        <w:t>除所得</w:t>
      </w:r>
      <w:proofErr w:type="gramEnd"/>
      <w:r w:rsidRPr="000022D7">
        <w:rPr>
          <w:rFonts w:ascii="Times New Roman" w:hAnsi="Times New Roman" w:cs="Times New Roman"/>
        </w:rPr>
        <w:t>的</w:t>
      </w:r>
      <w:r w:rsidRPr="000022D7">
        <w:rPr>
          <w:rFonts w:ascii="Times New Roman" w:hAnsi="Times New Roman" w:cs="Times New Roman"/>
          <w:b/>
        </w:rPr>
        <w:t>余数</w:t>
      </w:r>
      <w:r w:rsidRPr="000022D7">
        <w:rPr>
          <w:rFonts w:ascii="Times New Roman" w:hAnsi="Times New Roman" w:cs="Times New Roman"/>
        </w:rPr>
        <w:t>.</w:t>
      </w:r>
    </w:p>
    <w:p w14:paraId="13527189" w14:textId="1C76EA61" w:rsidR="007F3E47" w:rsidRPr="000022D7" w:rsidRDefault="007F3E47" w:rsidP="004E2E57">
      <w:pPr>
        <w:snapToGrid w:val="0"/>
        <w:spacing w:line="360" w:lineRule="auto"/>
        <w:rPr>
          <w:rFonts w:ascii="Times New Roman" w:hAnsi="Times New Roman" w:cs="Times New Roman"/>
        </w:rPr>
      </w:pPr>
      <w:r w:rsidRPr="000022D7">
        <w:rPr>
          <w:rFonts w:ascii="Times New Roman" w:hAnsi="Times New Roman" w:cs="Times New Roman"/>
        </w:rPr>
        <w:tab/>
      </w:r>
      <w:r w:rsidR="004E2E57" w:rsidRPr="003453CD">
        <w:rPr>
          <w:rFonts w:ascii="Times New Roman" w:hAnsi="Times New Roman" w:cs="Times New Roman" w:hint="eastAsia"/>
          <w:bCs/>
        </w:rPr>
        <w:t>因此，</w:t>
      </w:r>
      <w:r w:rsidRPr="000022D7">
        <w:rPr>
          <w:rFonts w:ascii="Times New Roman" w:hAnsi="Times New Roman" w:cs="Times New Roman"/>
          <w:position w:val="-10"/>
        </w:rPr>
        <w:object w:dxaOrig="440" w:dyaOrig="320" w14:anchorId="282D231E">
          <v:shape id="_x0000_i1218" type="#_x0000_t75" style="width:20.9pt;height:16pt" o:ole="">
            <v:imagedata r:id="rId373" o:title=""/>
          </v:shape>
          <o:OLEObject Type="Embed" ProgID="Equation.DSMT4" ShapeID="_x0000_i1218" DrawAspect="Content" ObjectID="_1791321016" r:id="rId374"/>
        </w:object>
      </w:r>
      <w:r w:rsidRPr="000022D7">
        <w:rPr>
          <w:rFonts w:ascii="Times New Roman" w:hAnsi="Times New Roman" w:cs="Times New Roman"/>
        </w:rPr>
        <w:t>的充要条件是</w:t>
      </w:r>
      <w:r w:rsidRPr="000022D7">
        <w:rPr>
          <w:rFonts w:ascii="Times New Roman" w:hAnsi="Times New Roman" w:cs="Times New Roman"/>
          <w:position w:val="-6"/>
        </w:rPr>
        <w:object w:dxaOrig="200" w:dyaOrig="220" w14:anchorId="66A906F8">
          <v:shape id="_x0000_i1219" type="#_x0000_t75" style="width:9.85pt;height:11.1pt" o:ole="">
            <v:imagedata r:id="rId375" o:title=""/>
          </v:shape>
          <o:OLEObject Type="Embed" ProgID="Equation.DSMT4" ShapeID="_x0000_i1219" DrawAspect="Content" ObjectID="_1791321017" r:id="rId376"/>
        </w:object>
      </w:r>
      <w:r w:rsidRPr="000022D7">
        <w:rPr>
          <w:rFonts w:ascii="Times New Roman" w:hAnsi="Times New Roman" w:cs="Times New Roman"/>
        </w:rPr>
        <w:t>被</w:t>
      </w:r>
      <w:r w:rsidRPr="000022D7">
        <w:rPr>
          <w:rFonts w:ascii="Times New Roman" w:hAnsi="Times New Roman" w:cs="Times New Roman"/>
          <w:position w:val="-6"/>
        </w:rPr>
        <w:object w:dxaOrig="200" w:dyaOrig="279" w14:anchorId="7D7D4676">
          <v:shape id="_x0000_i1220" type="#_x0000_t75" style="width:9.85pt;height:14.75pt" o:ole="">
            <v:imagedata r:id="rId377" o:title=""/>
          </v:shape>
          <o:OLEObject Type="Embed" ProgID="Equation.DSMT4" ShapeID="_x0000_i1220" DrawAspect="Content" ObjectID="_1791321018" r:id="rId378"/>
        </w:object>
      </w:r>
      <w:proofErr w:type="gramStart"/>
      <w:r w:rsidRPr="000022D7">
        <w:rPr>
          <w:rFonts w:ascii="Times New Roman" w:hAnsi="Times New Roman" w:cs="Times New Roman"/>
        </w:rPr>
        <w:t>除所得</w:t>
      </w:r>
      <w:proofErr w:type="gramEnd"/>
      <w:r w:rsidRPr="000022D7">
        <w:rPr>
          <w:rFonts w:ascii="Times New Roman" w:hAnsi="Times New Roman" w:cs="Times New Roman"/>
        </w:rPr>
        <w:t>的余数</w:t>
      </w:r>
      <w:r w:rsidRPr="000022D7">
        <w:rPr>
          <w:rFonts w:ascii="Times New Roman" w:hAnsi="Times New Roman" w:cs="Times New Roman"/>
          <w:position w:val="-6"/>
        </w:rPr>
        <w:object w:dxaOrig="540" w:dyaOrig="279" w14:anchorId="4A050C0F">
          <v:shape id="_x0000_i1221" type="#_x0000_t75" style="width:27.1pt;height:14.75pt" o:ole="">
            <v:imagedata r:id="rId379" o:title=""/>
          </v:shape>
          <o:OLEObject Type="Embed" ProgID="Equation.DSMT4" ShapeID="_x0000_i1221" DrawAspect="Content" ObjectID="_1791321019" r:id="rId380"/>
        </w:object>
      </w:r>
      <w:r w:rsidRPr="000022D7">
        <w:rPr>
          <w:rFonts w:ascii="Times New Roman" w:hAnsi="Times New Roman" w:cs="Times New Roman"/>
        </w:rPr>
        <w:t>.</w:t>
      </w:r>
    </w:p>
    <w:p w14:paraId="3BD7E457" w14:textId="77777777" w:rsidR="004E2E57" w:rsidRPr="000022D7" w:rsidRDefault="004E2E57" w:rsidP="004E2E57">
      <w:pPr>
        <w:snapToGrid w:val="0"/>
        <w:spacing w:line="360" w:lineRule="auto"/>
        <w:rPr>
          <w:rFonts w:ascii="Times New Roman" w:hAnsi="Times New Roman" w:cs="Times New Roman"/>
          <w:b/>
        </w:rPr>
      </w:pPr>
    </w:p>
    <w:p w14:paraId="448F1877" w14:textId="26F98F73" w:rsidR="007F3E47" w:rsidRPr="008D4AC2" w:rsidRDefault="007F3E47" w:rsidP="004E2E57">
      <w:pPr>
        <w:snapToGrid w:val="0"/>
        <w:spacing w:line="360" w:lineRule="auto"/>
        <w:rPr>
          <w:rFonts w:ascii="Times New Roman" w:hAnsi="Times New Roman" w:cs="Times New Roman"/>
        </w:rPr>
      </w:pPr>
      <w:r w:rsidRPr="008D4AC2">
        <w:rPr>
          <w:rFonts w:ascii="Times New Roman" w:hAnsi="Times New Roman" w:cs="Times New Roman"/>
          <w:b/>
        </w:rPr>
        <w:t>例</w:t>
      </w:r>
      <w:r w:rsidR="004D0675" w:rsidRPr="008D4AC2">
        <w:rPr>
          <w:rFonts w:ascii="Times New Roman" w:hAnsi="Times New Roman" w:cs="Times New Roman" w:hint="eastAsia"/>
          <w:b/>
        </w:rPr>
        <w:t>1.1.</w:t>
      </w:r>
      <w:r w:rsidRPr="008D4AC2">
        <w:rPr>
          <w:rFonts w:ascii="Times New Roman" w:hAnsi="Times New Roman" w:cs="Times New Roman"/>
          <w:b/>
        </w:rPr>
        <w:t>1</w:t>
      </w:r>
      <w:r w:rsidR="004E2E57" w:rsidRPr="008D4AC2">
        <w:rPr>
          <w:rFonts w:ascii="Times New Roman" w:hAnsi="Times New Roman" w:cs="Times New Roman"/>
          <w:b/>
        </w:rPr>
        <w:t>1</w:t>
      </w:r>
      <w:r w:rsidRPr="008D4AC2">
        <w:rPr>
          <w:rFonts w:ascii="Times New Roman" w:hAnsi="Times New Roman" w:cs="Times New Roman"/>
        </w:rPr>
        <w:t xml:space="preserve"> </w:t>
      </w:r>
      <w:r w:rsidRPr="008D4AC2">
        <w:rPr>
          <w:rFonts w:ascii="Times New Roman" w:hAnsi="Times New Roman" w:cs="Times New Roman"/>
        </w:rPr>
        <w:t>证明</w:t>
      </w:r>
      <w:r w:rsidR="00E372DB" w:rsidRPr="003453CD">
        <w:rPr>
          <w:rFonts w:ascii="Times New Roman" w:hAnsi="Times New Roman" w:cs="Times New Roman"/>
          <w:i/>
          <w:iCs/>
        </w:rPr>
        <w:t>N</w:t>
      </w:r>
      <w:r w:rsidR="00E372DB" w:rsidRPr="008D4AC2">
        <w:rPr>
          <w:rFonts w:ascii="Times New Roman" w:hAnsi="Times New Roman" w:cs="Times New Roman" w:hint="eastAsia"/>
        </w:rPr>
        <w:t xml:space="preserve"> = 202</w:t>
      </w:r>
      <w:r w:rsidR="008D4AC2" w:rsidRPr="003453CD">
        <w:rPr>
          <w:rFonts w:ascii="Times New Roman" w:hAnsi="Times New Roman" w:cs="Times New Roman"/>
        </w:rPr>
        <w:t>7</w:t>
      </w:r>
      <w:r w:rsidRPr="008D4AC2">
        <w:rPr>
          <w:rFonts w:ascii="Times New Roman" w:hAnsi="Times New Roman" w:cs="Times New Roman"/>
        </w:rPr>
        <w:t>为素数</w:t>
      </w:r>
      <w:r w:rsidRPr="008D4AC2">
        <w:rPr>
          <w:rFonts w:ascii="Times New Roman" w:hAnsi="Times New Roman" w:cs="Times New Roman"/>
        </w:rPr>
        <w:t>.</w:t>
      </w:r>
    </w:p>
    <w:p w14:paraId="631BBC66" w14:textId="56C41F54" w:rsidR="007F3E47" w:rsidRPr="008D4AC2" w:rsidRDefault="00520D10" w:rsidP="003453CD">
      <w:pPr>
        <w:snapToGrid w:val="0"/>
        <w:spacing w:line="360" w:lineRule="auto"/>
        <w:ind w:firstLineChars="200" w:firstLine="420"/>
        <w:rPr>
          <w:rFonts w:ascii="Times New Roman" w:hAnsi="Times New Roman" w:cs="Times New Roman"/>
        </w:rPr>
      </w:pPr>
      <w:r>
        <w:rPr>
          <w:rFonts w:ascii="Times New Roman" w:hAnsi="Times New Roman" w:cs="Times New Roman" w:hint="eastAsia"/>
          <w:b/>
        </w:rPr>
        <w:t>证</w:t>
      </w:r>
      <w:r w:rsidR="007F3E47" w:rsidRPr="008D4AC2">
        <w:rPr>
          <w:rFonts w:ascii="Times New Roman" w:hAnsi="Times New Roman" w:cs="Times New Roman"/>
        </w:rPr>
        <w:t xml:space="preserve">  </w:t>
      </w:r>
      <w:r w:rsidR="007F3E47" w:rsidRPr="008D4AC2">
        <w:rPr>
          <w:rFonts w:ascii="Times New Roman" w:hAnsi="Times New Roman" w:cs="Times New Roman"/>
        </w:rPr>
        <w:t>因为小于等于</w:t>
      </w:r>
      <m:oMath>
        <m:rad>
          <m:radPr>
            <m:degHide m:val="1"/>
            <m:ctrlPr>
              <w:rPr>
                <w:rFonts w:ascii="Cambria Math" w:hAnsi="Cambria Math" w:cs="Times New Roman"/>
                <w:i/>
              </w:rPr>
            </m:ctrlPr>
          </m:radPr>
          <m:deg/>
          <m:e>
            <m:r>
              <w:rPr>
                <w:rFonts w:ascii="Cambria Math" w:hAnsi="Cambria Math" w:cs="Times New Roman"/>
              </w:rPr>
              <m:t>2027</m:t>
            </m:r>
          </m:e>
        </m:rad>
        <m:r>
          <w:rPr>
            <w:rFonts w:ascii="Cambria Math" w:hAnsi="Cambria Math" w:cs="Times New Roman"/>
          </w:rPr>
          <m:t>&lt;46</m:t>
        </m:r>
      </m:oMath>
      <w:r w:rsidR="007F3E47" w:rsidRPr="008D4AC2">
        <w:rPr>
          <w:rFonts w:ascii="Times New Roman" w:hAnsi="Times New Roman" w:cs="Times New Roman"/>
        </w:rPr>
        <w:t>的所有素数为</w:t>
      </w:r>
      <w:r w:rsidR="008D4AC2" w:rsidRPr="003453CD">
        <w:rPr>
          <w:rFonts w:ascii="Times New Roman" w:hAnsi="Times New Roman" w:cs="Times New Roman"/>
        </w:rPr>
        <w:t>2, 3, 5, 7, 11, 13, 17, 19, 23, 29, 31, 37, 41, 43</w:t>
      </w:r>
      <w:r w:rsidR="008D4AC2" w:rsidRPr="003453CD">
        <w:rPr>
          <w:rFonts w:ascii="Times New Roman" w:hAnsi="Times New Roman" w:cs="Times New Roman"/>
          <w:position w:val="-10"/>
        </w:rPr>
        <w:t xml:space="preserve">, </w:t>
      </w:r>
      <w:r w:rsidR="007F3E47" w:rsidRPr="008D4AC2">
        <w:rPr>
          <w:rFonts w:ascii="Times New Roman" w:hAnsi="Times New Roman" w:cs="Times New Roman"/>
        </w:rPr>
        <w:t>所以，依次用</w:t>
      </w:r>
      <w:r w:rsidR="008D4AC2" w:rsidRPr="003453CD">
        <w:rPr>
          <w:rFonts w:ascii="Times New Roman" w:hAnsi="Times New Roman" w:cs="Times New Roman"/>
        </w:rPr>
        <w:t>2, 3, 5, 7, 11, 13, 17, 19, 23, 29, 31, 37, 41, 43</w:t>
      </w:r>
      <w:r w:rsidR="007F3E47" w:rsidRPr="008D4AC2">
        <w:rPr>
          <w:rFonts w:ascii="Times New Roman" w:hAnsi="Times New Roman" w:cs="Times New Roman"/>
        </w:rPr>
        <w:t>去试除：</w:t>
      </w:r>
    </w:p>
    <w:p w14:paraId="134DE71A" w14:textId="3CF2B3F4" w:rsidR="00980BBB" w:rsidRPr="003453CD" w:rsidRDefault="00980BBB" w:rsidP="007F3E47">
      <w:pPr>
        <w:snapToGrid w:val="0"/>
        <w:spacing w:line="360" w:lineRule="auto"/>
        <w:jc w:val="center"/>
        <w:rPr>
          <w:rFonts w:ascii="Times New Roman" w:hAnsi="Times New Roman" w:cs="Times New Roman"/>
        </w:rPr>
      </w:pPr>
      <w:r w:rsidRPr="003453CD">
        <w:rPr>
          <w:rFonts w:ascii="Times New Roman" w:hAnsi="Times New Roman" w:cs="Times New Roman"/>
        </w:rPr>
        <w:t>2027 = 1013</w:t>
      </w:r>
      <w:r w:rsidRPr="003453CD">
        <w:rPr>
          <w:rFonts w:ascii="Times New Roman" w:hAnsi="Times New Roman" w:cs="Times New Roman"/>
        </w:rPr>
        <w:sym w:font="Wingdings" w:char="F09E"/>
      </w:r>
      <w:r w:rsidRPr="003453CD">
        <w:rPr>
          <w:rFonts w:ascii="Times New Roman" w:hAnsi="Times New Roman" w:cs="Times New Roman"/>
        </w:rPr>
        <w:t>2+1, 2027 = 675</w:t>
      </w:r>
      <w:r w:rsidRPr="003453CD">
        <w:rPr>
          <w:rFonts w:ascii="Times New Roman" w:hAnsi="Times New Roman" w:cs="Times New Roman"/>
        </w:rPr>
        <w:sym w:font="Wingdings" w:char="F09E"/>
      </w:r>
      <w:r w:rsidRPr="003453CD">
        <w:rPr>
          <w:rFonts w:ascii="Times New Roman" w:hAnsi="Times New Roman" w:cs="Times New Roman"/>
        </w:rPr>
        <w:t>3+2, 2027 = 405</w:t>
      </w:r>
      <w:r w:rsidRPr="003453CD">
        <w:rPr>
          <w:rFonts w:ascii="Times New Roman" w:hAnsi="Times New Roman" w:cs="Times New Roman"/>
        </w:rPr>
        <w:sym w:font="Wingdings" w:char="F09E"/>
      </w:r>
      <w:r w:rsidRPr="003453CD">
        <w:rPr>
          <w:rFonts w:ascii="Times New Roman" w:hAnsi="Times New Roman" w:cs="Times New Roman"/>
        </w:rPr>
        <w:t>5+2, 2027 = 289</w:t>
      </w:r>
      <w:r w:rsidRPr="003453CD">
        <w:rPr>
          <w:rFonts w:ascii="Times New Roman" w:hAnsi="Times New Roman" w:cs="Times New Roman"/>
        </w:rPr>
        <w:sym w:font="Wingdings" w:char="F09E"/>
      </w:r>
      <w:r w:rsidRPr="003453CD">
        <w:rPr>
          <w:rFonts w:ascii="Times New Roman" w:hAnsi="Times New Roman" w:cs="Times New Roman"/>
        </w:rPr>
        <w:t>7+4, 2027 = 184</w:t>
      </w:r>
      <w:r w:rsidRPr="003453CD">
        <w:rPr>
          <w:rFonts w:ascii="Times New Roman" w:hAnsi="Times New Roman" w:cs="Times New Roman"/>
        </w:rPr>
        <w:sym w:font="Wingdings" w:char="F09E"/>
      </w:r>
      <w:r w:rsidRPr="003453CD">
        <w:rPr>
          <w:rFonts w:ascii="Times New Roman" w:hAnsi="Times New Roman" w:cs="Times New Roman"/>
        </w:rPr>
        <w:t>11+3,</w:t>
      </w:r>
    </w:p>
    <w:p w14:paraId="35755A45" w14:textId="3B0E236F" w:rsidR="007F3E47" w:rsidRPr="003453CD" w:rsidRDefault="00980BBB" w:rsidP="00980BBB">
      <w:pPr>
        <w:snapToGrid w:val="0"/>
        <w:spacing w:line="360" w:lineRule="auto"/>
        <w:jc w:val="center"/>
        <w:rPr>
          <w:rFonts w:ascii="Times New Roman" w:hAnsi="Times New Roman" w:cs="Times New Roman"/>
        </w:rPr>
      </w:pPr>
      <w:r w:rsidRPr="003453CD">
        <w:rPr>
          <w:rFonts w:ascii="Times New Roman" w:hAnsi="Times New Roman" w:cs="Times New Roman"/>
        </w:rPr>
        <w:t>2027 = 155</w:t>
      </w:r>
      <w:r w:rsidRPr="003453CD">
        <w:rPr>
          <w:rFonts w:ascii="Times New Roman" w:hAnsi="Times New Roman" w:cs="Times New Roman"/>
        </w:rPr>
        <w:sym w:font="Wingdings" w:char="F09E"/>
      </w:r>
      <w:r w:rsidRPr="003453CD">
        <w:rPr>
          <w:rFonts w:ascii="Times New Roman" w:hAnsi="Times New Roman" w:cs="Times New Roman"/>
        </w:rPr>
        <w:t>13+12, 2027 = 119</w:t>
      </w:r>
      <w:r w:rsidRPr="003453CD">
        <w:rPr>
          <w:rFonts w:ascii="Times New Roman" w:hAnsi="Times New Roman" w:cs="Times New Roman"/>
        </w:rPr>
        <w:sym w:font="Wingdings" w:char="F09E"/>
      </w:r>
      <w:r w:rsidRPr="003453CD">
        <w:rPr>
          <w:rFonts w:ascii="Times New Roman" w:hAnsi="Times New Roman" w:cs="Times New Roman"/>
        </w:rPr>
        <w:t>17+4, 2027 = 106</w:t>
      </w:r>
      <w:r w:rsidRPr="003453CD">
        <w:rPr>
          <w:rFonts w:ascii="Times New Roman" w:hAnsi="Times New Roman" w:cs="Times New Roman"/>
        </w:rPr>
        <w:sym w:font="Wingdings" w:char="F09E"/>
      </w:r>
      <w:r w:rsidRPr="003453CD">
        <w:rPr>
          <w:rFonts w:ascii="Times New Roman" w:hAnsi="Times New Roman" w:cs="Times New Roman"/>
        </w:rPr>
        <w:t>19+13, 2027 = 88</w:t>
      </w:r>
      <w:r w:rsidRPr="003453CD">
        <w:rPr>
          <w:rFonts w:ascii="Times New Roman" w:hAnsi="Times New Roman" w:cs="Times New Roman"/>
        </w:rPr>
        <w:sym w:font="Wingdings" w:char="F09E"/>
      </w:r>
      <w:r w:rsidRPr="003453CD">
        <w:rPr>
          <w:rFonts w:ascii="Times New Roman" w:hAnsi="Times New Roman" w:cs="Times New Roman"/>
        </w:rPr>
        <w:t>23+3, 2027 = 69</w:t>
      </w:r>
      <w:r w:rsidRPr="003453CD">
        <w:rPr>
          <w:rFonts w:ascii="Times New Roman" w:hAnsi="Times New Roman" w:cs="Times New Roman"/>
        </w:rPr>
        <w:sym w:font="Wingdings" w:char="F09E"/>
      </w:r>
      <w:r w:rsidRPr="003453CD">
        <w:rPr>
          <w:rFonts w:ascii="Times New Roman" w:hAnsi="Times New Roman" w:cs="Times New Roman"/>
        </w:rPr>
        <w:t xml:space="preserve">29+26, </w:t>
      </w:r>
    </w:p>
    <w:p w14:paraId="1D0AC85B" w14:textId="65D0F451" w:rsidR="00980BBB" w:rsidRPr="0051396D" w:rsidRDefault="00980BBB" w:rsidP="003453CD">
      <w:pPr>
        <w:snapToGrid w:val="0"/>
        <w:spacing w:line="360" w:lineRule="auto"/>
        <w:jc w:val="center"/>
        <w:rPr>
          <w:rFonts w:ascii="Times New Roman" w:hAnsi="Times New Roman" w:cs="Times New Roman"/>
        </w:rPr>
      </w:pPr>
      <w:r w:rsidRPr="003453CD">
        <w:rPr>
          <w:rFonts w:ascii="Times New Roman" w:hAnsi="Times New Roman" w:cs="Times New Roman"/>
        </w:rPr>
        <w:t>2027 = 65</w:t>
      </w:r>
      <w:r w:rsidRPr="003453CD">
        <w:rPr>
          <w:rFonts w:ascii="Times New Roman" w:hAnsi="Times New Roman" w:cs="Times New Roman"/>
        </w:rPr>
        <w:sym w:font="Wingdings" w:char="F09E"/>
      </w:r>
      <w:r w:rsidRPr="003453CD">
        <w:rPr>
          <w:rFonts w:ascii="Times New Roman" w:hAnsi="Times New Roman" w:cs="Times New Roman"/>
        </w:rPr>
        <w:t>31+12, 2027 = 54</w:t>
      </w:r>
      <w:r w:rsidRPr="003453CD">
        <w:rPr>
          <w:rFonts w:ascii="Times New Roman" w:hAnsi="Times New Roman" w:cs="Times New Roman"/>
        </w:rPr>
        <w:sym w:font="Wingdings" w:char="F09E"/>
      </w:r>
      <w:r w:rsidRPr="003453CD">
        <w:rPr>
          <w:rFonts w:ascii="Times New Roman" w:hAnsi="Times New Roman" w:cs="Times New Roman"/>
        </w:rPr>
        <w:t>37+29, 2027 = 49</w:t>
      </w:r>
      <w:r w:rsidRPr="003453CD">
        <w:rPr>
          <w:rFonts w:ascii="Times New Roman" w:hAnsi="Times New Roman" w:cs="Times New Roman"/>
        </w:rPr>
        <w:sym w:font="Wingdings" w:char="F09E"/>
      </w:r>
      <w:r w:rsidRPr="003453CD">
        <w:rPr>
          <w:rFonts w:ascii="Times New Roman" w:hAnsi="Times New Roman" w:cs="Times New Roman"/>
        </w:rPr>
        <w:t xml:space="preserve">41+18, 2027 = </w:t>
      </w:r>
      <w:r w:rsidR="0051396D" w:rsidRPr="003453CD">
        <w:rPr>
          <w:rFonts w:ascii="Times New Roman" w:hAnsi="Times New Roman" w:cs="Times New Roman"/>
        </w:rPr>
        <w:t>47</w:t>
      </w:r>
      <w:r w:rsidR="0051396D" w:rsidRPr="003453CD">
        <w:rPr>
          <w:rFonts w:ascii="Times New Roman" w:hAnsi="Times New Roman" w:cs="Times New Roman"/>
        </w:rPr>
        <w:sym w:font="Wingdings" w:char="F09E"/>
      </w:r>
      <w:r w:rsidR="0051396D" w:rsidRPr="003453CD">
        <w:rPr>
          <w:rFonts w:ascii="Times New Roman" w:hAnsi="Times New Roman" w:cs="Times New Roman"/>
        </w:rPr>
        <w:t>43+6.</w:t>
      </w:r>
    </w:p>
    <w:p w14:paraId="7214E2C1" w14:textId="65BE9572" w:rsidR="007F3E47" w:rsidRPr="000022D7" w:rsidRDefault="007F3E47" w:rsidP="007F3E47">
      <w:pPr>
        <w:snapToGrid w:val="0"/>
        <w:spacing w:line="360" w:lineRule="auto"/>
        <w:ind w:firstLineChars="200" w:firstLine="420"/>
        <w:rPr>
          <w:rFonts w:ascii="Times New Roman" w:hAnsi="Times New Roman" w:cs="Times New Roman"/>
        </w:rPr>
      </w:pPr>
      <w:r w:rsidRPr="00B940B2">
        <w:rPr>
          <w:rFonts w:ascii="Times New Roman" w:hAnsi="Times New Roman" w:cs="Times New Roman"/>
        </w:rPr>
        <w:t>我们有</w:t>
      </w:r>
      <w:r w:rsidR="0051396D" w:rsidRPr="003453CD">
        <w:rPr>
          <w:rFonts w:ascii="Times New Roman" w:hAnsi="Times New Roman" w:cs="Times New Roman"/>
        </w:rPr>
        <w:t xml:space="preserve">2 </w:t>
      </w:r>
      <m:oMath>
        <m:r>
          <w:rPr>
            <w:rFonts w:ascii="Cambria Math" w:hAnsi="Cambria Math" w:cs="Times New Roman"/>
          </w:rPr>
          <m:t xml:space="preserve">∤2027, </m:t>
        </m:r>
      </m:oMath>
      <w:r w:rsidR="0051396D" w:rsidRPr="003453CD">
        <w:rPr>
          <w:rFonts w:ascii="Times New Roman" w:hAnsi="Times New Roman" w:cs="Times New Roman"/>
        </w:rPr>
        <w:t xml:space="preserve">3 </w:t>
      </w:r>
      <m:oMath>
        <m:r>
          <w:rPr>
            <w:rFonts w:ascii="Cambria Math" w:hAnsi="Cambria Math" w:cs="Times New Roman"/>
          </w:rPr>
          <m:t xml:space="preserve">∤2027, </m:t>
        </m:r>
      </m:oMath>
      <w:r w:rsidR="0051396D" w:rsidRPr="003453CD">
        <w:rPr>
          <w:rFonts w:ascii="Times New Roman" w:hAnsi="Times New Roman" w:cs="Times New Roman"/>
        </w:rPr>
        <w:t xml:space="preserve">5 </w:t>
      </w:r>
      <m:oMath>
        <m:r>
          <w:rPr>
            <w:rFonts w:ascii="Cambria Math" w:hAnsi="Cambria Math" w:cs="Times New Roman"/>
          </w:rPr>
          <m:t>∤2027,</m:t>
        </m:r>
      </m:oMath>
      <w:r w:rsidR="0051396D" w:rsidRPr="003453CD">
        <w:rPr>
          <w:rFonts w:ascii="Times New Roman" w:hAnsi="Times New Roman" w:cs="Times New Roman"/>
        </w:rPr>
        <w:t xml:space="preserve"> 7 </w:t>
      </w:r>
      <m:oMath>
        <m:r>
          <w:rPr>
            <w:rFonts w:ascii="Cambria Math" w:hAnsi="Cambria Math" w:cs="Times New Roman"/>
          </w:rPr>
          <m:t>∤2027,</m:t>
        </m:r>
      </m:oMath>
      <w:r w:rsidR="0051396D" w:rsidRPr="003453CD">
        <w:rPr>
          <w:rFonts w:ascii="Times New Roman" w:hAnsi="Times New Roman" w:cs="Times New Roman"/>
        </w:rPr>
        <w:t xml:space="preserve"> 11 </w:t>
      </w:r>
      <m:oMath>
        <m:r>
          <w:rPr>
            <w:rFonts w:ascii="Cambria Math" w:hAnsi="Cambria Math" w:cs="Times New Roman"/>
          </w:rPr>
          <m:t>∤2027,</m:t>
        </m:r>
      </m:oMath>
      <w:r w:rsidR="0051396D" w:rsidRPr="003453CD">
        <w:rPr>
          <w:rFonts w:ascii="Times New Roman" w:hAnsi="Times New Roman" w:cs="Times New Roman"/>
        </w:rPr>
        <w:t xml:space="preserve"> 13 </w:t>
      </w:r>
      <m:oMath>
        <m:r>
          <w:rPr>
            <w:rFonts w:ascii="Cambria Math" w:hAnsi="Cambria Math" w:cs="Times New Roman"/>
          </w:rPr>
          <m:t>∤2027,</m:t>
        </m:r>
      </m:oMath>
      <w:r w:rsidR="0051396D" w:rsidRPr="003453CD">
        <w:rPr>
          <w:rFonts w:ascii="Times New Roman" w:hAnsi="Times New Roman" w:cs="Times New Roman"/>
        </w:rPr>
        <w:t xml:space="preserve"> 17</w:t>
      </w:r>
      <m:oMath>
        <m:r>
          <w:rPr>
            <w:rFonts w:ascii="Cambria Math" w:hAnsi="Cambria Math" w:cs="Times New Roman"/>
          </w:rPr>
          <m:t xml:space="preserve"> ∤2027,</m:t>
        </m:r>
      </m:oMath>
      <w:r w:rsidR="0051396D" w:rsidRPr="003453CD">
        <w:rPr>
          <w:rFonts w:ascii="Times New Roman" w:hAnsi="Times New Roman" w:cs="Times New Roman"/>
        </w:rPr>
        <w:t xml:space="preserve"> 19</w:t>
      </w:r>
      <m:oMath>
        <m:r>
          <w:rPr>
            <w:rFonts w:ascii="Cambria Math" w:hAnsi="Cambria Math" w:cs="Times New Roman"/>
          </w:rPr>
          <m:t xml:space="preserve"> ∤2027,</m:t>
        </m:r>
      </m:oMath>
      <w:r w:rsidR="0051396D" w:rsidRPr="003453CD">
        <w:rPr>
          <w:rFonts w:ascii="Times New Roman" w:hAnsi="Times New Roman" w:cs="Times New Roman"/>
        </w:rPr>
        <w:t xml:space="preserve"> 23</w:t>
      </w:r>
      <m:oMath>
        <m:r>
          <w:rPr>
            <w:rFonts w:ascii="Cambria Math" w:hAnsi="Cambria Math" w:cs="Times New Roman"/>
          </w:rPr>
          <m:t xml:space="preserve"> ∤2027,</m:t>
        </m:r>
      </m:oMath>
      <w:r w:rsidR="0051396D" w:rsidRPr="003453CD">
        <w:rPr>
          <w:rFonts w:ascii="Times New Roman" w:hAnsi="Times New Roman" w:cs="Times New Roman"/>
        </w:rPr>
        <w:t xml:space="preserve"> 29 </w:t>
      </w:r>
      <m:oMath>
        <m:r>
          <w:rPr>
            <w:rFonts w:ascii="Cambria Math" w:hAnsi="Cambria Math" w:cs="Times New Roman"/>
          </w:rPr>
          <m:t>∤2027,</m:t>
        </m:r>
      </m:oMath>
      <w:r w:rsidR="0051396D" w:rsidRPr="003453CD">
        <w:rPr>
          <w:rFonts w:ascii="Times New Roman" w:hAnsi="Times New Roman" w:cs="Times New Roman"/>
        </w:rPr>
        <w:t xml:space="preserve"> 31 </w:t>
      </w:r>
      <m:oMath>
        <m:r>
          <w:rPr>
            <w:rFonts w:ascii="Cambria Math" w:hAnsi="Cambria Math" w:cs="Times New Roman"/>
          </w:rPr>
          <m:t>∤2027,</m:t>
        </m:r>
      </m:oMath>
      <w:r w:rsidR="0051396D" w:rsidRPr="003453CD">
        <w:rPr>
          <w:rFonts w:ascii="Times New Roman" w:hAnsi="Times New Roman" w:cs="Times New Roman"/>
        </w:rPr>
        <w:t xml:space="preserve"> 37 </w:t>
      </w:r>
      <m:oMath>
        <m:r>
          <w:rPr>
            <w:rFonts w:ascii="Cambria Math" w:hAnsi="Cambria Math" w:cs="Times New Roman"/>
          </w:rPr>
          <m:t>∤2027,</m:t>
        </m:r>
      </m:oMath>
      <w:r w:rsidR="0051396D" w:rsidRPr="003453CD">
        <w:rPr>
          <w:rFonts w:ascii="Times New Roman" w:hAnsi="Times New Roman" w:cs="Times New Roman"/>
        </w:rPr>
        <w:t xml:space="preserve"> 41 </w:t>
      </w:r>
      <m:oMath>
        <m:r>
          <w:rPr>
            <w:rFonts w:ascii="Cambria Math" w:hAnsi="Cambria Math" w:cs="Times New Roman"/>
          </w:rPr>
          <m:t>∤2027,</m:t>
        </m:r>
      </m:oMath>
      <w:r w:rsidR="0051396D" w:rsidRPr="003453CD">
        <w:rPr>
          <w:rFonts w:ascii="Times New Roman" w:hAnsi="Times New Roman" w:cs="Times New Roman"/>
        </w:rPr>
        <w:t xml:space="preserve"> 43 </w:t>
      </w:r>
      <m:oMath>
        <m:r>
          <w:rPr>
            <w:rFonts w:ascii="Cambria Math" w:hAnsi="Cambria Math" w:cs="Times New Roman"/>
          </w:rPr>
          <m:t>∤2027,</m:t>
        </m:r>
      </m:oMath>
      <w:r w:rsidR="0051396D" w:rsidRPr="003453CD">
        <w:rPr>
          <w:rFonts w:ascii="Times New Roman" w:hAnsi="Times New Roman" w:cs="Times New Roman"/>
        </w:rPr>
        <w:t xml:space="preserve"> </w:t>
      </w:r>
      <w:r w:rsidRPr="00B940B2">
        <w:rPr>
          <w:rFonts w:ascii="Times New Roman" w:hAnsi="Times New Roman" w:cs="Times New Roman"/>
        </w:rPr>
        <w:t>根据定理</w:t>
      </w:r>
      <w:r w:rsidR="004D0675" w:rsidRPr="00B940B2">
        <w:rPr>
          <w:rFonts w:ascii="Times New Roman" w:hAnsi="Times New Roman" w:cs="Times New Roman" w:hint="eastAsia"/>
          <w:b/>
        </w:rPr>
        <w:t>1.1.</w:t>
      </w:r>
      <w:r w:rsidR="004E2E57" w:rsidRPr="00B940B2">
        <w:rPr>
          <w:rFonts w:ascii="Times New Roman" w:hAnsi="Times New Roman" w:cs="Times New Roman"/>
        </w:rPr>
        <w:t>9</w:t>
      </w:r>
      <w:r w:rsidRPr="00B940B2">
        <w:rPr>
          <w:rFonts w:ascii="Times New Roman" w:hAnsi="Times New Roman" w:cs="Times New Roman"/>
        </w:rPr>
        <w:t>，</w:t>
      </w:r>
      <w:r w:rsidRPr="00B940B2">
        <w:rPr>
          <w:rFonts w:ascii="Times New Roman" w:hAnsi="Times New Roman" w:cs="Times New Roman"/>
          <w:i/>
        </w:rPr>
        <w:t>N</w:t>
      </w:r>
      <w:r w:rsidR="0051396D" w:rsidRPr="003453CD">
        <w:rPr>
          <w:rFonts w:ascii="Times New Roman" w:hAnsi="Times New Roman" w:cs="Times New Roman"/>
          <w:i/>
        </w:rPr>
        <w:t xml:space="preserve"> </w:t>
      </w:r>
      <w:r w:rsidRPr="00B940B2">
        <w:rPr>
          <w:rFonts w:ascii="Times New Roman" w:hAnsi="Times New Roman" w:cs="Times New Roman"/>
        </w:rPr>
        <w:t>=</w:t>
      </w:r>
      <w:r w:rsidR="0051396D" w:rsidRPr="003453CD">
        <w:rPr>
          <w:rFonts w:ascii="Times New Roman" w:hAnsi="Times New Roman" w:cs="Times New Roman"/>
        </w:rPr>
        <w:t xml:space="preserve"> 2027</w:t>
      </w:r>
      <w:r w:rsidRPr="00B940B2">
        <w:rPr>
          <w:rFonts w:ascii="Times New Roman" w:hAnsi="Times New Roman" w:cs="Times New Roman"/>
        </w:rPr>
        <w:t>为素数</w:t>
      </w:r>
      <w:r w:rsidRPr="00B940B2">
        <w:rPr>
          <w:rFonts w:ascii="Times New Roman" w:hAnsi="Times New Roman" w:cs="Times New Roman"/>
        </w:rPr>
        <w:t>.</w:t>
      </w:r>
    </w:p>
    <w:p w14:paraId="264BF037" w14:textId="77777777" w:rsidR="007F3E47" w:rsidRPr="0051396D" w:rsidRDefault="007F3E47" w:rsidP="007F3E47">
      <w:pPr>
        <w:snapToGrid w:val="0"/>
        <w:spacing w:line="360" w:lineRule="auto"/>
        <w:ind w:firstLine="405"/>
        <w:rPr>
          <w:rFonts w:ascii="Times New Roman" w:hAnsi="Times New Roman" w:cs="Times New Roman"/>
        </w:rPr>
      </w:pPr>
    </w:p>
    <w:p w14:paraId="407A49BA" w14:textId="5B781233" w:rsidR="007F3E47" w:rsidRPr="000022D7" w:rsidRDefault="007F3E47" w:rsidP="007F3E47">
      <w:pPr>
        <w:snapToGrid w:val="0"/>
        <w:spacing w:line="360" w:lineRule="auto"/>
        <w:ind w:firstLine="405"/>
        <w:rPr>
          <w:rFonts w:ascii="Times New Roman" w:hAnsi="Times New Roman" w:cs="Times New Roman"/>
        </w:rPr>
      </w:pPr>
      <w:r w:rsidRPr="000022D7">
        <w:rPr>
          <w:rFonts w:ascii="Times New Roman" w:hAnsi="Times New Roman" w:cs="Times New Roman"/>
        </w:rPr>
        <w:t>实际运用</w:t>
      </w:r>
      <w:r w:rsidR="00BC0F68">
        <w:rPr>
          <w:rFonts w:ascii="Times New Roman" w:hAnsi="Times New Roman" w:cs="Times New Roman"/>
        </w:rPr>
        <w:t>欧几里德</w:t>
      </w:r>
      <w:r w:rsidRPr="000022D7">
        <w:rPr>
          <w:rFonts w:ascii="Times New Roman" w:hAnsi="Times New Roman" w:cs="Times New Roman"/>
        </w:rPr>
        <w:t>除法时，我们可以根据需要</w:t>
      </w:r>
      <w:r w:rsidR="004E2E57" w:rsidRPr="000022D7">
        <w:rPr>
          <w:rFonts w:ascii="Times New Roman" w:hAnsi="Times New Roman" w:cs="Times New Roman"/>
        </w:rPr>
        <w:t>，</w:t>
      </w:r>
      <w:r w:rsidRPr="000022D7">
        <w:rPr>
          <w:rFonts w:ascii="Times New Roman" w:hAnsi="Times New Roman" w:cs="Times New Roman"/>
        </w:rPr>
        <w:t>将余数取成其他形式</w:t>
      </w:r>
      <w:r w:rsidRPr="000022D7">
        <w:rPr>
          <w:rFonts w:ascii="Times New Roman" w:hAnsi="Times New Roman" w:cs="Times New Roman"/>
        </w:rPr>
        <w:t>.</w:t>
      </w:r>
    </w:p>
    <w:p w14:paraId="2E6B375E" w14:textId="285F1BED" w:rsidR="007F3E47" w:rsidRPr="000022D7" w:rsidRDefault="007F3E47" w:rsidP="007F3E47">
      <w:pPr>
        <w:snapToGrid w:val="0"/>
        <w:spacing w:line="360" w:lineRule="auto"/>
        <w:ind w:firstLineChars="200" w:firstLine="420"/>
        <w:rPr>
          <w:rFonts w:ascii="Times New Roman" w:hAnsi="Times New Roman" w:cs="Times New Roman"/>
        </w:rPr>
      </w:pPr>
      <w:r w:rsidRPr="000022D7">
        <w:rPr>
          <w:rFonts w:ascii="Times New Roman" w:hAnsi="Times New Roman" w:cs="Times New Roman"/>
          <w:b/>
        </w:rPr>
        <w:t>定理</w:t>
      </w:r>
      <w:r w:rsidR="004D0675">
        <w:rPr>
          <w:rFonts w:ascii="Times New Roman" w:hAnsi="Times New Roman" w:cs="Times New Roman" w:hint="eastAsia"/>
          <w:b/>
        </w:rPr>
        <w:t>1.1.</w:t>
      </w:r>
      <w:r w:rsidRPr="000022D7">
        <w:rPr>
          <w:rFonts w:ascii="Times New Roman" w:hAnsi="Times New Roman" w:cs="Times New Roman"/>
          <w:b/>
        </w:rPr>
        <w:t>1</w:t>
      </w:r>
      <w:r w:rsidR="004E2E57" w:rsidRPr="000022D7">
        <w:rPr>
          <w:rFonts w:ascii="Times New Roman" w:hAnsi="Times New Roman" w:cs="Times New Roman"/>
          <w:b/>
        </w:rPr>
        <w:t>2</w:t>
      </w:r>
      <w:r w:rsidRPr="000022D7">
        <w:rPr>
          <w:rFonts w:ascii="Times New Roman" w:hAnsi="Times New Roman" w:cs="Times New Roman"/>
          <w:b/>
        </w:rPr>
        <w:t xml:space="preserve"> </w:t>
      </w:r>
      <w:r w:rsidRPr="000022D7">
        <w:rPr>
          <w:rFonts w:ascii="Times New Roman" w:hAnsi="Times New Roman" w:cs="Times New Roman"/>
        </w:rPr>
        <w:t>（</w:t>
      </w:r>
      <w:r w:rsidR="00BC0F68">
        <w:rPr>
          <w:rFonts w:ascii="Times New Roman" w:hAnsi="Times New Roman" w:cs="Times New Roman"/>
        </w:rPr>
        <w:t>欧几里德</w:t>
      </w:r>
      <w:r w:rsidRPr="000022D7">
        <w:rPr>
          <w:rFonts w:ascii="Times New Roman" w:hAnsi="Times New Roman" w:cs="Times New Roman"/>
        </w:rPr>
        <w:t>除法</w:t>
      </w:r>
      <w:r w:rsidR="004E2E57" w:rsidRPr="000022D7">
        <w:rPr>
          <w:rFonts w:ascii="Times New Roman" w:hAnsi="Times New Roman" w:cs="Times New Roman"/>
        </w:rPr>
        <w:t>-</w:t>
      </w:r>
      <w:r w:rsidR="00403A7E" w:rsidRPr="000022D7">
        <w:rPr>
          <w:rFonts w:ascii="Times New Roman" w:hAnsi="Times New Roman" w:cs="Times New Roman"/>
          <w:sz w:val="24"/>
          <w:szCs w:val="24"/>
        </w:rPr>
        <w:t>一般余数</w:t>
      </w:r>
      <w:r w:rsidRPr="000022D7">
        <w:rPr>
          <w:rFonts w:ascii="Times New Roman" w:hAnsi="Times New Roman" w:cs="Times New Roman"/>
        </w:rPr>
        <w:t>）</w:t>
      </w:r>
      <w:r w:rsidRPr="000022D7">
        <w:rPr>
          <w:rFonts w:ascii="Times New Roman" w:hAnsi="Times New Roman" w:cs="Times New Roman"/>
        </w:rPr>
        <w:t xml:space="preserve"> </w:t>
      </w:r>
      <w:r w:rsidRPr="000022D7">
        <w:rPr>
          <w:rFonts w:ascii="Times New Roman" w:hAnsi="Times New Roman" w:cs="Times New Roman"/>
        </w:rPr>
        <w:t>设</w:t>
      </w:r>
      <w:r w:rsidRPr="000022D7">
        <w:rPr>
          <w:rFonts w:ascii="Times New Roman" w:hAnsi="Times New Roman" w:cs="Times New Roman"/>
          <w:i/>
        </w:rPr>
        <w:t>a</w:t>
      </w:r>
      <w:r w:rsidRPr="000022D7">
        <w:rPr>
          <w:rFonts w:ascii="Times New Roman" w:hAnsi="Times New Roman" w:cs="Times New Roman"/>
        </w:rPr>
        <w:t>，</w:t>
      </w:r>
      <w:r w:rsidRPr="000022D7">
        <w:rPr>
          <w:rFonts w:ascii="Times New Roman" w:hAnsi="Times New Roman" w:cs="Times New Roman"/>
          <w:i/>
        </w:rPr>
        <w:t>b</w:t>
      </w:r>
      <w:r w:rsidRPr="000022D7">
        <w:rPr>
          <w:rFonts w:ascii="Times New Roman" w:hAnsi="Times New Roman" w:cs="Times New Roman"/>
        </w:rPr>
        <w:t>是两个整数，其中</w:t>
      </w:r>
      <w:r w:rsidRPr="000022D7">
        <w:rPr>
          <w:rFonts w:ascii="Times New Roman" w:hAnsi="Times New Roman" w:cs="Times New Roman"/>
          <w:i/>
        </w:rPr>
        <w:t>b</w:t>
      </w:r>
      <w:r w:rsidRPr="000022D7">
        <w:rPr>
          <w:rFonts w:ascii="Times New Roman" w:hAnsi="Times New Roman" w:cs="Times New Roman"/>
        </w:rPr>
        <w:t xml:space="preserve">&gt;0.  </w:t>
      </w:r>
      <w:r w:rsidRPr="000022D7">
        <w:rPr>
          <w:rFonts w:ascii="Times New Roman" w:hAnsi="Times New Roman" w:cs="Times New Roman"/>
        </w:rPr>
        <w:t>则对任意的整数</w:t>
      </w:r>
      <w:r w:rsidRPr="000022D7">
        <w:rPr>
          <w:rFonts w:ascii="Times New Roman" w:hAnsi="Times New Roman" w:cs="Times New Roman"/>
          <w:i/>
        </w:rPr>
        <w:t>c</w:t>
      </w:r>
      <w:r w:rsidRPr="000022D7">
        <w:rPr>
          <w:rFonts w:ascii="Times New Roman" w:hAnsi="Times New Roman" w:cs="Times New Roman"/>
        </w:rPr>
        <w:t>，存在唯一的整数</w:t>
      </w:r>
      <w:r w:rsidRPr="000022D7">
        <w:rPr>
          <w:rFonts w:ascii="Times New Roman" w:hAnsi="Times New Roman" w:cs="Times New Roman"/>
          <w:i/>
        </w:rPr>
        <w:t>q</w:t>
      </w:r>
      <w:r w:rsidRPr="000022D7">
        <w:rPr>
          <w:rFonts w:ascii="Times New Roman" w:hAnsi="Times New Roman" w:cs="Times New Roman"/>
        </w:rPr>
        <w:t>，</w:t>
      </w:r>
      <w:r w:rsidRPr="000022D7">
        <w:rPr>
          <w:rFonts w:ascii="Times New Roman" w:hAnsi="Times New Roman" w:cs="Times New Roman"/>
          <w:i/>
        </w:rPr>
        <w:t>r</w:t>
      </w:r>
      <w:r w:rsidRPr="000022D7">
        <w:rPr>
          <w:rFonts w:ascii="Times New Roman" w:hAnsi="Times New Roman" w:cs="Times New Roman"/>
        </w:rPr>
        <w:t>使得</w:t>
      </w:r>
    </w:p>
    <w:p w14:paraId="6237DFF9" w14:textId="416239E5" w:rsidR="007F3E47" w:rsidRPr="000022D7" w:rsidRDefault="007F3E47" w:rsidP="007F3E47">
      <w:pPr>
        <w:snapToGrid w:val="0"/>
        <w:spacing w:line="360" w:lineRule="auto"/>
        <w:jc w:val="right"/>
        <w:rPr>
          <w:rFonts w:ascii="Times New Roman" w:hAnsi="Times New Roman" w:cs="Times New Roman"/>
        </w:rPr>
      </w:pPr>
      <w:r w:rsidRPr="000022D7">
        <w:rPr>
          <w:rFonts w:ascii="Times New Roman" w:hAnsi="Times New Roman" w:cs="Times New Roman"/>
        </w:rPr>
        <w:t xml:space="preserve">                         </w:t>
      </w:r>
      <w:r w:rsidRPr="000022D7">
        <w:rPr>
          <w:rFonts w:ascii="Times New Roman" w:hAnsi="Times New Roman" w:cs="Times New Roman"/>
          <w:position w:val="-10"/>
        </w:rPr>
        <w:object w:dxaOrig="2640" w:dyaOrig="320" w14:anchorId="13A47EA8">
          <v:shape id="_x0000_i1222" type="#_x0000_t75" style="width:131.1pt;height:16pt" o:ole="">
            <v:imagedata r:id="rId381" o:title=""/>
          </v:shape>
          <o:OLEObject Type="Embed" ProgID="Equation.DSMT4" ShapeID="_x0000_i1222" DrawAspect="Content" ObjectID="_1791321020" r:id="rId382"/>
        </w:object>
      </w:r>
      <w:r w:rsidRPr="000022D7">
        <w:rPr>
          <w:rFonts w:ascii="Times New Roman" w:hAnsi="Times New Roman" w:cs="Times New Roman"/>
        </w:rPr>
        <w:t xml:space="preserve">                   (</w:t>
      </w:r>
      <w:r w:rsidR="0065355A">
        <w:rPr>
          <w:rFonts w:ascii="Times New Roman" w:hAnsi="Times New Roman" w:cs="Times New Roman" w:hint="eastAsia"/>
        </w:rPr>
        <w:t>1.1.</w:t>
      </w:r>
      <w:r w:rsidRPr="000022D7">
        <w:rPr>
          <w:rFonts w:ascii="Times New Roman" w:hAnsi="Times New Roman" w:cs="Times New Roman"/>
        </w:rPr>
        <w:t>3)</w:t>
      </w:r>
    </w:p>
    <w:p w14:paraId="14983099" w14:textId="77777777" w:rsidR="007F3E47" w:rsidRPr="000022D7" w:rsidRDefault="007F3E47" w:rsidP="007F3E47">
      <w:pPr>
        <w:snapToGrid w:val="0"/>
        <w:spacing w:line="360" w:lineRule="auto"/>
        <w:ind w:firstLine="405"/>
        <w:jc w:val="center"/>
        <w:rPr>
          <w:rFonts w:ascii="Times New Roman" w:hAnsi="Times New Roman" w:cs="Times New Roman"/>
          <w:shd w:val="pct15" w:color="auto" w:fill="FFFFFF"/>
        </w:rPr>
      </w:pPr>
    </w:p>
    <w:p w14:paraId="2D8D0898" w14:textId="77777777" w:rsidR="007F3E47" w:rsidRPr="000022D7" w:rsidRDefault="007F3E47" w:rsidP="007F3E47">
      <w:pPr>
        <w:snapToGrid w:val="0"/>
        <w:spacing w:line="360" w:lineRule="auto"/>
        <w:ind w:firstLine="405"/>
        <w:rPr>
          <w:rFonts w:ascii="Times New Roman" w:hAnsi="Times New Roman" w:cs="Times New Roman"/>
        </w:rPr>
      </w:pPr>
      <w:r w:rsidRPr="000022D7">
        <w:rPr>
          <w:rFonts w:ascii="Times New Roman" w:hAnsi="Times New Roman" w:cs="Times New Roman"/>
          <w:b/>
        </w:rPr>
        <w:t>证</w:t>
      </w:r>
      <w:r w:rsidRPr="000022D7">
        <w:rPr>
          <w:rFonts w:ascii="Times New Roman" w:hAnsi="Times New Roman" w:cs="Times New Roman"/>
        </w:rPr>
        <w:t>（存在性）：考虑一个整数序列</w:t>
      </w:r>
    </w:p>
    <w:p w14:paraId="168F6CBD" w14:textId="77777777" w:rsidR="007F3E47" w:rsidRPr="000022D7" w:rsidRDefault="007F3E47" w:rsidP="007F3E47">
      <w:pPr>
        <w:snapToGrid w:val="0"/>
        <w:spacing w:line="360" w:lineRule="auto"/>
        <w:ind w:firstLine="405"/>
        <w:jc w:val="center"/>
        <w:rPr>
          <w:rFonts w:ascii="Times New Roman" w:hAnsi="Times New Roman" w:cs="Times New Roman"/>
        </w:rPr>
      </w:pPr>
      <w:r w:rsidRPr="000022D7">
        <w:rPr>
          <w:rFonts w:ascii="Times New Roman" w:hAnsi="Times New Roman" w:cs="Times New Roman"/>
          <w:position w:val="-10"/>
        </w:rPr>
        <w:object w:dxaOrig="4700" w:dyaOrig="320" w14:anchorId="289BAEE7">
          <v:shape id="_x0000_i1223" type="#_x0000_t75" style="width:235.1pt;height:16pt" o:ole="">
            <v:imagedata r:id="rId383" o:title=""/>
          </v:shape>
          <o:OLEObject Type="Embed" ProgID="Equation.DSMT4" ShapeID="_x0000_i1223" DrawAspect="Content" ObjectID="_1791321021" r:id="rId384"/>
        </w:object>
      </w:r>
    </w:p>
    <w:p w14:paraId="174B4702" w14:textId="77777777" w:rsidR="007F3E47" w:rsidRPr="000022D7" w:rsidRDefault="007F3E47" w:rsidP="007F3E47">
      <w:pPr>
        <w:snapToGrid w:val="0"/>
        <w:spacing w:line="360" w:lineRule="auto"/>
        <w:ind w:firstLineChars="400" w:firstLine="840"/>
        <w:rPr>
          <w:rFonts w:ascii="Times New Roman" w:hAnsi="Times New Roman" w:cs="Times New Roman"/>
        </w:rPr>
      </w:pPr>
      <w:r w:rsidRPr="000022D7">
        <w:rPr>
          <w:rFonts w:ascii="Times New Roman" w:hAnsi="Times New Roman" w:cs="Times New Roman"/>
        </w:rPr>
        <w:t>它们将实数轴分成长度为</w:t>
      </w:r>
      <w:r w:rsidRPr="000022D7">
        <w:rPr>
          <w:rFonts w:ascii="Times New Roman" w:hAnsi="Times New Roman" w:cs="Times New Roman"/>
          <w:i/>
        </w:rPr>
        <w:t>b</w:t>
      </w:r>
      <w:r w:rsidRPr="000022D7">
        <w:rPr>
          <w:rFonts w:ascii="Times New Roman" w:hAnsi="Times New Roman" w:cs="Times New Roman"/>
        </w:rPr>
        <w:t>的区间，而</w:t>
      </w:r>
      <w:r w:rsidRPr="000022D7">
        <w:rPr>
          <w:rFonts w:ascii="Times New Roman" w:hAnsi="Times New Roman" w:cs="Times New Roman"/>
          <w:i/>
        </w:rPr>
        <w:t>a</w:t>
      </w:r>
      <w:r w:rsidRPr="000022D7">
        <w:rPr>
          <w:rFonts w:ascii="Times New Roman" w:hAnsi="Times New Roman" w:cs="Times New Roman"/>
        </w:rPr>
        <w:t>必定落在其中的一个区间中</w:t>
      </w:r>
      <w:r w:rsidRPr="000022D7">
        <w:rPr>
          <w:rFonts w:ascii="Times New Roman" w:hAnsi="Times New Roman" w:cs="Times New Roman"/>
        </w:rPr>
        <w:t>.</w:t>
      </w:r>
    </w:p>
    <w:p w14:paraId="3DEFE1FB" w14:textId="00E29D8C" w:rsidR="007F3E47" w:rsidRPr="000022D7" w:rsidRDefault="007F3E47" w:rsidP="007F3E47">
      <w:pPr>
        <w:snapToGrid w:val="0"/>
        <w:spacing w:line="360" w:lineRule="auto"/>
        <w:ind w:firstLineChars="400" w:firstLine="840"/>
        <w:rPr>
          <w:rFonts w:ascii="Times New Roman" w:hAnsi="Times New Roman" w:cs="Times New Roman"/>
        </w:rPr>
      </w:pPr>
      <w:r w:rsidRPr="000022D7">
        <w:rPr>
          <w:rFonts w:ascii="Times New Roman" w:hAnsi="Times New Roman" w:cs="Times New Roman"/>
        </w:rPr>
        <w:t>因此存在一个整数</w:t>
      </w:r>
      <w:r w:rsidRPr="000022D7">
        <w:rPr>
          <w:rFonts w:ascii="Times New Roman" w:hAnsi="Times New Roman" w:cs="Times New Roman"/>
          <w:i/>
        </w:rPr>
        <w:t>q</w:t>
      </w:r>
      <w:r w:rsidRPr="000022D7">
        <w:rPr>
          <w:rFonts w:ascii="Times New Roman" w:hAnsi="Times New Roman" w:cs="Times New Roman"/>
        </w:rPr>
        <w:t>使得</w:t>
      </w:r>
      <w:r w:rsidRPr="000022D7">
        <w:rPr>
          <w:rFonts w:ascii="Times New Roman" w:hAnsi="Times New Roman" w:cs="Times New Roman"/>
        </w:rPr>
        <w:t xml:space="preserve"> </w:t>
      </w:r>
      <w:r w:rsidRPr="000022D7">
        <w:rPr>
          <w:rFonts w:ascii="Times New Roman" w:hAnsi="Times New Roman" w:cs="Times New Roman"/>
          <w:position w:val="-10"/>
        </w:rPr>
        <w:object w:dxaOrig="2260" w:dyaOrig="320" w14:anchorId="77918C69">
          <v:shape id="_x0000_i1224" type="#_x0000_t75" style="width:112.6pt;height:16pt" o:ole="">
            <v:imagedata r:id="rId385" o:title=""/>
          </v:shape>
          <o:OLEObject Type="Embed" ProgID="Equation.DSMT4" ShapeID="_x0000_i1224" DrawAspect="Content" ObjectID="_1791321022" r:id="rId386"/>
        </w:object>
      </w:r>
      <w:r w:rsidR="004D0675">
        <w:rPr>
          <w:rFonts w:ascii="Times New Roman" w:hAnsi="Times New Roman" w:cs="Times New Roman" w:hint="eastAsia"/>
        </w:rPr>
        <w:t>.</w:t>
      </w:r>
    </w:p>
    <w:p w14:paraId="36BD3440" w14:textId="7682191C" w:rsidR="007F3E47" w:rsidRPr="000022D7" w:rsidRDefault="007F3E47" w:rsidP="007F3E47">
      <w:pPr>
        <w:snapToGrid w:val="0"/>
        <w:spacing w:line="360" w:lineRule="auto"/>
        <w:ind w:firstLineChars="400" w:firstLine="840"/>
        <w:rPr>
          <w:rFonts w:ascii="Times New Roman" w:hAnsi="Times New Roman" w:cs="Times New Roman"/>
        </w:rPr>
      </w:pPr>
      <w:r w:rsidRPr="000022D7">
        <w:rPr>
          <w:rFonts w:ascii="Times New Roman" w:hAnsi="Times New Roman" w:cs="Times New Roman"/>
        </w:rPr>
        <w:t>我们令</w:t>
      </w:r>
      <w:r w:rsidRPr="000022D7">
        <w:rPr>
          <w:rFonts w:ascii="Times New Roman" w:hAnsi="Times New Roman" w:cs="Times New Roman"/>
          <w:position w:val="-10"/>
        </w:rPr>
        <w:object w:dxaOrig="999" w:dyaOrig="320" w14:anchorId="25C496B3">
          <v:shape id="_x0000_i1225" type="#_x0000_t75" style="width:49.85pt;height:16pt" o:ole="">
            <v:imagedata r:id="rId387" o:title=""/>
          </v:shape>
          <o:OLEObject Type="Embed" ProgID="Equation.DSMT4" ShapeID="_x0000_i1225" DrawAspect="Content" ObjectID="_1791321023" r:id="rId388"/>
        </w:object>
      </w:r>
      <w:r w:rsidRPr="000022D7">
        <w:rPr>
          <w:rFonts w:ascii="Times New Roman" w:hAnsi="Times New Roman" w:cs="Times New Roman"/>
        </w:rPr>
        <w:t>，则有</w:t>
      </w:r>
      <w:r w:rsidRPr="000022D7">
        <w:rPr>
          <w:rFonts w:ascii="Times New Roman" w:hAnsi="Times New Roman" w:cs="Times New Roman"/>
          <w:position w:val="-10"/>
        </w:rPr>
        <w:object w:dxaOrig="2220" w:dyaOrig="320" w14:anchorId="01D622EE">
          <v:shape id="_x0000_i1226" type="#_x0000_t75" style="width:111.4pt;height:16pt" o:ole="">
            <v:imagedata r:id="rId389" o:title=""/>
          </v:shape>
          <o:OLEObject Type="Embed" ProgID="Equation.DSMT4" ShapeID="_x0000_i1226" DrawAspect="Content" ObjectID="_1791321024" r:id="rId390"/>
        </w:object>
      </w:r>
      <w:r w:rsidR="004D0675">
        <w:rPr>
          <w:rFonts w:ascii="Times New Roman" w:hAnsi="Times New Roman" w:cs="Times New Roman" w:hint="eastAsia"/>
        </w:rPr>
        <w:t>.</w:t>
      </w:r>
    </w:p>
    <w:p w14:paraId="138A3B77" w14:textId="63BF0E10" w:rsidR="007F3E47" w:rsidRPr="000022D7" w:rsidRDefault="007F3E47" w:rsidP="007F3E47">
      <w:pPr>
        <w:snapToGrid w:val="0"/>
        <w:spacing w:line="360" w:lineRule="auto"/>
        <w:ind w:firstLineChars="292" w:firstLine="613"/>
        <w:rPr>
          <w:rFonts w:ascii="Times New Roman" w:hAnsi="Times New Roman" w:cs="Times New Roman"/>
        </w:rPr>
      </w:pPr>
      <w:r w:rsidRPr="000022D7">
        <w:rPr>
          <w:rFonts w:ascii="Times New Roman" w:hAnsi="Times New Roman" w:cs="Times New Roman"/>
        </w:rPr>
        <w:t>（</w:t>
      </w:r>
      <w:r w:rsidR="00171062">
        <w:rPr>
          <w:rFonts w:ascii="Times New Roman" w:hAnsi="Times New Roman" w:cs="Times New Roman"/>
        </w:rPr>
        <w:t>唯一</w:t>
      </w:r>
      <w:r w:rsidRPr="000022D7">
        <w:rPr>
          <w:rFonts w:ascii="Times New Roman" w:hAnsi="Times New Roman" w:cs="Times New Roman"/>
        </w:rPr>
        <w:t>性）：如果分别有整数</w:t>
      </w:r>
      <w:r w:rsidRPr="000022D7">
        <w:rPr>
          <w:rFonts w:ascii="Times New Roman" w:hAnsi="Times New Roman" w:cs="Times New Roman"/>
        </w:rPr>
        <w:t xml:space="preserve"> </w:t>
      </w:r>
      <w:r w:rsidR="003574C3" w:rsidRPr="003453CD">
        <w:rPr>
          <w:rFonts w:ascii="Times New Roman" w:hAnsi="Times New Roman" w:cs="Times New Roman"/>
          <w:i/>
          <w:iCs/>
        </w:rPr>
        <w:t>q</w:t>
      </w:r>
      <w:r w:rsidR="003574C3">
        <w:rPr>
          <w:rFonts w:ascii="Times New Roman" w:hAnsi="Times New Roman" w:cs="Times New Roman" w:hint="eastAsia"/>
        </w:rPr>
        <w:t xml:space="preserve">, </w:t>
      </w:r>
      <w:r w:rsidR="003574C3" w:rsidRPr="003453CD">
        <w:rPr>
          <w:rFonts w:ascii="Times New Roman" w:hAnsi="Times New Roman" w:cs="Times New Roman"/>
          <w:i/>
          <w:iCs/>
        </w:rPr>
        <w:t>r</w:t>
      </w:r>
      <w:r w:rsidR="003574C3">
        <w:rPr>
          <w:rFonts w:ascii="Times New Roman" w:hAnsi="Times New Roman" w:cs="Times New Roman" w:hint="eastAsia"/>
        </w:rPr>
        <w:t xml:space="preserve"> </w:t>
      </w:r>
      <w:r w:rsidRPr="000022D7">
        <w:rPr>
          <w:rFonts w:ascii="Times New Roman" w:hAnsi="Times New Roman" w:cs="Times New Roman"/>
        </w:rPr>
        <w:t>和</w:t>
      </w:r>
      <w:r w:rsidRPr="000022D7">
        <w:rPr>
          <w:rFonts w:ascii="Times New Roman" w:hAnsi="Times New Roman" w:cs="Times New Roman"/>
        </w:rPr>
        <w:t xml:space="preserve"> </w:t>
      </w:r>
      <w:r w:rsidR="003574C3" w:rsidRPr="005A7571">
        <w:rPr>
          <w:rFonts w:ascii="Times New Roman" w:hAnsi="Times New Roman" w:cs="Times New Roman" w:hint="eastAsia"/>
          <w:i/>
          <w:iCs/>
        </w:rPr>
        <w:t>q</w:t>
      </w:r>
      <w:r w:rsidR="003574C3" w:rsidRPr="003453CD">
        <w:rPr>
          <w:rFonts w:ascii="Times New Roman" w:hAnsi="Times New Roman" w:cs="Times New Roman"/>
          <w:vertAlign w:val="subscript"/>
        </w:rPr>
        <w:t>1</w:t>
      </w:r>
      <w:r w:rsidR="003574C3">
        <w:rPr>
          <w:rFonts w:ascii="Times New Roman" w:hAnsi="Times New Roman" w:cs="Times New Roman" w:hint="eastAsia"/>
        </w:rPr>
        <w:t xml:space="preserve">, </w:t>
      </w:r>
      <w:r w:rsidR="003574C3" w:rsidRPr="005A7571">
        <w:rPr>
          <w:rFonts w:ascii="Times New Roman" w:hAnsi="Times New Roman" w:cs="Times New Roman" w:hint="eastAsia"/>
          <w:i/>
          <w:iCs/>
        </w:rPr>
        <w:t>r</w:t>
      </w:r>
      <w:r w:rsidR="003574C3" w:rsidRPr="003453CD">
        <w:rPr>
          <w:rFonts w:ascii="Times New Roman" w:hAnsi="Times New Roman" w:cs="Times New Roman"/>
          <w:vertAlign w:val="subscript"/>
        </w:rPr>
        <w:t>1</w:t>
      </w:r>
      <w:r w:rsidRPr="000022D7">
        <w:rPr>
          <w:rFonts w:ascii="Times New Roman" w:hAnsi="Times New Roman" w:cs="Times New Roman"/>
        </w:rPr>
        <w:t>满足（</w:t>
      </w:r>
      <w:r w:rsidR="0065355A">
        <w:rPr>
          <w:rFonts w:ascii="Times New Roman" w:hAnsi="Times New Roman" w:cs="Times New Roman" w:hint="eastAsia"/>
        </w:rPr>
        <w:t>1.1.</w:t>
      </w:r>
      <w:r w:rsidRPr="000022D7">
        <w:rPr>
          <w:rFonts w:ascii="Times New Roman" w:hAnsi="Times New Roman" w:cs="Times New Roman"/>
        </w:rPr>
        <w:t>3</w:t>
      </w:r>
      <w:r w:rsidRPr="000022D7">
        <w:rPr>
          <w:rFonts w:ascii="Times New Roman" w:hAnsi="Times New Roman" w:cs="Times New Roman"/>
        </w:rPr>
        <w:t>），则</w:t>
      </w:r>
    </w:p>
    <w:p w14:paraId="39181142" w14:textId="287F6FBE" w:rsidR="007F3E47" w:rsidRPr="000022D7" w:rsidRDefault="007F3E47" w:rsidP="007F3E47">
      <w:pPr>
        <w:snapToGrid w:val="0"/>
        <w:spacing w:line="360" w:lineRule="auto"/>
        <w:ind w:firstLine="405"/>
        <w:jc w:val="center"/>
        <w:rPr>
          <w:rFonts w:ascii="Times New Roman" w:hAnsi="Times New Roman" w:cs="Times New Roman"/>
        </w:rPr>
      </w:pPr>
      <w:r w:rsidRPr="000022D7">
        <w:rPr>
          <w:rFonts w:ascii="Times New Roman" w:hAnsi="Times New Roman" w:cs="Times New Roman"/>
          <w:position w:val="-10"/>
        </w:rPr>
        <w:object w:dxaOrig="2220" w:dyaOrig="320" w14:anchorId="0F06A608">
          <v:shape id="_x0000_i1227" type="#_x0000_t75" style="width:111.4pt;height:16pt" o:ole="">
            <v:imagedata r:id="rId391" o:title=""/>
          </v:shape>
          <o:OLEObject Type="Embed" ProgID="Equation.DSMT4" ShapeID="_x0000_i1227" DrawAspect="Content" ObjectID="_1791321025" r:id="rId392"/>
        </w:object>
      </w:r>
      <w:r w:rsidRPr="000022D7">
        <w:rPr>
          <w:rFonts w:ascii="Times New Roman" w:hAnsi="Times New Roman" w:cs="Times New Roman"/>
          <w:position w:val="-10"/>
        </w:rPr>
        <w:t xml:space="preserve">   </w:t>
      </w:r>
      <w:r w:rsidRPr="000022D7">
        <w:rPr>
          <w:rFonts w:ascii="Times New Roman" w:hAnsi="Times New Roman" w:cs="Times New Roman"/>
          <w:position w:val="-12"/>
        </w:rPr>
        <w:object w:dxaOrig="2340" w:dyaOrig="360" w14:anchorId="0D1C42C6">
          <v:shape id="_x0000_i1228" type="#_x0000_t75" style="width:116.9pt;height:18.45pt" o:ole="">
            <v:imagedata r:id="rId393" o:title=""/>
          </v:shape>
          <o:OLEObject Type="Embed" ProgID="Equation.DSMT4" ShapeID="_x0000_i1228" DrawAspect="Content" ObjectID="_1791321026" r:id="rId394"/>
        </w:object>
      </w:r>
      <w:r w:rsidR="004D0675">
        <w:rPr>
          <w:rFonts w:ascii="Times New Roman" w:hAnsi="Times New Roman" w:cs="Times New Roman" w:hint="eastAsia"/>
        </w:rPr>
        <w:t>.</w:t>
      </w:r>
    </w:p>
    <w:p w14:paraId="6B5AE053" w14:textId="6B50B650" w:rsidR="007F3E47" w:rsidRPr="000022D7" w:rsidRDefault="007F3E47" w:rsidP="007F3E47">
      <w:pPr>
        <w:snapToGrid w:val="0"/>
        <w:spacing w:line="360" w:lineRule="auto"/>
        <w:ind w:firstLineChars="400" w:firstLine="840"/>
        <w:rPr>
          <w:rFonts w:ascii="Times New Roman" w:hAnsi="Times New Roman" w:cs="Times New Roman"/>
        </w:rPr>
      </w:pPr>
      <w:r w:rsidRPr="000022D7">
        <w:rPr>
          <w:rFonts w:ascii="Times New Roman" w:hAnsi="Times New Roman" w:cs="Times New Roman"/>
        </w:rPr>
        <w:t>两式相减，我们有</w:t>
      </w:r>
      <w:r w:rsidRPr="000022D7">
        <w:rPr>
          <w:rFonts w:ascii="Times New Roman" w:hAnsi="Times New Roman" w:cs="Times New Roman"/>
          <w:position w:val="-12"/>
        </w:rPr>
        <w:object w:dxaOrig="1900" w:dyaOrig="360" w14:anchorId="103A6373">
          <v:shape id="_x0000_i1229" type="#_x0000_t75" style="width:95.4pt;height:18.45pt" o:ole="">
            <v:imagedata r:id="rId395" o:title=""/>
          </v:shape>
          <o:OLEObject Type="Embed" ProgID="Equation.DSMT4" ShapeID="_x0000_i1229" DrawAspect="Content" ObjectID="_1791321027" r:id="rId396"/>
        </w:object>
      </w:r>
      <w:r w:rsidR="004D0675">
        <w:rPr>
          <w:rFonts w:ascii="Times New Roman" w:hAnsi="Times New Roman" w:cs="Times New Roman" w:hint="eastAsia"/>
        </w:rPr>
        <w:t>.</w:t>
      </w:r>
    </w:p>
    <w:p w14:paraId="185CB7B5" w14:textId="77777777" w:rsidR="007F3E47" w:rsidRPr="000022D7" w:rsidRDefault="007F3E47" w:rsidP="007F3E47">
      <w:pPr>
        <w:snapToGrid w:val="0"/>
        <w:spacing w:line="360" w:lineRule="auto"/>
        <w:ind w:firstLineChars="400" w:firstLine="840"/>
        <w:rPr>
          <w:rFonts w:ascii="Times New Roman" w:hAnsi="Times New Roman" w:cs="Times New Roman"/>
        </w:rPr>
      </w:pPr>
      <w:r w:rsidRPr="000022D7">
        <w:rPr>
          <w:rFonts w:ascii="Times New Roman" w:hAnsi="Times New Roman" w:cs="Times New Roman"/>
        </w:rPr>
        <w:t>当</w:t>
      </w:r>
      <w:r w:rsidRPr="000022D7">
        <w:rPr>
          <w:rFonts w:ascii="Times New Roman" w:hAnsi="Times New Roman" w:cs="Times New Roman"/>
          <w:position w:val="-12"/>
        </w:rPr>
        <w:object w:dxaOrig="620" w:dyaOrig="360" w14:anchorId="2B05EB20">
          <v:shape id="_x0000_i1230" type="#_x0000_t75" style="width:31.4pt;height:18.45pt" o:ole="">
            <v:imagedata r:id="rId397" o:title=""/>
          </v:shape>
          <o:OLEObject Type="Embed" ProgID="Equation.DSMT4" ShapeID="_x0000_i1230" DrawAspect="Content" ObjectID="_1791321028" r:id="rId398"/>
        </w:object>
      </w:r>
      <w:r w:rsidRPr="000022D7">
        <w:rPr>
          <w:rFonts w:ascii="Times New Roman" w:hAnsi="Times New Roman" w:cs="Times New Roman"/>
        </w:rPr>
        <w:t>时，左边的绝对值大于等于</w:t>
      </w:r>
      <w:r w:rsidRPr="000022D7">
        <w:rPr>
          <w:rFonts w:ascii="Times New Roman" w:hAnsi="Times New Roman" w:cs="Times New Roman"/>
          <w:i/>
        </w:rPr>
        <w:t>b</w:t>
      </w:r>
      <w:r w:rsidRPr="000022D7">
        <w:rPr>
          <w:rFonts w:ascii="Times New Roman" w:hAnsi="Times New Roman" w:cs="Times New Roman"/>
        </w:rPr>
        <w:t>，而右边的绝对值小于</w:t>
      </w:r>
      <w:r w:rsidRPr="000022D7">
        <w:rPr>
          <w:rFonts w:ascii="Times New Roman" w:hAnsi="Times New Roman" w:cs="Times New Roman"/>
          <w:i/>
        </w:rPr>
        <w:t>b</w:t>
      </w:r>
      <w:r w:rsidRPr="000022D7">
        <w:rPr>
          <w:rFonts w:ascii="Times New Roman" w:hAnsi="Times New Roman" w:cs="Times New Roman"/>
        </w:rPr>
        <w:t>，这是不可能的</w:t>
      </w:r>
      <w:r w:rsidRPr="000022D7">
        <w:rPr>
          <w:rFonts w:ascii="Times New Roman" w:hAnsi="Times New Roman" w:cs="Times New Roman"/>
        </w:rPr>
        <w:t xml:space="preserve">. </w:t>
      </w:r>
    </w:p>
    <w:p w14:paraId="38004F6E" w14:textId="77777777" w:rsidR="007F3E47" w:rsidRPr="000022D7" w:rsidRDefault="007F3E47" w:rsidP="007F3E47">
      <w:pPr>
        <w:snapToGrid w:val="0"/>
        <w:spacing w:line="360" w:lineRule="auto"/>
        <w:ind w:firstLineChars="400" w:firstLine="840"/>
        <w:rPr>
          <w:rFonts w:ascii="Times New Roman" w:hAnsi="Times New Roman" w:cs="Times New Roman"/>
        </w:rPr>
      </w:pPr>
      <w:r w:rsidRPr="000022D7">
        <w:rPr>
          <w:rFonts w:ascii="Times New Roman" w:hAnsi="Times New Roman" w:cs="Times New Roman"/>
        </w:rPr>
        <w:t>故</w:t>
      </w:r>
      <w:r w:rsidRPr="000022D7">
        <w:rPr>
          <w:rFonts w:ascii="Times New Roman" w:hAnsi="Times New Roman" w:cs="Times New Roman"/>
          <w:position w:val="-12"/>
        </w:rPr>
        <w:object w:dxaOrig="1180" w:dyaOrig="360" w14:anchorId="1D19F4E2">
          <v:shape id="_x0000_i1231" type="#_x0000_t75" style="width:59.1pt;height:18.45pt" o:ole="">
            <v:imagedata r:id="rId399" o:title=""/>
          </v:shape>
          <o:OLEObject Type="Embed" ProgID="Equation.DSMT4" ShapeID="_x0000_i1231" DrawAspect="Content" ObjectID="_1791321029" r:id="rId400"/>
        </w:object>
      </w:r>
      <w:r w:rsidRPr="000022D7">
        <w:rPr>
          <w:rFonts w:ascii="Times New Roman" w:hAnsi="Times New Roman" w:cs="Times New Roman"/>
        </w:rPr>
        <w:t xml:space="preserve"> .</w:t>
      </w:r>
    </w:p>
    <w:p w14:paraId="7EF3FD08" w14:textId="44C8C58E" w:rsidR="007F3E47" w:rsidRPr="000022D7" w:rsidRDefault="007F3E47" w:rsidP="007F3E47">
      <w:pPr>
        <w:snapToGrid w:val="0"/>
        <w:spacing w:line="360" w:lineRule="auto"/>
        <w:rPr>
          <w:rFonts w:ascii="Times New Roman" w:hAnsi="Times New Roman" w:cs="Times New Roman"/>
          <w:b/>
        </w:rPr>
      </w:pPr>
      <w:r w:rsidRPr="000022D7">
        <w:rPr>
          <w:rFonts w:ascii="Times New Roman" w:hAnsi="Times New Roman" w:cs="Times New Roman"/>
          <w:b/>
        </w:rPr>
        <w:t>注</w:t>
      </w:r>
      <w:r w:rsidR="004D0675">
        <w:rPr>
          <w:rFonts w:ascii="Times New Roman" w:hAnsi="Times New Roman" w:cs="Times New Roman" w:hint="eastAsia"/>
          <w:b/>
        </w:rPr>
        <w:t>:</w:t>
      </w:r>
    </w:p>
    <w:p w14:paraId="713F2672" w14:textId="77777777" w:rsidR="007F3E47" w:rsidRPr="000022D7" w:rsidRDefault="007F3E47" w:rsidP="007F3E47">
      <w:pPr>
        <w:snapToGrid w:val="0"/>
        <w:spacing w:line="360" w:lineRule="auto"/>
        <w:ind w:firstLine="405"/>
        <w:rPr>
          <w:rFonts w:ascii="Times New Roman" w:hAnsi="Times New Roman" w:cs="Times New Roman"/>
          <w:b/>
        </w:rPr>
      </w:pPr>
      <w:r w:rsidRPr="000022D7">
        <w:rPr>
          <w:rFonts w:ascii="Times New Roman" w:hAnsi="Times New Roman" w:cs="Times New Roman"/>
        </w:rPr>
        <w:lastRenderedPageBreak/>
        <w:t xml:space="preserve">1. </w:t>
      </w:r>
      <w:r w:rsidRPr="000022D7">
        <w:rPr>
          <w:rFonts w:ascii="Times New Roman" w:hAnsi="Times New Roman" w:cs="Times New Roman"/>
        </w:rPr>
        <w:t>当</w:t>
      </w:r>
      <w:r w:rsidRPr="000022D7">
        <w:rPr>
          <w:rFonts w:ascii="Times New Roman" w:hAnsi="Times New Roman" w:cs="Times New Roman"/>
          <w:i/>
        </w:rPr>
        <w:t>c</w:t>
      </w:r>
      <w:r w:rsidRPr="000022D7">
        <w:rPr>
          <w:rFonts w:ascii="Times New Roman" w:hAnsi="Times New Roman" w:cs="Times New Roman"/>
        </w:rPr>
        <w:t>=0</w:t>
      </w:r>
      <w:r w:rsidRPr="000022D7">
        <w:rPr>
          <w:rFonts w:ascii="Times New Roman" w:hAnsi="Times New Roman" w:cs="Times New Roman"/>
        </w:rPr>
        <w:t>时，有</w:t>
      </w:r>
      <w:r w:rsidRPr="000022D7">
        <w:rPr>
          <w:rFonts w:ascii="Times New Roman" w:hAnsi="Times New Roman" w:cs="Times New Roman"/>
          <w:position w:val="-6"/>
        </w:rPr>
        <w:object w:dxaOrig="880" w:dyaOrig="279" w14:anchorId="07D435CE">
          <v:shape id="_x0000_i1232" type="#_x0000_t75" style="width:44.9pt;height:14.75pt" o:ole="">
            <v:imagedata r:id="rId401" o:title=""/>
          </v:shape>
          <o:OLEObject Type="Embed" ProgID="Equation.DSMT4" ShapeID="_x0000_i1232" DrawAspect="Content" ObjectID="_1791321030" r:id="rId402"/>
        </w:object>
      </w:r>
      <w:r w:rsidRPr="000022D7">
        <w:rPr>
          <w:rFonts w:ascii="Times New Roman" w:hAnsi="Times New Roman" w:cs="Times New Roman"/>
        </w:rPr>
        <w:t>，这时</w:t>
      </w:r>
      <w:r w:rsidRPr="000022D7">
        <w:rPr>
          <w:rFonts w:ascii="Times New Roman" w:hAnsi="Times New Roman" w:cs="Times New Roman"/>
          <w:i/>
        </w:rPr>
        <w:t>r</w:t>
      </w:r>
      <w:r w:rsidRPr="000022D7">
        <w:rPr>
          <w:rFonts w:ascii="Times New Roman" w:hAnsi="Times New Roman" w:cs="Times New Roman"/>
        </w:rPr>
        <w:t>叫做</w:t>
      </w:r>
      <w:r w:rsidRPr="000022D7">
        <w:rPr>
          <w:rFonts w:ascii="Times New Roman" w:hAnsi="Times New Roman" w:cs="Times New Roman"/>
          <w:b/>
        </w:rPr>
        <w:t>最小非负余数</w:t>
      </w:r>
      <w:r w:rsidRPr="000022D7">
        <w:rPr>
          <w:rFonts w:ascii="Times New Roman" w:hAnsi="Times New Roman" w:cs="Times New Roman"/>
          <w:b/>
        </w:rPr>
        <w:t>.</w:t>
      </w:r>
    </w:p>
    <w:p w14:paraId="1EB2DE13" w14:textId="77777777" w:rsidR="007F3E47" w:rsidRPr="000022D7" w:rsidRDefault="007F3E47" w:rsidP="007F3E47">
      <w:pPr>
        <w:snapToGrid w:val="0"/>
        <w:spacing w:line="360" w:lineRule="auto"/>
        <w:ind w:firstLine="405"/>
        <w:rPr>
          <w:rFonts w:ascii="Times New Roman" w:hAnsi="Times New Roman" w:cs="Times New Roman"/>
          <w:b/>
        </w:rPr>
      </w:pPr>
      <w:r w:rsidRPr="000022D7">
        <w:rPr>
          <w:rFonts w:ascii="Times New Roman" w:hAnsi="Times New Roman" w:cs="Times New Roman"/>
        </w:rPr>
        <w:t xml:space="preserve">2. </w:t>
      </w:r>
      <w:r w:rsidRPr="000022D7">
        <w:rPr>
          <w:rFonts w:ascii="Times New Roman" w:hAnsi="Times New Roman" w:cs="Times New Roman"/>
        </w:rPr>
        <w:t>当</w:t>
      </w:r>
      <w:r w:rsidRPr="000022D7">
        <w:rPr>
          <w:rFonts w:ascii="Times New Roman" w:hAnsi="Times New Roman" w:cs="Times New Roman"/>
          <w:i/>
        </w:rPr>
        <w:t>c</w:t>
      </w:r>
      <w:r w:rsidRPr="000022D7">
        <w:rPr>
          <w:rFonts w:ascii="Times New Roman" w:hAnsi="Times New Roman" w:cs="Times New Roman"/>
        </w:rPr>
        <w:t>=1</w:t>
      </w:r>
      <w:r w:rsidRPr="000022D7">
        <w:rPr>
          <w:rFonts w:ascii="Times New Roman" w:hAnsi="Times New Roman" w:cs="Times New Roman"/>
        </w:rPr>
        <w:t>时，有</w:t>
      </w:r>
      <w:r w:rsidRPr="000022D7">
        <w:rPr>
          <w:rFonts w:ascii="Times New Roman" w:hAnsi="Times New Roman" w:cs="Times New Roman"/>
          <w:position w:val="-6"/>
        </w:rPr>
        <w:object w:dxaOrig="840" w:dyaOrig="279" w14:anchorId="7320E00C">
          <v:shape id="_x0000_i1233" type="#_x0000_t75" style="width:41.85pt;height:14.75pt" o:ole="">
            <v:imagedata r:id="rId403" o:title=""/>
          </v:shape>
          <o:OLEObject Type="Embed" ProgID="Equation.DSMT4" ShapeID="_x0000_i1233" DrawAspect="Content" ObjectID="_1791321031" r:id="rId404"/>
        </w:object>
      </w:r>
      <w:r w:rsidRPr="000022D7">
        <w:rPr>
          <w:rFonts w:ascii="Times New Roman" w:hAnsi="Times New Roman" w:cs="Times New Roman"/>
        </w:rPr>
        <w:t>+1</w:t>
      </w:r>
      <w:r w:rsidRPr="000022D7">
        <w:rPr>
          <w:rFonts w:ascii="Times New Roman" w:hAnsi="Times New Roman" w:cs="Times New Roman"/>
        </w:rPr>
        <w:t>，这时</w:t>
      </w:r>
      <w:r w:rsidRPr="000022D7">
        <w:rPr>
          <w:rFonts w:ascii="Times New Roman" w:hAnsi="Times New Roman" w:cs="Times New Roman"/>
          <w:i/>
        </w:rPr>
        <w:t>r</w:t>
      </w:r>
      <w:r w:rsidRPr="000022D7">
        <w:rPr>
          <w:rFonts w:ascii="Times New Roman" w:hAnsi="Times New Roman" w:cs="Times New Roman"/>
        </w:rPr>
        <w:t>叫做</w:t>
      </w:r>
      <w:proofErr w:type="gramStart"/>
      <w:r w:rsidRPr="000022D7">
        <w:rPr>
          <w:rFonts w:ascii="Times New Roman" w:hAnsi="Times New Roman" w:cs="Times New Roman"/>
          <w:b/>
        </w:rPr>
        <w:t>最小正</w:t>
      </w:r>
      <w:proofErr w:type="gramEnd"/>
      <w:r w:rsidRPr="000022D7">
        <w:rPr>
          <w:rFonts w:ascii="Times New Roman" w:hAnsi="Times New Roman" w:cs="Times New Roman"/>
          <w:b/>
        </w:rPr>
        <w:t>余数</w:t>
      </w:r>
      <w:r w:rsidRPr="000022D7">
        <w:rPr>
          <w:rFonts w:ascii="Times New Roman" w:hAnsi="Times New Roman" w:cs="Times New Roman"/>
          <w:b/>
        </w:rPr>
        <w:t>.</w:t>
      </w:r>
    </w:p>
    <w:p w14:paraId="4EFE3FB7" w14:textId="77777777" w:rsidR="007F3E47" w:rsidRPr="000022D7" w:rsidRDefault="007F3E47" w:rsidP="007F3E47">
      <w:pPr>
        <w:snapToGrid w:val="0"/>
        <w:spacing w:line="360" w:lineRule="auto"/>
        <w:ind w:firstLine="405"/>
        <w:rPr>
          <w:rFonts w:ascii="Times New Roman" w:hAnsi="Times New Roman" w:cs="Times New Roman"/>
          <w:b/>
        </w:rPr>
      </w:pPr>
      <w:r w:rsidRPr="000022D7">
        <w:rPr>
          <w:rFonts w:ascii="Times New Roman" w:hAnsi="Times New Roman" w:cs="Times New Roman"/>
        </w:rPr>
        <w:t xml:space="preserve">3. </w:t>
      </w:r>
      <w:r w:rsidRPr="000022D7">
        <w:rPr>
          <w:rFonts w:ascii="Times New Roman" w:hAnsi="Times New Roman" w:cs="Times New Roman"/>
        </w:rPr>
        <w:t>当</w:t>
      </w:r>
      <w:r w:rsidRPr="000022D7">
        <w:rPr>
          <w:rFonts w:ascii="Times New Roman" w:hAnsi="Times New Roman" w:cs="Times New Roman"/>
          <w:i/>
        </w:rPr>
        <w:t>c</w:t>
      </w:r>
      <w:r w:rsidRPr="000022D7">
        <w:rPr>
          <w:rFonts w:ascii="Times New Roman" w:hAnsi="Times New Roman" w:cs="Times New Roman"/>
        </w:rPr>
        <w:t>=-</w:t>
      </w:r>
      <w:r w:rsidRPr="000022D7">
        <w:rPr>
          <w:rFonts w:ascii="Times New Roman" w:hAnsi="Times New Roman" w:cs="Times New Roman"/>
          <w:i/>
        </w:rPr>
        <w:t>b</w:t>
      </w:r>
      <w:r w:rsidRPr="000022D7">
        <w:rPr>
          <w:rFonts w:ascii="Times New Roman" w:hAnsi="Times New Roman" w:cs="Times New Roman"/>
        </w:rPr>
        <w:t>+1</w:t>
      </w:r>
      <w:r w:rsidRPr="000022D7">
        <w:rPr>
          <w:rFonts w:ascii="Times New Roman" w:hAnsi="Times New Roman" w:cs="Times New Roman"/>
        </w:rPr>
        <w:t>时，有</w:t>
      </w:r>
      <w:r w:rsidRPr="000022D7">
        <w:rPr>
          <w:rFonts w:ascii="Times New Roman" w:hAnsi="Times New Roman" w:cs="Times New Roman"/>
          <w:position w:val="-6"/>
        </w:rPr>
        <w:object w:dxaOrig="1320" w:dyaOrig="279" w14:anchorId="4F401FC0">
          <v:shape id="_x0000_i1234" type="#_x0000_t75" style="width:66.45pt;height:14.75pt" o:ole="">
            <v:imagedata r:id="rId405" o:title=""/>
          </v:shape>
          <o:OLEObject Type="Embed" ProgID="Equation.DSMT4" ShapeID="_x0000_i1234" DrawAspect="Content" ObjectID="_1791321032" r:id="rId406"/>
        </w:object>
      </w:r>
      <w:r w:rsidRPr="000022D7">
        <w:rPr>
          <w:rFonts w:ascii="Times New Roman" w:hAnsi="Times New Roman" w:cs="Times New Roman"/>
        </w:rPr>
        <w:t>，这时</w:t>
      </w:r>
      <w:r w:rsidRPr="000022D7">
        <w:rPr>
          <w:rFonts w:ascii="Times New Roman" w:hAnsi="Times New Roman" w:cs="Times New Roman"/>
          <w:i/>
        </w:rPr>
        <w:t>r</w:t>
      </w:r>
      <w:r w:rsidRPr="000022D7">
        <w:rPr>
          <w:rFonts w:ascii="Times New Roman" w:hAnsi="Times New Roman" w:cs="Times New Roman"/>
        </w:rPr>
        <w:t>叫做</w:t>
      </w:r>
      <w:r w:rsidRPr="000022D7">
        <w:rPr>
          <w:rFonts w:ascii="Times New Roman" w:hAnsi="Times New Roman" w:cs="Times New Roman"/>
          <w:b/>
        </w:rPr>
        <w:t>最大非正余数</w:t>
      </w:r>
      <w:r w:rsidRPr="000022D7">
        <w:rPr>
          <w:rFonts w:ascii="Times New Roman" w:hAnsi="Times New Roman" w:cs="Times New Roman"/>
          <w:b/>
        </w:rPr>
        <w:t>.</w:t>
      </w:r>
    </w:p>
    <w:p w14:paraId="0ADF2DE5" w14:textId="77777777" w:rsidR="007F3E47" w:rsidRPr="000022D7" w:rsidRDefault="007F3E47" w:rsidP="007F3E47">
      <w:pPr>
        <w:snapToGrid w:val="0"/>
        <w:spacing w:line="360" w:lineRule="auto"/>
        <w:ind w:firstLine="405"/>
        <w:rPr>
          <w:rFonts w:ascii="Times New Roman" w:hAnsi="Times New Roman" w:cs="Times New Roman"/>
          <w:b/>
        </w:rPr>
      </w:pPr>
      <w:r w:rsidRPr="000022D7">
        <w:rPr>
          <w:rFonts w:ascii="Times New Roman" w:hAnsi="Times New Roman" w:cs="Times New Roman"/>
        </w:rPr>
        <w:t xml:space="preserve">4. </w:t>
      </w:r>
      <w:r w:rsidRPr="000022D7">
        <w:rPr>
          <w:rFonts w:ascii="Times New Roman" w:hAnsi="Times New Roman" w:cs="Times New Roman"/>
        </w:rPr>
        <w:t>当</w:t>
      </w:r>
      <w:r w:rsidRPr="000022D7">
        <w:rPr>
          <w:rFonts w:ascii="Times New Roman" w:hAnsi="Times New Roman" w:cs="Times New Roman"/>
          <w:i/>
        </w:rPr>
        <w:t>c</w:t>
      </w:r>
      <w:r w:rsidRPr="000022D7">
        <w:rPr>
          <w:rFonts w:ascii="Times New Roman" w:hAnsi="Times New Roman" w:cs="Times New Roman"/>
        </w:rPr>
        <w:t>=-</w:t>
      </w:r>
      <w:r w:rsidRPr="000022D7">
        <w:rPr>
          <w:rFonts w:ascii="Times New Roman" w:hAnsi="Times New Roman" w:cs="Times New Roman"/>
          <w:i/>
        </w:rPr>
        <w:t xml:space="preserve"> b</w:t>
      </w:r>
      <w:r w:rsidRPr="000022D7">
        <w:rPr>
          <w:rFonts w:ascii="Times New Roman" w:hAnsi="Times New Roman" w:cs="Times New Roman"/>
        </w:rPr>
        <w:t>时，有</w:t>
      </w:r>
      <w:r w:rsidRPr="000022D7">
        <w:rPr>
          <w:rFonts w:ascii="Times New Roman" w:hAnsi="Times New Roman" w:cs="Times New Roman"/>
          <w:position w:val="-6"/>
        </w:rPr>
        <w:object w:dxaOrig="1020" w:dyaOrig="279" w14:anchorId="6A0ED819">
          <v:shape id="_x0000_i1235" type="#_x0000_t75" style="width:51.1pt;height:14.75pt" o:ole="">
            <v:imagedata r:id="rId407" o:title=""/>
          </v:shape>
          <o:OLEObject Type="Embed" ProgID="Equation.DSMT4" ShapeID="_x0000_i1235" DrawAspect="Content" ObjectID="_1791321033" r:id="rId408"/>
        </w:object>
      </w:r>
      <w:r w:rsidRPr="000022D7">
        <w:rPr>
          <w:rFonts w:ascii="Times New Roman" w:hAnsi="Times New Roman" w:cs="Times New Roman"/>
        </w:rPr>
        <w:t>，这时</w:t>
      </w:r>
      <w:r w:rsidRPr="000022D7">
        <w:rPr>
          <w:rFonts w:ascii="Times New Roman" w:hAnsi="Times New Roman" w:cs="Times New Roman"/>
          <w:i/>
        </w:rPr>
        <w:t>r</w:t>
      </w:r>
      <w:r w:rsidRPr="000022D7">
        <w:rPr>
          <w:rFonts w:ascii="Times New Roman" w:hAnsi="Times New Roman" w:cs="Times New Roman"/>
        </w:rPr>
        <w:t>叫做</w:t>
      </w:r>
      <w:r w:rsidRPr="000022D7">
        <w:rPr>
          <w:rFonts w:ascii="Times New Roman" w:hAnsi="Times New Roman" w:cs="Times New Roman"/>
          <w:b/>
        </w:rPr>
        <w:t>最大负余数</w:t>
      </w:r>
      <w:r w:rsidRPr="000022D7">
        <w:rPr>
          <w:rFonts w:ascii="Times New Roman" w:hAnsi="Times New Roman" w:cs="Times New Roman"/>
          <w:b/>
        </w:rPr>
        <w:t>.</w:t>
      </w:r>
    </w:p>
    <w:p w14:paraId="2EF05893" w14:textId="77777777" w:rsidR="007F3E47" w:rsidRPr="000022D7" w:rsidRDefault="007F3E47" w:rsidP="007F3E47">
      <w:pPr>
        <w:snapToGrid w:val="0"/>
        <w:spacing w:line="360" w:lineRule="auto"/>
        <w:ind w:firstLine="405"/>
        <w:rPr>
          <w:rFonts w:ascii="Times New Roman" w:hAnsi="Times New Roman" w:cs="Times New Roman"/>
        </w:rPr>
      </w:pPr>
      <w:r w:rsidRPr="000022D7">
        <w:rPr>
          <w:rFonts w:ascii="Times New Roman" w:hAnsi="Times New Roman" w:cs="Times New Roman"/>
        </w:rPr>
        <w:t>5. (</w:t>
      </w:r>
      <w:proofErr w:type="spellStart"/>
      <w:r w:rsidRPr="000022D7">
        <w:rPr>
          <w:rFonts w:ascii="Times New Roman" w:hAnsi="Times New Roman" w:cs="Times New Roman"/>
        </w:rPr>
        <w:t>i</w:t>
      </w:r>
      <w:proofErr w:type="spellEnd"/>
      <w:r w:rsidRPr="000022D7">
        <w:rPr>
          <w:rFonts w:ascii="Times New Roman" w:hAnsi="Times New Roman" w:cs="Times New Roman"/>
        </w:rPr>
        <w:t xml:space="preserve">) </w:t>
      </w:r>
      <w:r w:rsidRPr="000022D7">
        <w:rPr>
          <w:rFonts w:ascii="Times New Roman" w:hAnsi="Times New Roman" w:cs="Times New Roman"/>
        </w:rPr>
        <w:t>当</w:t>
      </w:r>
      <w:r w:rsidRPr="000022D7">
        <w:rPr>
          <w:rFonts w:ascii="Times New Roman" w:hAnsi="Times New Roman" w:cs="Times New Roman"/>
          <w:position w:val="-10"/>
        </w:rPr>
        <w:object w:dxaOrig="1380" w:dyaOrig="320" w14:anchorId="56851EA2">
          <v:shape id="_x0000_i1236" type="#_x0000_t75" style="width:68.9pt;height:16pt" o:ole="">
            <v:imagedata r:id="rId409" o:title=""/>
          </v:shape>
          <o:OLEObject Type="Embed" ProgID="Equation.DSMT4" ShapeID="_x0000_i1236" DrawAspect="Content" ObjectID="_1791321034" r:id="rId410"/>
        </w:object>
      </w:r>
      <w:r w:rsidRPr="000022D7">
        <w:rPr>
          <w:rFonts w:ascii="Times New Roman" w:hAnsi="Times New Roman" w:cs="Times New Roman"/>
        </w:rPr>
        <w:t>时，有</w:t>
      </w:r>
      <w:r w:rsidRPr="000022D7">
        <w:rPr>
          <w:rFonts w:ascii="Times New Roman" w:hAnsi="Times New Roman" w:cs="Times New Roman"/>
          <w:position w:val="-6"/>
        </w:rPr>
        <w:object w:dxaOrig="2460" w:dyaOrig="279" w14:anchorId="4BF507BD">
          <v:shape id="_x0000_i1237" type="#_x0000_t75" style="width:123.1pt;height:14.75pt" o:ole="">
            <v:imagedata r:id="rId411" o:title=""/>
          </v:shape>
          <o:OLEObject Type="Embed" ProgID="Equation.DSMT4" ShapeID="_x0000_i1237" DrawAspect="Content" ObjectID="_1791321035" r:id="rId412"/>
        </w:object>
      </w:r>
      <w:r w:rsidRPr="000022D7">
        <w:rPr>
          <w:rFonts w:ascii="Times New Roman" w:hAnsi="Times New Roman" w:cs="Times New Roman"/>
        </w:rPr>
        <w:t>，</w:t>
      </w:r>
    </w:p>
    <w:p w14:paraId="5582C396" w14:textId="77777777" w:rsidR="007F3E47" w:rsidRPr="000022D7" w:rsidRDefault="007F3E47" w:rsidP="007F3E47">
      <w:pPr>
        <w:snapToGrid w:val="0"/>
        <w:spacing w:line="360" w:lineRule="auto"/>
        <w:ind w:firstLineChars="292" w:firstLine="613"/>
        <w:rPr>
          <w:rFonts w:ascii="Times New Roman" w:hAnsi="Times New Roman" w:cs="Times New Roman"/>
        </w:rPr>
      </w:pPr>
      <w:r w:rsidRPr="000022D7">
        <w:rPr>
          <w:rFonts w:ascii="Times New Roman" w:hAnsi="Times New Roman" w:cs="Times New Roman"/>
        </w:rPr>
        <w:t xml:space="preserve">(ii) </w:t>
      </w:r>
      <w:r w:rsidRPr="000022D7">
        <w:rPr>
          <w:rFonts w:ascii="Times New Roman" w:hAnsi="Times New Roman" w:cs="Times New Roman"/>
        </w:rPr>
        <w:t>当</w:t>
      </w:r>
      <w:r w:rsidRPr="000022D7">
        <w:rPr>
          <w:rFonts w:ascii="Times New Roman" w:hAnsi="Times New Roman" w:cs="Times New Roman"/>
          <w:position w:val="-10"/>
        </w:rPr>
        <w:object w:dxaOrig="1680" w:dyaOrig="320" w14:anchorId="1236C42A">
          <v:shape id="_x0000_i1238" type="#_x0000_t75" style="width:84.3pt;height:16pt" o:ole="">
            <v:imagedata r:id="rId413" o:title=""/>
          </v:shape>
          <o:OLEObject Type="Embed" ProgID="Equation.DSMT4" ShapeID="_x0000_i1238" DrawAspect="Content" ObjectID="_1791321036" r:id="rId414"/>
        </w:object>
      </w:r>
      <w:r w:rsidRPr="000022D7">
        <w:rPr>
          <w:rFonts w:ascii="Times New Roman" w:hAnsi="Times New Roman" w:cs="Times New Roman"/>
        </w:rPr>
        <w:t>时，有</w:t>
      </w:r>
      <w:r w:rsidRPr="000022D7">
        <w:rPr>
          <w:rFonts w:ascii="Times New Roman" w:hAnsi="Times New Roman" w:cs="Times New Roman"/>
          <w:position w:val="-6"/>
        </w:rPr>
        <w:object w:dxaOrig="2460" w:dyaOrig="279" w14:anchorId="5A104551">
          <v:shape id="_x0000_i1239" type="#_x0000_t75" style="width:123.1pt;height:14.75pt" o:ole="">
            <v:imagedata r:id="rId415" o:title=""/>
          </v:shape>
          <o:OLEObject Type="Embed" ProgID="Equation.DSMT4" ShapeID="_x0000_i1239" DrawAspect="Content" ObjectID="_1791321037" r:id="rId416"/>
        </w:object>
      </w:r>
      <w:r w:rsidRPr="000022D7">
        <w:rPr>
          <w:rFonts w:ascii="Times New Roman" w:hAnsi="Times New Roman" w:cs="Times New Roman"/>
        </w:rPr>
        <w:t>，</w:t>
      </w:r>
    </w:p>
    <w:p w14:paraId="14963693" w14:textId="77777777" w:rsidR="007F3E47" w:rsidRPr="000022D7" w:rsidRDefault="007F3E47" w:rsidP="007F3E47">
      <w:pPr>
        <w:snapToGrid w:val="0"/>
        <w:spacing w:line="360" w:lineRule="auto"/>
        <w:ind w:firstLineChars="292" w:firstLine="613"/>
        <w:rPr>
          <w:rFonts w:ascii="Times New Roman" w:hAnsi="Times New Roman" w:cs="Times New Roman"/>
        </w:rPr>
      </w:pPr>
      <w:r w:rsidRPr="000022D7">
        <w:rPr>
          <w:rFonts w:ascii="Times New Roman" w:hAnsi="Times New Roman" w:cs="Times New Roman"/>
        </w:rPr>
        <w:t xml:space="preserve">(iii) </w:t>
      </w:r>
      <w:r w:rsidRPr="000022D7">
        <w:rPr>
          <w:rFonts w:ascii="Times New Roman" w:hAnsi="Times New Roman" w:cs="Times New Roman"/>
        </w:rPr>
        <w:t>当</w:t>
      </w:r>
      <w:r w:rsidRPr="000022D7">
        <w:rPr>
          <w:rFonts w:ascii="Times New Roman" w:hAnsi="Times New Roman" w:cs="Times New Roman"/>
          <w:position w:val="-10"/>
        </w:rPr>
        <w:object w:dxaOrig="1680" w:dyaOrig="320" w14:anchorId="3D4007E5">
          <v:shape id="_x0000_i1240" type="#_x0000_t75" style="width:84.3pt;height:16pt" o:ole="">
            <v:imagedata r:id="rId417" o:title=""/>
          </v:shape>
          <o:OLEObject Type="Embed" ProgID="Equation.DSMT4" ShapeID="_x0000_i1240" DrawAspect="Content" ObjectID="_1791321038" r:id="rId418"/>
        </w:object>
      </w:r>
      <w:r w:rsidRPr="000022D7">
        <w:rPr>
          <w:rFonts w:ascii="Times New Roman" w:hAnsi="Times New Roman" w:cs="Times New Roman"/>
        </w:rPr>
        <w:t>时，有</w:t>
      </w:r>
      <w:r w:rsidRPr="000022D7">
        <w:rPr>
          <w:rFonts w:ascii="Times New Roman" w:hAnsi="Times New Roman" w:cs="Times New Roman"/>
          <w:position w:val="-10"/>
        </w:rPr>
        <w:object w:dxaOrig="3640" w:dyaOrig="320" w14:anchorId="5C7BC35E">
          <v:shape id="_x0000_i1241" type="#_x0000_t75" style="width:181.55pt;height:16pt" o:ole="">
            <v:imagedata r:id="rId419" o:title=""/>
          </v:shape>
          <o:OLEObject Type="Embed" ProgID="Equation.DSMT4" ShapeID="_x0000_i1241" DrawAspect="Content" ObjectID="_1791321039" r:id="rId420"/>
        </w:object>
      </w:r>
      <w:r w:rsidRPr="000022D7">
        <w:rPr>
          <w:rFonts w:ascii="Times New Roman" w:hAnsi="Times New Roman" w:cs="Times New Roman"/>
        </w:rPr>
        <w:t>，或</w:t>
      </w:r>
    </w:p>
    <w:p w14:paraId="61B85A26" w14:textId="77777777" w:rsidR="007F3E47" w:rsidRPr="000022D7" w:rsidRDefault="007F3E47" w:rsidP="007F3E47">
      <w:pPr>
        <w:snapToGrid w:val="0"/>
        <w:spacing w:line="360" w:lineRule="auto"/>
        <w:ind w:firstLine="405"/>
        <w:jc w:val="center"/>
        <w:rPr>
          <w:rFonts w:ascii="Times New Roman" w:hAnsi="Times New Roman" w:cs="Times New Roman"/>
        </w:rPr>
      </w:pPr>
      <w:r w:rsidRPr="000022D7">
        <w:rPr>
          <w:rFonts w:ascii="Times New Roman" w:hAnsi="Times New Roman" w:cs="Times New Roman"/>
          <w:position w:val="-10"/>
        </w:rPr>
        <w:object w:dxaOrig="4380" w:dyaOrig="320" w14:anchorId="1302CB90">
          <v:shape id="_x0000_i1242" type="#_x0000_t75" style="width:219.7pt;height:16pt" o:ole="">
            <v:imagedata r:id="rId421" o:title=""/>
          </v:shape>
          <o:OLEObject Type="Embed" ProgID="Equation.DSMT4" ShapeID="_x0000_i1242" DrawAspect="Content" ObjectID="_1791321040" r:id="rId422"/>
        </w:object>
      </w:r>
    </w:p>
    <w:p w14:paraId="78675F35" w14:textId="77777777" w:rsidR="007F3E47" w:rsidRPr="000022D7" w:rsidRDefault="007F3E47" w:rsidP="003453CD">
      <w:pPr>
        <w:snapToGrid w:val="0"/>
        <w:spacing w:line="360" w:lineRule="auto"/>
        <w:ind w:firstLineChars="337" w:firstLine="708"/>
        <w:rPr>
          <w:rFonts w:ascii="Times New Roman" w:hAnsi="Times New Roman" w:cs="Times New Roman"/>
        </w:rPr>
      </w:pPr>
      <w:r w:rsidRPr="000022D7">
        <w:rPr>
          <w:rFonts w:ascii="Times New Roman" w:hAnsi="Times New Roman" w:cs="Times New Roman"/>
        </w:rPr>
        <w:t>总之，我们有</w:t>
      </w:r>
      <w:r w:rsidRPr="000022D7">
        <w:rPr>
          <w:rFonts w:ascii="Times New Roman" w:hAnsi="Times New Roman" w:cs="Times New Roman"/>
          <w:position w:val="-6"/>
        </w:rPr>
        <w:object w:dxaOrig="1579" w:dyaOrig="279" w14:anchorId="6D4801B1">
          <v:shape id="_x0000_i1243" type="#_x0000_t75" style="width:78.15pt;height:14.75pt" o:ole="">
            <v:imagedata r:id="rId423" o:title=""/>
          </v:shape>
          <o:OLEObject Type="Embed" ProgID="Equation.DSMT4" ShapeID="_x0000_i1243" DrawAspect="Content" ObjectID="_1791321041" r:id="rId424"/>
        </w:object>
      </w:r>
      <w:r w:rsidRPr="000022D7">
        <w:rPr>
          <w:rFonts w:ascii="Times New Roman" w:hAnsi="Times New Roman" w:cs="Times New Roman"/>
        </w:rPr>
        <w:t xml:space="preserve">  </w:t>
      </w:r>
      <w:r w:rsidRPr="000022D7">
        <w:rPr>
          <w:rFonts w:ascii="Times New Roman" w:hAnsi="Times New Roman" w:cs="Times New Roman"/>
        </w:rPr>
        <w:t>或</w:t>
      </w:r>
      <w:r w:rsidRPr="000022D7">
        <w:rPr>
          <w:rFonts w:ascii="Times New Roman" w:hAnsi="Times New Roman" w:cs="Times New Roman"/>
        </w:rPr>
        <w:t xml:space="preserve"> </w:t>
      </w:r>
      <w:r w:rsidRPr="000022D7">
        <w:rPr>
          <w:rFonts w:ascii="Times New Roman" w:hAnsi="Times New Roman" w:cs="Times New Roman"/>
          <w:position w:val="-6"/>
        </w:rPr>
        <w:object w:dxaOrig="1579" w:dyaOrig="279" w14:anchorId="7E75CDD8">
          <v:shape id="_x0000_i1244" type="#_x0000_t75" style="width:78.15pt;height:14.75pt" o:ole="">
            <v:imagedata r:id="rId425" o:title=""/>
          </v:shape>
          <o:OLEObject Type="Embed" ProgID="Equation.DSMT4" ShapeID="_x0000_i1244" DrawAspect="Content" ObjectID="_1791321042" r:id="rId426"/>
        </w:object>
      </w:r>
      <w:r w:rsidRPr="000022D7">
        <w:rPr>
          <w:rFonts w:ascii="Times New Roman" w:hAnsi="Times New Roman" w:cs="Times New Roman"/>
          <w:position w:val="-6"/>
        </w:rPr>
        <w:t xml:space="preserve"> </w:t>
      </w:r>
    </w:p>
    <w:p w14:paraId="30BC7AAD" w14:textId="77777777" w:rsidR="007F3E47" w:rsidRPr="000022D7" w:rsidRDefault="007F3E47" w:rsidP="003453CD">
      <w:pPr>
        <w:snapToGrid w:val="0"/>
        <w:spacing w:line="360" w:lineRule="auto"/>
        <w:ind w:firstLineChars="337" w:firstLine="708"/>
        <w:rPr>
          <w:rFonts w:ascii="Times New Roman" w:hAnsi="Times New Roman" w:cs="Times New Roman"/>
        </w:rPr>
      </w:pPr>
      <w:r w:rsidRPr="000022D7">
        <w:rPr>
          <w:rFonts w:ascii="Times New Roman" w:hAnsi="Times New Roman" w:cs="Times New Roman"/>
        </w:rPr>
        <w:t>这时，</w:t>
      </w:r>
      <w:r w:rsidRPr="000022D7">
        <w:rPr>
          <w:rFonts w:ascii="Times New Roman" w:hAnsi="Times New Roman" w:cs="Times New Roman"/>
          <w:i/>
        </w:rPr>
        <w:t>r</w:t>
      </w:r>
      <w:r w:rsidRPr="000022D7">
        <w:rPr>
          <w:rFonts w:ascii="Times New Roman" w:hAnsi="Times New Roman" w:cs="Times New Roman"/>
        </w:rPr>
        <w:t>叫做</w:t>
      </w:r>
      <w:r w:rsidRPr="000022D7">
        <w:rPr>
          <w:rFonts w:ascii="Times New Roman" w:hAnsi="Times New Roman" w:cs="Times New Roman"/>
          <w:b/>
        </w:rPr>
        <w:t>绝对值最小余数</w:t>
      </w:r>
      <w:r w:rsidRPr="000022D7">
        <w:rPr>
          <w:rFonts w:ascii="Times New Roman" w:hAnsi="Times New Roman" w:cs="Times New Roman"/>
        </w:rPr>
        <w:t>.</w:t>
      </w:r>
    </w:p>
    <w:p w14:paraId="49BB1397" w14:textId="77777777" w:rsidR="007F3E47" w:rsidRPr="000022D7" w:rsidRDefault="007F3E47" w:rsidP="007F3E47">
      <w:pPr>
        <w:snapToGrid w:val="0"/>
        <w:spacing w:line="360" w:lineRule="auto"/>
        <w:ind w:firstLine="405"/>
        <w:rPr>
          <w:rFonts w:ascii="Times New Roman" w:hAnsi="Times New Roman" w:cs="Times New Roman"/>
          <w:b/>
        </w:rPr>
      </w:pPr>
    </w:p>
    <w:p w14:paraId="28EB7268" w14:textId="469821FD" w:rsidR="007F3E47" w:rsidRPr="000022D7" w:rsidRDefault="007F3E47" w:rsidP="007F3E47">
      <w:pPr>
        <w:snapToGrid w:val="0"/>
        <w:spacing w:line="360" w:lineRule="auto"/>
        <w:ind w:firstLine="405"/>
        <w:rPr>
          <w:rFonts w:ascii="Times New Roman" w:hAnsi="Times New Roman" w:cs="Times New Roman"/>
        </w:rPr>
      </w:pPr>
      <w:r w:rsidRPr="000022D7">
        <w:rPr>
          <w:rFonts w:ascii="Times New Roman" w:hAnsi="Times New Roman" w:cs="Times New Roman"/>
          <w:b/>
        </w:rPr>
        <w:t>例</w:t>
      </w:r>
      <w:r w:rsidR="00AC6309">
        <w:rPr>
          <w:rFonts w:ascii="Times New Roman" w:hAnsi="Times New Roman" w:cs="Times New Roman" w:hint="eastAsia"/>
          <w:b/>
        </w:rPr>
        <w:t>1.1.</w:t>
      </w:r>
      <w:r w:rsidRPr="000022D7">
        <w:rPr>
          <w:rFonts w:ascii="Times New Roman" w:hAnsi="Times New Roman" w:cs="Times New Roman"/>
          <w:b/>
        </w:rPr>
        <w:t>1</w:t>
      </w:r>
      <w:r w:rsidR="00825371" w:rsidRPr="000022D7">
        <w:rPr>
          <w:rFonts w:ascii="Times New Roman" w:hAnsi="Times New Roman" w:cs="Times New Roman"/>
          <w:b/>
        </w:rPr>
        <w:t>2</w:t>
      </w:r>
      <w:r w:rsidRPr="000022D7">
        <w:rPr>
          <w:rFonts w:ascii="Times New Roman" w:hAnsi="Times New Roman" w:cs="Times New Roman"/>
        </w:rPr>
        <w:t xml:space="preserve"> </w:t>
      </w:r>
      <w:r w:rsidRPr="000022D7">
        <w:rPr>
          <w:rFonts w:ascii="Times New Roman" w:hAnsi="Times New Roman" w:cs="Times New Roman"/>
        </w:rPr>
        <w:t>设</w:t>
      </w:r>
      <w:r w:rsidRPr="000022D7">
        <w:rPr>
          <w:rFonts w:ascii="Times New Roman" w:hAnsi="Times New Roman" w:cs="Times New Roman"/>
          <w:i/>
        </w:rPr>
        <w:t>b</w:t>
      </w:r>
      <w:r w:rsidRPr="000022D7">
        <w:rPr>
          <w:rFonts w:ascii="Times New Roman" w:hAnsi="Times New Roman" w:cs="Times New Roman"/>
        </w:rPr>
        <w:t>=7</w:t>
      </w:r>
      <w:r w:rsidRPr="000022D7">
        <w:rPr>
          <w:rFonts w:ascii="Times New Roman" w:hAnsi="Times New Roman" w:cs="Times New Roman"/>
        </w:rPr>
        <w:t>，则</w:t>
      </w:r>
    </w:p>
    <w:p w14:paraId="6B90BE7E" w14:textId="77777777" w:rsidR="007F3E47" w:rsidRPr="000022D7" w:rsidRDefault="007F3E47" w:rsidP="007F3E47">
      <w:pPr>
        <w:snapToGrid w:val="0"/>
        <w:spacing w:line="360" w:lineRule="auto"/>
        <w:ind w:leftChars="200" w:left="420" w:firstLineChars="200" w:firstLine="420"/>
        <w:rPr>
          <w:rFonts w:ascii="Times New Roman" w:hAnsi="Times New Roman" w:cs="Times New Roman"/>
        </w:rPr>
      </w:pPr>
      <w:r w:rsidRPr="000022D7">
        <w:rPr>
          <w:rFonts w:ascii="Times New Roman" w:hAnsi="Times New Roman" w:cs="Times New Roman"/>
        </w:rPr>
        <w:t>余数</w:t>
      </w:r>
      <w:r w:rsidRPr="000022D7">
        <w:rPr>
          <w:rFonts w:ascii="Times New Roman" w:hAnsi="Times New Roman" w:cs="Times New Roman"/>
          <w:position w:val="-10"/>
        </w:rPr>
        <w:object w:dxaOrig="1700" w:dyaOrig="320" w14:anchorId="0866E310">
          <v:shape id="_x0000_i1245" type="#_x0000_t75" style="width:84.9pt;height:16pt" o:ole="">
            <v:imagedata r:id="rId427" o:title=""/>
          </v:shape>
          <o:OLEObject Type="Embed" ProgID="Equation.DSMT4" ShapeID="_x0000_i1245" DrawAspect="Content" ObjectID="_1791321043" r:id="rId428"/>
        </w:object>
      </w:r>
      <w:r w:rsidRPr="000022D7">
        <w:rPr>
          <w:rFonts w:ascii="Times New Roman" w:hAnsi="Times New Roman" w:cs="Times New Roman"/>
        </w:rPr>
        <w:t>为最小非负余数</w:t>
      </w:r>
      <w:r w:rsidRPr="000022D7">
        <w:rPr>
          <w:rFonts w:ascii="Times New Roman" w:hAnsi="Times New Roman" w:cs="Times New Roman"/>
        </w:rPr>
        <w:t>.</w:t>
      </w:r>
    </w:p>
    <w:p w14:paraId="2AE8E940" w14:textId="77777777" w:rsidR="007F3E47" w:rsidRPr="000022D7" w:rsidRDefault="007F3E47" w:rsidP="007F3E47">
      <w:pPr>
        <w:snapToGrid w:val="0"/>
        <w:spacing w:line="360" w:lineRule="auto"/>
        <w:ind w:leftChars="200" w:left="420" w:firstLineChars="200" w:firstLine="420"/>
        <w:rPr>
          <w:rFonts w:ascii="Times New Roman" w:hAnsi="Times New Roman" w:cs="Times New Roman"/>
        </w:rPr>
      </w:pPr>
      <w:r w:rsidRPr="000022D7">
        <w:rPr>
          <w:rFonts w:ascii="Times New Roman" w:hAnsi="Times New Roman" w:cs="Times New Roman"/>
        </w:rPr>
        <w:t>余数</w:t>
      </w:r>
      <w:r w:rsidRPr="000022D7">
        <w:rPr>
          <w:rFonts w:ascii="Times New Roman" w:hAnsi="Times New Roman" w:cs="Times New Roman"/>
          <w:position w:val="-10"/>
        </w:rPr>
        <w:object w:dxaOrig="1700" w:dyaOrig="320" w14:anchorId="6E219F92">
          <v:shape id="_x0000_i1246" type="#_x0000_t75" style="width:84.9pt;height:16pt" o:ole="">
            <v:imagedata r:id="rId429" o:title=""/>
          </v:shape>
          <o:OLEObject Type="Embed" ProgID="Equation.DSMT4" ShapeID="_x0000_i1246" DrawAspect="Content" ObjectID="_1791321044" r:id="rId430"/>
        </w:object>
      </w:r>
      <w:r w:rsidRPr="000022D7">
        <w:rPr>
          <w:rFonts w:ascii="Times New Roman" w:hAnsi="Times New Roman" w:cs="Times New Roman"/>
        </w:rPr>
        <w:t>为</w:t>
      </w:r>
      <w:proofErr w:type="gramStart"/>
      <w:r w:rsidRPr="000022D7">
        <w:rPr>
          <w:rFonts w:ascii="Times New Roman" w:hAnsi="Times New Roman" w:cs="Times New Roman"/>
        </w:rPr>
        <w:t>最小正</w:t>
      </w:r>
      <w:proofErr w:type="gramEnd"/>
      <w:r w:rsidRPr="000022D7">
        <w:rPr>
          <w:rFonts w:ascii="Times New Roman" w:hAnsi="Times New Roman" w:cs="Times New Roman"/>
        </w:rPr>
        <w:t>余数</w:t>
      </w:r>
      <w:r w:rsidRPr="000022D7">
        <w:rPr>
          <w:rFonts w:ascii="Times New Roman" w:hAnsi="Times New Roman" w:cs="Times New Roman"/>
        </w:rPr>
        <w:t>.</w:t>
      </w:r>
    </w:p>
    <w:p w14:paraId="4449114B" w14:textId="77777777" w:rsidR="007F3E47" w:rsidRPr="000022D7" w:rsidRDefault="007F3E47" w:rsidP="007F3E47">
      <w:pPr>
        <w:snapToGrid w:val="0"/>
        <w:spacing w:line="360" w:lineRule="auto"/>
        <w:ind w:leftChars="200" w:left="420" w:firstLineChars="200" w:firstLine="420"/>
        <w:rPr>
          <w:rFonts w:ascii="Times New Roman" w:hAnsi="Times New Roman" w:cs="Times New Roman"/>
        </w:rPr>
      </w:pPr>
      <w:r w:rsidRPr="000022D7">
        <w:rPr>
          <w:rFonts w:ascii="Times New Roman" w:hAnsi="Times New Roman" w:cs="Times New Roman"/>
        </w:rPr>
        <w:t>余数</w:t>
      </w:r>
      <w:r w:rsidRPr="000022D7">
        <w:rPr>
          <w:rFonts w:ascii="Times New Roman" w:hAnsi="Times New Roman" w:cs="Times New Roman"/>
          <w:position w:val="-10"/>
        </w:rPr>
        <w:object w:dxaOrig="2540" w:dyaOrig="320" w14:anchorId="1AF39E2D">
          <v:shape id="_x0000_i1247" type="#_x0000_t75" style="width:126.15pt;height:16pt" o:ole="">
            <v:imagedata r:id="rId431" o:title=""/>
          </v:shape>
          <o:OLEObject Type="Embed" ProgID="Equation.DSMT4" ShapeID="_x0000_i1247" DrawAspect="Content" ObjectID="_1791321045" r:id="rId432"/>
        </w:object>
      </w:r>
      <w:r w:rsidRPr="000022D7">
        <w:rPr>
          <w:rFonts w:ascii="Times New Roman" w:hAnsi="Times New Roman" w:cs="Times New Roman"/>
        </w:rPr>
        <w:t>为最大非正余数</w:t>
      </w:r>
      <w:r w:rsidRPr="000022D7">
        <w:rPr>
          <w:rFonts w:ascii="Times New Roman" w:hAnsi="Times New Roman" w:cs="Times New Roman"/>
        </w:rPr>
        <w:t>.</w:t>
      </w:r>
    </w:p>
    <w:p w14:paraId="42294A4E" w14:textId="77777777" w:rsidR="007F3E47" w:rsidRPr="000022D7" w:rsidRDefault="007F3E47" w:rsidP="007F3E47">
      <w:pPr>
        <w:snapToGrid w:val="0"/>
        <w:spacing w:line="360" w:lineRule="auto"/>
        <w:ind w:leftChars="200" w:left="420" w:firstLineChars="200" w:firstLine="420"/>
        <w:rPr>
          <w:rFonts w:ascii="Times New Roman" w:hAnsi="Times New Roman" w:cs="Times New Roman"/>
        </w:rPr>
      </w:pPr>
      <w:r w:rsidRPr="000022D7">
        <w:rPr>
          <w:rFonts w:ascii="Times New Roman" w:hAnsi="Times New Roman" w:cs="Times New Roman"/>
        </w:rPr>
        <w:t>余数</w:t>
      </w:r>
      <w:r w:rsidRPr="000022D7">
        <w:rPr>
          <w:rFonts w:ascii="Times New Roman" w:hAnsi="Times New Roman" w:cs="Times New Roman"/>
          <w:position w:val="-10"/>
        </w:rPr>
        <w:object w:dxaOrig="2680" w:dyaOrig="320" w14:anchorId="0F07DAD3">
          <v:shape id="_x0000_i1248" type="#_x0000_t75" style="width:134.75pt;height:16pt" o:ole="">
            <v:imagedata r:id="rId433" o:title=""/>
          </v:shape>
          <o:OLEObject Type="Embed" ProgID="Equation.DSMT4" ShapeID="_x0000_i1248" DrawAspect="Content" ObjectID="_1791321046" r:id="rId434"/>
        </w:object>
      </w:r>
      <w:r w:rsidRPr="000022D7">
        <w:rPr>
          <w:rFonts w:ascii="Times New Roman" w:hAnsi="Times New Roman" w:cs="Times New Roman"/>
        </w:rPr>
        <w:t>为最大负余数</w:t>
      </w:r>
      <w:r w:rsidRPr="000022D7">
        <w:rPr>
          <w:rFonts w:ascii="Times New Roman" w:hAnsi="Times New Roman" w:cs="Times New Roman"/>
        </w:rPr>
        <w:t>.</w:t>
      </w:r>
    </w:p>
    <w:p w14:paraId="451466EE" w14:textId="77777777" w:rsidR="007F3E47" w:rsidRPr="000022D7" w:rsidRDefault="007F3E47" w:rsidP="007F3E47">
      <w:pPr>
        <w:snapToGrid w:val="0"/>
        <w:spacing w:line="360" w:lineRule="auto"/>
        <w:ind w:leftChars="200" w:left="420" w:firstLineChars="200" w:firstLine="420"/>
        <w:rPr>
          <w:rFonts w:ascii="Times New Roman" w:hAnsi="Times New Roman" w:cs="Times New Roman"/>
        </w:rPr>
      </w:pPr>
      <w:r w:rsidRPr="000022D7">
        <w:rPr>
          <w:rFonts w:ascii="Times New Roman" w:hAnsi="Times New Roman" w:cs="Times New Roman"/>
        </w:rPr>
        <w:t>余数</w:t>
      </w:r>
      <w:r w:rsidRPr="000022D7">
        <w:rPr>
          <w:rFonts w:ascii="Times New Roman" w:hAnsi="Times New Roman" w:cs="Times New Roman"/>
          <w:position w:val="-10"/>
        </w:rPr>
        <w:object w:dxaOrig="2079" w:dyaOrig="320" w14:anchorId="3B628627">
          <v:shape id="_x0000_i1249" type="#_x0000_t75" style="width:104.6pt;height:16pt" o:ole="">
            <v:imagedata r:id="rId435" o:title=""/>
          </v:shape>
          <o:OLEObject Type="Embed" ProgID="Equation.DSMT4" ShapeID="_x0000_i1249" DrawAspect="Content" ObjectID="_1791321047" r:id="rId436"/>
        </w:object>
      </w:r>
      <w:r w:rsidRPr="000022D7">
        <w:rPr>
          <w:rFonts w:ascii="Times New Roman" w:hAnsi="Times New Roman" w:cs="Times New Roman"/>
        </w:rPr>
        <w:t>为绝对值最小余数</w:t>
      </w:r>
      <w:r w:rsidRPr="000022D7">
        <w:rPr>
          <w:rFonts w:ascii="Times New Roman" w:hAnsi="Times New Roman" w:cs="Times New Roman"/>
        </w:rPr>
        <w:t>.</w:t>
      </w:r>
    </w:p>
    <w:p w14:paraId="3ABD9513" w14:textId="77777777" w:rsidR="007F3E47" w:rsidRPr="000022D7" w:rsidRDefault="007F3E47" w:rsidP="007F3E47">
      <w:pPr>
        <w:snapToGrid w:val="0"/>
        <w:spacing w:line="360" w:lineRule="auto"/>
        <w:ind w:firstLine="405"/>
        <w:rPr>
          <w:rFonts w:ascii="Times New Roman" w:hAnsi="Times New Roman" w:cs="Times New Roman"/>
          <w:b/>
        </w:rPr>
      </w:pPr>
    </w:p>
    <w:p w14:paraId="160CC0DD" w14:textId="338B7A25" w:rsidR="007F3E47" w:rsidRPr="000022D7" w:rsidRDefault="007F3E47" w:rsidP="007F3E47">
      <w:pPr>
        <w:snapToGrid w:val="0"/>
        <w:spacing w:line="360" w:lineRule="auto"/>
        <w:ind w:firstLine="405"/>
        <w:rPr>
          <w:rFonts w:ascii="Times New Roman" w:hAnsi="Times New Roman" w:cs="Times New Roman"/>
        </w:rPr>
      </w:pPr>
      <w:r w:rsidRPr="000022D7">
        <w:rPr>
          <w:rFonts w:ascii="Times New Roman" w:hAnsi="Times New Roman" w:cs="Times New Roman"/>
          <w:b/>
        </w:rPr>
        <w:t>例</w:t>
      </w:r>
      <w:r w:rsidR="00AC6309">
        <w:rPr>
          <w:rFonts w:ascii="Times New Roman" w:hAnsi="Times New Roman" w:cs="Times New Roman" w:hint="eastAsia"/>
          <w:b/>
        </w:rPr>
        <w:t>1.1.</w:t>
      </w:r>
      <w:r w:rsidRPr="000022D7">
        <w:rPr>
          <w:rFonts w:ascii="Times New Roman" w:hAnsi="Times New Roman" w:cs="Times New Roman"/>
          <w:b/>
        </w:rPr>
        <w:t>1</w:t>
      </w:r>
      <w:r w:rsidR="00825371" w:rsidRPr="000022D7">
        <w:rPr>
          <w:rFonts w:ascii="Times New Roman" w:hAnsi="Times New Roman" w:cs="Times New Roman"/>
          <w:b/>
        </w:rPr>
        <w:t>3</w:t>
      </w:r>
      <w:r w:rsidRPr="000022D7">
        <w:rPr>
          <w:rFonts w:ascii="Times New Roman" w:hAnsi="Times New Roman" w:cs="Times New Roman"/>
        </w:rPr>
        <w:t xml:space="preserve"> </w:t>
      </w:r>
      <w:r w:rsidRPr="000022D7">
        <w:rPr>
          <w:rFonts w:ascii="Times New Roman" w:hAnsi="Times New Roman" w:cs="Times New Roman"/>
        </w:rPr>
        <w:t>设</w:t>
      </w:r>
      <w:r w:rsidRPr="000022D7">
        <w:rPr>
          <w:rFonts w:ascii="Times New Roman" w:hAnsi="Times New Roman" w:cs="Times New Roman"/>
          <w:i/>
        </w:rPr>
        <w:t>b</w:t>
      </w:r>
      <w:r w:rsidRPr="000022D7">
        <w:rPr>
          <w:rFonts w:ascii="Times New Roman" w:hAnsi="Times New Roman" w:cs="Times New Roman"/>
        </w:rPr>
        <w:t>=</w:t>
      </w:r>
      <w:r w:rsidR="00985A18">
        <w:rPr>
          <w:rFonts w:ascii="Times New Roman" w:hAnsi="Times New Roman" w:cs="Times New Roman" w:hint="eastAsia"/>
        </w:rPr>
        <w:t>12</w:t>
      </w:r>
      <w:r w:rsidRPr="000022D7">
        <w:rPr>
          <w:rFonts w:ascii="Times New Roman" w:hAnsi="Times New Roman" w:cs="Times New Roman"/>
        </w:rPr>
        <w:t>，则</w:t>
      </w:r>
    </w:p>
    <w:p w14:paraId="024F924A" w14:textId="4FDAAE58" w:rsidR="007F3E47" w:rsidRPr="000022D7" w:rsidRDefault="007F3E47" w:rsidP="007F3E47">
      <w:pPr>
        <w:snapToGrid w:val="0"/>
        <w:spacing w:line="360" w:lineRule="auto"/>
        <w:ind w:leftChars="200" w:left="420" w:firstLineChars="200" w:firstLine="420"/>
        <w:rPr>
          <w:rFonts w:ascii="Times New Roman" w:hAnsi="Times New Roman" w:cs="Times New Roman"/>
        </w:rPr>
      </w:pPr>
      <w:r w:rsidRPr="000022D7">
        <w:rPr>
          <w:rFonts w:ascii="Times New Roman" w:hAnsi="Times New Roman" w:cs="Times New Roman"/>
        </w:rPr>
        <w:t>余数</w:t>
      </w:r>
      <w:r w:rsidRPr="000022D7">
        <w:rPr>
          <w:rFonts w:ascii="Times New Roman" w:hAnsi="Times New Roman" w:cs="Times New Roman"/>
          <w:position w:val="-10"/>
        </w:rPr>
        <w:object w:dxaOrig="1900" w:dyaOrig="320" w14:anchorId="4DC1542B">
          <v:shape id="_x0000_i1250" type="#_x0000_t75" style="width:95.4pt;height:16pt" o:ole="">
            <v:imagedata r:id="rId437" o:title=""/>
          </v:shape>
          <o:OLEObject Type="Embed" ProgID="Equation.DSMT4" ShapeID="_x0000_i1250" DrawAspect="Content" ObjectID="_1791321048" r:id="rId438"/>
        </w:object>
      </w:r>
      <w:r w:rsidR="00985A18">
        <w:rPr>
          <w:rFonts w:ascii="Times New Roman" w:hAnsi="Times New Roman" w:cs="Times New Roman" w:hint="eastAsia"/>
        </w:rPr>
        <w:t>, 8, 9, 10, 11</w:t>
      </w:r>
      <w:r w:rsidRPr="000022D7">
        <w:rPr>
          <w:rFonts w:ascii="Times New Roman" w:hAnsi="Times New Roman" w:cs="Times New Roman"/>
        </w:rPr>
        <w:t>为最小非负余数</w:t>
      </w:r>
      <w:r w:rsidRPr="000022D7">
        <w:rPr>
          <w:rFonts w:ascii="Times New Roman" w:hAnsi="Times New Roman" w:cs="Times New Roman"/>
        </w:rPr>
        <w:t>.</w:t>
      </w:r>
    </w:p>
    <w:p w14:paraId="41ABD69B" w14:textId="604998F2" w:rsidR="007F3E47" w:rsidRPr="000022D7" w:rsidRDefault="007F3E47" w:rsidP="007F3E47">
      <w:pPr>
        <w:snapToGrid w:val="0"/>
        <w:spacing w:line="360" w:lineRule="auto"/>
        <w:ind w:leftChars="200" w:left="420" w:firstLineChars="200" w:firstLine="420"/>
        <w:rPr>
          <w:rFonts w:ascii="Times New Roman" w:hAnsi="Times New Roman" w:cs="Times New Roman"/>
        </w:rPr>
      </w:pPr>
      <w:r w:rsidRPr="000022D7">
        <w:rPr>
          <w:rFonts w:ascii="Times New Roman" w:hAnsi="Times New Roman" w:cs="Times New Roman"/>
        </w:rPr>
        <w:t>余数</w:t>
      </w:r>
      <w:r w:rsidRPr="000022D7">
        <w:rPr>
          <w:rFonts w:ascii="Times New Roman" w:hAnsi="Times New Roman" w:cs="Times New Roman"/>
          <w:position w:val="-10"/>
        </w:rPr>
        <w:object w:dxaOrig="1900" w:dyaOrig="320" w14:anchorId="0CC6D2D6">
          <v:shape id="_x0000_i1251" type="#_x0000_t75" style="width:95.4pt;height:16pt" o:ole="">
            <v:imagedata r:id="rId439" o:title=""/>
          </v:shape>
          <o:OLEObject Type="Embed" ProgID="Equation.DSMT4" ShapeID="_x0000_i1251" DrawAspect="Content" ObjectID="_1791321049" r:id="rId440"/>
        </w:object>
      </w:r>
      <w:r w:rsidR="00985A18">
        <w:rPr>
          <w:rFonts w:ascii="Times New Roman" w:hAnsi="Times New Roman" w:cs="Times New Roman" w:hint="eastAsia"/>
        </w:rPr>
        <w:t>, 9, 10, 11, 12</w:t>
      </w:r>
      <w:r w:rsidRPr="000022D7">
        <w:rPr>
          <w:rFonts w:ascii="Times New Roman" w:hAnsi="Times New Roman" w:cs="Times New Roman"/>
        </w:rPr>
        <w:t>为</w:t>
      </w:r>
      <w:proofErr w:type="gramStart"/>
      <w:r w:rsidRPr="000022D7">
        <w:rPr>
          <w:rFonts w:ascii="Times New Roman" w:hAnsi="Times New Roman" w:cs="Times New Roman"/>
        </w:rPr>
        <w:t>最小正</w:t>
      </w:r>
      <w:proofErr w:type="gramEnd"/>
      <w:r w:rsidRPr="000022D7">
        <w:rPr>
          <w:rFonts w:ascii="Times New Roman" w:hAnsi="Times New Roman" w:cs="Times New Roman"/>
        </w:rPr>
        <w:t>余数</w:t>
      </w:r>
      <w:r w:rsidRPr="000022D7">
        <w:rPr>
          <w:rFonts w:ascii="Times New Roman" w:hAnsi="Times New Roman" w:cs="Times New Roman"/>
        </w:rPr>
        <w:t>.</w:t>
      </w:r>
    </w:p>
    <w:p w14:paraId="7854DB37" w14:textId="083448FC" w:rsidR="007F3E47" w:rsidRPr="000022D7" w:rsidRDefault="007F3E47" w:rsidP="007F3E47">
      <w:pPr>
        <w:snapToGrid w:val="0"/>
        <w:spacing w:line="360" w:lineRule="auto"/>
        <w:ind w:leftChars="200" w:left="420" w:firstLineChars="200" w:firstLine="420"/>
        <w:rPr>
          <w:rFonts w:ascii="Times New Roman" w:hAnsi="Times New Roman" w:cs="Times New Roman"/>
        </w:rPr>
      </w:pPr>
      <w:r w:rsidRPr="000022D7">
        <w:rPr>
          <w:rFonts w:ascii="Times New Roman" w:hAnsi="Times New Roman" w:cs="Times New Roman"/>
        </w:rPr>
        <w:t>余数</w:t>
      </w:r>
      <w:r w:rsidRPr="000022D7">
        <w:rPr>
          <w:rFonts w:ascii="Times New Roman" w:hAnsi="Times New Roman" w:cs="Times New Roman"/>
          <w:position w:val="-10"/>
        </w:rPr>
        <w:object w:dxaOrig="2880" w:dyaOrig="320" w14:anchorId="42930DB8">
          <v:shape id="_x0000_i1252" type="#_x0000_t75" style="width:2in;height:16pt" o:ole="">
            <v:imagedata r:id="rId441" o:title=""/>
          </v:shape>
          <o:OLEObject Type="Embed" ProgID="Equation.DSMT4" ShapeID="_x0000_i1252" DrawAspect="Content" ObjectID="_1791321050" r:id="rId442"/>
        </w:object>
      </w:r>
      <w:r w:rsidR="00985A18">
        <w:rPr>
          <w:rFonts w:ascii="Times New Roman" w:hAnsi="Times New Roman" w:cs="Times New Roman" w:hint="eastAsia"/>
        </w:rPr>
        <w:t>, -8, -9, -10, -11</w:t>
      </w:r>
      <w:r w:rsidRPr="000022D7">
        <w:rPr>
          <w:rFonts w:ascii="Times New Roman" w:hAnsi="Times New Roman" w:cs="Times New Roman"/>
        </w:rPr>
        <w:t>为最大非正余数</w:t>
      </w:r>
      <w:r w:rsidRPr="000022D7">
        <w:rPr>
          <w:rFonts w:ascii="Times New Roman" w:hAnsi="Times New Roman" w:cs="Times New Roman"/>
        </w:rPr>
        <w:t>.</w:t>
      </w:r>
    </w:p>
    <w:p w14:paraId="6A6AB4D4" w14:textId="6AB76A8E" w:rsidR="007F3E47" w:rsidRPr="000022D7" w:rsidRDefault="007F3E47" w:rsidP="007F3E47">
      <w:pPr>
        <w:snapToGrid w:val="0"/>
        <w:spacing w:line="360" w:lineRule="auto"/>
        <w:ind w:leftChars="200" w:left="420" w:firstLineChars="200" w:firstLine="420"/>
        <w:rPr>
          <w:rFonts w:ascii="Times New Roman" w:hAnsi="Times New Roman" w:cs="Times New Roman"/>
        </w:rPr>
      </w:pPr>
      <w:r w:rsidRPr="000022D7">
        <w:rPr>
          <w:rFonts w:ascii="Times New Roman" w:hAnsi="Times New Roman" w:cs="Times New Roman"/>
        </w:rPr>
        <w:t>余数</w:t>
      </w:r>
      <w:r w:rsidRPr="000022D7">
        <w:rPr>
          <w:rFonts w:ascii="Times New Roman" w:hAnsi="Times New Roman" w:cs="Times New Roman"/>
          <w:position w:val="-10"/>
        </w:rPr>
        <w:object w:dxaOrig="3000" w:dyaOrig="320" w14:anchorId="1E822B9B">
          <v:shape id="_x0000_i1253" type="#_x0000_t75" style="width:150.15pt;height:16pt" o:ole="">
            <v:imagedata r:id="rId443" o:title=""/>
          </v:shape>
          <o:OLEObject Type="Embed" ProgID="Equation.DSMT4" ShapeID="_x0000_i1253" DrawAspect="Content" ObjectID="_1791321051" r:id="rId444"/>
        </w:object>
      </w:r>
      <w:r w:rsidR="00985A18">
        <w:rPr>
          <w:rFonts w:ascii="Times New Roman" w:hAnsi="Times New Roman" w:cs="Times New Roman" w:hint="eastAsia"/>
        </w:rPr>
        <w:t>, -9, -10, -11, -12</w:t>
      </w:r>
      <w:r w:rsidRPr="000022D7">
        <w:rPr>
          <w:rFonts w:ascii="Times New Roman" w:hAnsi="Times New Roman" w:cs="Times New Roman"/>
        </w:rPr>
        <w:t>为最大负余数</w:t>
      </w:r>
      <w:r w:rsidRPr="000022D7">
        <w:rPr>
          <w:rFonts w:ascii="Times New Roman" w:hAnsi="Times New Roman" w:cs="Times New Roman"/>
        </w:rPr>
        <w:t>.</w:t>
      </w:r>
    </w:p>
    <w:p w14:paraId="1AA81FEE" w14:textId="1F0388C0" w:rsidR="007F3E47" w:rsidRPr="000022D7" w:rsidRDefault="007F3E47" w:rsidP="007F3E47">
      <w:pPr>
        <w:snapToGrid w:val="0"/>
        <w:spacing w:line="360" w:lineRule="auto"/>
        <w:ind w:leftChars="200" w:left="420" w:firstLineChars="200" w:firstLine="420"/>
        <w:rPr>
          <w:rFonts w:ascii="Times New Roman" w:hAnsi="Times New Roman" w:cs="Times New Roman"/>
        </w:rPr>
      </w:pPr>
      <w:r w:rsidRPr="000022D7">
        <w:rPr>
          <w:rFonts w:ascii="Times New Roman" w:hAnsi="Times New Roman" w:cs="Times New Roman"/>
        </w:rPr>
        <w:t>余数</w:t>
      </w:r>
      <w:r w:rsidR="00985A18" w:rsidRPr="003453CD">
        <w:rPr>
          <w:rFonts w:ascii="Times New Roman" w:hAnsi="Times New Roman" w:cs="Times New Roman"/>
          <w:i/>
          <w:iCs/>
        </w:rPr>
        <w:t>r</w:t>
      </w:r>
      <w:r w:rsidR="00985A18">
        <w:rPr>
          <w:rFonts w:ascii="Times New Roman" w:hAnsi="Times New Roman" w:cs="Times New Roman" w:hint="eastAsia"/>
        </w:rPr>
        <w:t xml:space="preserve"> = -6, -5, -4, -3, -2, -1, 0, 1, 2, 3, 4, 5</w:t>
      </w:r>
      <w:r w:rsidRPr="000022D7">
        <w:rPr>
          <w:rFonts w:ascii="Times New Roman" w:hAnsi="Times New Roman" w:cs="Times New Roman"/>
        </w:rPr>
        <w:t>或</w:t>
      </w:r>
      <w:r w:rsidR="00985A18" w:rsidRPr="00985A18">
        <w:rPr>
          <w:rFonts w:ascii="Times New Roman" w:hAnsi="Times New Roman" w:cs="Times New Roman" w:hint="eastAsia"/>
          <w:i/>
          <w:iCs/>
        </w:rPr>
        <w:t xml:space="preserve"> </w:t>
      </w:r>
      <w:r w:rsidR="00985A18" w:rsidRPr="005A7571">
        <w:rPr>
          <w:rFonts w:ascii="Times New Roman" w:hAnsi="Times New Roman" w:cs="Times New Roman" w:hint="eastAsia"/>
          <w:i/>
          <w:iCs/>
        </w:rPr>
        <w:t>r</w:t>
      </w:r>
      <w:r w:rsidR="00985A18">
        <w:rPr>
          <w:rFonts w:ascii="Times New Roman" w:hAnsi="Times New Roman" w:cs="Times New Roman" w:hint="eastAsia"/>
        </w:rPr>
        <w:t xml:space="preserve"> = -5, -4, -3, -2, -1, 0, 1, 2, 3, 4, 5, 6</w:t>
      </w:r>
      <w:r w:rsidRPr="000022D7">
        <w:rPr>
          <w:rFonts w:ascii="Times New Roman" w:hAnsi="Times New Roman" w:cs="Times New Roman"/>
        </w:rPr>
        <w:t>为绝对值最小余数</w:t>
      </w:r>
      <w:r w:rsidRPr="000022D7">
        <w:rPr>
          <w:rFonts w:ascii="Times New Roman" w:hAnsi="Times New Roman" w:cs="Times New Roman"/>
        </w:rPr>
        <w:t>.</w:t>
      </w:r>
    </w:p>
    <w:p w14:paraId="4DB4DED1" w14:textId="2ED4E10D" w:rsidR="00F66AB3" w:rsidRPr="000022D7" w:rsidRDefault="00F66AB3" w:rsidP="007F3E47">
      <w:pPr>
        <w:snapToGrid w:val="0"/>
        <w:spacing w:line="360" w:lineRule="auto"/>
        <w:ind w:leftChars="200" w:left="420" w:firstLineChars="200" w:firstLine="420"/>
        <w:rPr>
          <w:rFonts w:ascii="Times New Roman" w:hAnsi="Times New Roman" w:cs="Times New Roman"/>
        </w:rPr>
      </w:pPr>
    </w:p>
    <w:p w14:paraId="37CA837E" w14:textId="7628126F" w:rsidR="00F66AB3" w:rsidRPr="000022D7" w:rsidRDefault="00F66AB3" w:rsidP="00A91F49">
      <w:pPr>
        <w:snapToGrid w:val="0"/>
        <w:spacing w:beforeLines="50" w:before="156" w:afterLines="50" w:after="156" w:line="360" w:lineRule="auto"/>
        <w:rPr>
          <w:rFonts w:ascii="Times New Roman" w:hAnsi="Times New Roman" w:cs="Times New Roman"/>
          <w:b/>
        </w:rPr>
      </w:pPr>
      <w:r w:rsidRPr="000022D7">
        <w:rPr>
          <w:rFonts w:ascii="Times New Roman" w:hAnsi="Times New Roman" w:cs="Times New Roman"/>
          <w:b/>
          <w:sz w:val="24"/>
          <w:szCs w:val="24"/>
        </w:rPr>
        <w:t xml:space="preserve">1.1.5 </w:t>
      </w:r>
      <w:r w:rsidRPr="000022D7">
        <w:rPr>
          <w:rFonts w:ascii="Times New Roman" w:hAnsi="Times New Roman" w:cs="Times New Roman"/>
          <w:b/>
          <w:sz w:val="24"/>
          <w:szCs w:val="24"/>
        </w:rPr>
        <w:t>整数</w:t>
      </w:r>
      <w:r w:rsidRPr="000022D7">
        <w:rPr>
          <w:rFonts w:ascii="Times New Roman" w:hAnsi="Times New Roman" w:cs="Times New Roman"/>
          <w:b/>
          <w:i/>
          <w:sz w:val="24"/>
          <w:szCs w:val="20"/>
        </w:rPr>
        <w:t>b</w:t>
      </w:r>
      <w:r w:rsidRPr="000022D7">
        <w:rPr>
          <w:rFonts w:ascii="Times New Roman" w:hAnsi="Times New Roman" w:cs="Times New Roman"/>
          <w:b/>
          <w:sz w:val="24"/>
          <w:szCs w:val="20"/>
        </w:rPr>
        <w:t>进制表示</w:t>
      </w:r>
    </w:p>
    <w:p w14:paraId="26DC1489" w14:textId="11F30311" w:rsidR="007F3E47" w:rsidRDefault="007F3E47" w:rsidP="008A77A7">
      <w:pPr>
        <w:snapToGrid w:val="0"/>
        <w:spacing w:line="360" w:lineRule="auto"/>
        <w:ind w:firstLine="405"/>
        <w:rPr>
          <w:rFonts w:ascii="Times New Roman" w:hAnsi="Times New Roman" w:cs="Times New Roman"/>
        </w:rPr>
      </w:pPr>
      <w:r w:rsidRPr="000022D7">
        <w:rPr>
          <w:rFonts w:ascii="Times New Roman" w:hAnsi="Times New Roman" w:cs="Times New Roman"/>
        </w:rPr>
        <w:t>平时遇到的整数通常是以十进制表示</w:t>
      </w:r>
      <w:r w:rsidRPr="000022D7">
        <w:rPr>
          <w:rFonts w:ascii="Times New Roman" w:hAnsi="Times New Roman" w:cs="Times New Roman"/>
        </w:rPr>
        <w:t xml:space="preserve">. </w:t>
      </w:r>
      <w:r w:rsidRPr="000022D7">
        <w:rPr>
          <w:rFonts w:ascii="Times New Roman" w:hAnsi="Times New Roman" w:cs="Times New Roman"/>
        </w:rPr>
        <w:t>例如</w:t>
      </w:r>
      <w:r w:rsidR="006362DE">
        <w:rPr>
          <w:rFonts w:ascii="Times New Roman" w:hAnsi="Times New Roman" w:cs="Times New Roman" w:hint="eastAsia"/>
        </w:rPr>
        <w:t>202409</w:t>
      </w:r>
      <w:r w:rsidRPr="000022D7">
        <w:rPr>
          <w:rFonts w:ascii="Times New Roman" w:hAnsi="Times New Roman" w:cs="Times New Roman"/>
        </w:rPr>
        <w:t>意指</w:t>
      </w:r>
      <m:oMath>
        <m:r>
          <w:rPr>
            <w:rFonts w:ascii="Cambria Math" w:hAnsi="Cambria Math" w:cs="Times New Roman"/>
          </w:rPr>
          <m:t>2</m:t>
        </m:r>
        <m:r>
          <w:rPr>
            <w:rFonts w:ascii="Cambria Math" w:hAnsi="Cambria Math" w:cs="Times New Roman"/>
            <w:i/>
          </w:rPr>
          <w:sym w:font="Wingdings" w:char="F09E"/>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+0</m:t>
        </m:r>
        <m:r>
          <w:rPr>
            <w:rFonts w:ascii="Cambria Math" w:hAnsi="Cambria Math" w:cs="Times New Roman"/>
            <w:i/>
          </w:rPr>
          <w:sym w:font="Wingdings" w:char="F09E"/>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r>
          <w:rPr>
            <w:rFonts w:ascii="Cambria Math" w:hAnsi="Cambria Math" w:cs="Times New Roman"/>
          </w:rPr>
          <m:t>+2</m:t>
        </m:r>
        <m:r>
          <w:rPr>
            <w:rFonts w:ascii="Cambria Math" w:hAnsi="Cambria Math" w:cs="Times New Roman"/>
            <w:i/>
          </w:rPr>
          <w:sym w:font="Wingdings" w:char="F09E"/>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+4</m:t>
        </m:r>
        <m:r>
          <w:rPr>
            <w:rFonts w:ascii="Cambria Math" w:hAnsi="Cambria Math" w:cs="Times New Roman"/>
            <w:i/>
          </w:rPr>
          <w:sym w:font="Wingdings" w:char="F09E"/>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r>
          <w:rPr>
            <w:rFonts w:ascii="Cambria Math" w:hAnsi="Cambria Math" w:cs="Times New Roman"/>
          </w:rPr>
          <m:t>+0</m:t>
        </m:r>
        <m:r>
          <w:rPr>
            <w:rFonts w:ascii="Cambria Math" w:hAnsi="Cambria Math" w:cs="Times New Roman"/>
            <w:i/>
          </w:rPr>
          <w:sym w:font="Wingdings" w:char="F09E"/>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m:t>
            </m:r>
          </m:sup>
        </m:sSup>
        <m:r>
          <w:rPr>
            <w:rFonts w:ascii="Cambria Math" w:hAnsi="Cambria Math" w:cs="Times New Roman"/>
          </w:rPr>
          <m:t>+9</m:t>
        </m:r>
        <m:r>
          <w:rPr>
            <w:rFonts w:ascii="Cambria Math" w:hAnsi="Cambria Math" w:cs="Times New Roman"/>
            <w:i/>
          </w:rPr>
          <w:sym w:font="Wingdings" w:char="F09E"/>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0</m:t>
            </m:r>
          </m:sup>
        </m:sSup>
      </m:oMath>
      <w:r w:rsidR="008A77A7">
        <w:rPr>
          <w:rFonts w:ascii="Times New Roman" w:hAnsi="Times New Roman" w:cs="Times New Roman" w:hint="eastAsia"/>
        </w:rPr>
        <w:t xml:space="preserve">. </w:t>
      </w:r>
      <w:r w:rsidRPr="000022D7">
        <w:rPr>
          <w:rFonts w:ascii="Times New Roman" w:hAnsi="Times New Roman" w:cs="Times New Roman"/>
        </w:rPr>
        <w:t>中国是世界上最早采用十进制的国家，春秋战国时期已普遍使用的筹算就严格遵循了十进位制，见《孙子算经》</w:t>
      </w:r>
      <w:r w:rsidRPr="000022D7">
        <w:rPr>
          <w:rFonts w:ascii="Times New Roman" w:hAnsi="Times New Roman" w:cs="Times New Roman"/>
        </w:rPr>
        <w:t>.</w:t>
      </w:r>
      <w:r w:rsidR="002D7C70">
        <w:rPr>
          <w:rFonts w:ascii="Times New Roman" w:hAnsi="Times New Roman" w:cs="Times New Roman" w:hint="eastAsia"/>
        </w:rPr>
        <w:t xml:space="preserve"> </w:t>
      </w:r>
      <w:r w:rsidRPr="000022D7">
        <w:rPr>
          <w:rFonts w:ascii="Times New Roman" w:hAnsi="Times New Roman" w:cs="Times New Roman"/>
        </w:rPr>
        <w:t>但在计算机中，</w:t>
      </w:r>
      <w:r w:rsidR="002D7C70">
        <w:rPr>
          <w:rFonts w:ascii="Times New Roman" w:hAnsi="Times New Roman" w:cs="Times New Roman" w:hint="eastAsia"/>
        </w:rPr>
        <w:t>需</w:t>
      </w:r>
      <w:r w:rsidRPr="000022D7">
        <w:rPr>
          <w:rFonts w:ascii="Times New Roman" w:hAnsi="Times New Roman" w:cs="Times New Roman"/>
        </w:rPr>
        <w:t>要用二进制、八进制或十六进制表示</w:t>
      </w:r>
      <w:r w:rsidR="002D7C70">
        <w:rPr>
          <w:rFonts w:ascii="Times New Roman" w:hAnsi="Times New Roman" w:cs="Times New Roman" w:hint="eastAsia"/>
        </w:rPr>
        <w:t>整数</w:t>
      </w:r>
      <w:r w:rsidRPr="000022D7">
        <w:rPr>
          <w:rFonts w:ascii="Times New Roman" w:hAnsi="Times New Roman" w:cs="Times New Roman"/>
        </w:rPr>
        <w:t xml:space="preserve">. </w:t>
      </w:r>
      <w:r w:rsidRPr="000022D7">
        <w:rPr>
          <w:rFonts w:ascii="Times New Roman" w:hAnsi="Times New Roman" w:cs="Times New Roman"/>
        </w:rPr>
        <w:t>为此，我们考虑一般的</w:t>
      </w:r>
      <w:r w:rsidRPr="000022D7">
        <w:rPr>
          <w:rFonts w:ascii="Times New Roman" w:hAnsi="Times New Roman" w:cs="Times New Roman"/>
          <w:i/>
        </w:rPr>
        <w:t>b</w:t>
      </w:r>
      <w:r w:rsidRPr="000022D7">
        <w:rPr>
          <w:rFonts w:ascii="Times New Roman" w:hAnsi="Times New Roman" w:cs="Times New Roman"/>
        </w:rPr>
        <w:t>进制</w:t>
      </w:r>
      <w:r w:rsidRPr="000022D7">
        <w:rPr>
          <w:rFonts w:ascii="Times New Roman" w:hAnsi="Times New Roman" w:cs="Times New Roman"/>
        </w:rPr>
        <w:t xml:space="preserve">. </w:t>
      </w:r>
      <w:r w:rsidRPr="000022D7">
        <w:rPr>
          <w:rFonts w:ascii="Times New Roman" w:hAnsi="Times New Roman" w:cs="Times New Roman"/>
        </w:rPr>
        <w:t>运用</w:t>
      </w:r>
      <w:r w:rsidR="00BC0F68">
        <w:rPr>
          <w:rFonts w:ascii="Times New Roman" w:hAnsi="Times New Roman" w:cs="Times New Roman"/>
        </w:rPr>
        <w:t>欧几里德</w:t>
      </w:r>
      <w:r w:rsidRPr="000022D7">
        <w:rPr>
          <w:rFonts w:ascii="Times New Roman" w:hAnsi="Times New Roman" w:cs="Times New Roman"/>
        </w:rPr>
        <w:t>除法，我们可得到如下定理：</w:t>
      </w:r>
      <w:r w:rsidR="008A77A7">
        <w:rPr>
          <w:rFonts w:ascii="Times New Roman" w:hAnsi="Times New Roman" w:cs="Times New Roman" w:hint="eastAsia"/>
        </w:rPr>
        <w:t>.</w:t>
      </w:r>
    </w:p>
    <w:p w14:paraId="5838368F" w14:textId="77777777" w:rsidR="008A77A7" w:rsidRPr="002D7C70" w:rsidRDefault="008A77A7" w:rsidP="007F3E47">
      <w:pPr>
        <w:snapToGrid w:val="0"/>
        <w:spacing w:line="360" w:lineRule="auto"/>
        <w:ind w:firstLine="405"/>
        <w:rPr>
          <w:rFonts w:ascii="Times New Roman" w:hAnsi="Times New Roman" w:cs="Times New Roman"/>
        </w:rPr>
      </w:pPr>
    </w:p>
    <w:p w14:paraId="640CA1B6" w14:textId="32C96EC8" w:rsidR="007F3E47" w:rsidRPr="000022D7" w:rsidRDefault="007F3E47" w:rsidP="007F3E47">
      <w:pPr>
        <w:snapToGrid w:val="0"/>
        <w:spacing w:line="360" w:lineRule="auto"/>
        <w:ind w:firstLine="405"/>
        <w:rPr>
          <w:rFonts w:ascii="Times New Roman" w:hAnsi="Times New Roman" w:cs="Times New Roman"/>
        </w:rPr>
      </w:pPr>
      <w:r w:rsidRPr="000022D7">
        <w:rPr>
          <w:rFonts w:ascii="Times New Roman" w:hAnsi="Times New Roman" w:cs="Times New Roman"/>
          <w:b/>
        </w:rPr>
        <w:t>定理</w:t>
      </w:r>
      <w:r w:rsidR="002D7C70">
        <w:rPr>
          <w:rFonts w:ascii="Times New Roman" w:hAnsi="Times New Roman" w:cs="Times New Roman" w:hint="eastAsia"/>
          <w:b/>
        </w:rPr>
        <w:t>1.1.</w:t>
      </w:r>
      <w:r w:rsidRPr="000022D7">
        <w:rPr>
          <w:rFonts w:ascii="Times New Roman" w:hAnsi="Times New Roman" w:cs="Times New Roman"/>
          <w:b/>
        </w:rPr>
        <w:t>1</w:t>
      </w:r>
      <w:r w:rsidR="00CE20D3" w:rsidRPr="000022D7">
        <w:rPr>
          <w:rFonts w:ascii="Times New Roman" w:hAnsi="Times New Roman" w:cs="Times New Roman"/>
          <w:b/>
        </w:rPr>
        <w:t>3</w:t>
      </w:r>
      <w:r w:rsidRPr="000022D7">
        <w:rPr>
          <w:rFonts w:ascii="Times New Roman" w:hAnsi="Times New Roman" w:cs="Times New Roman"/>
        </w:rPr>
        <w:t xml:space="preserve"> </w:t>
      </w:r>
      <w:r w:rsidRPr="000022D7">
        <w:rPr>
          <w:rFonts w:ascii="Times New Roman" w:hAnsi="Times New Roman" w:cs="Times New Roman"/>
        </w:rPr>
        <w:t>设</w:t>
      </w:r>
      <w:r w:rsidRPr="000022D7">
        <w:rPr>
          <w:rFonts w:ascii="Times New Roman" w:hAnsi="Times New Roman" w:cs="Times New Roman"/>
          <w:i/>
        </w:rPr>
        <w:t>b</w:t>
      </w:r>
      <w:r w:rsidRPr="000022D7">
        <w:rPr>
          <w:rFonts w:ascii="Times New Roman" w:hAnsi="Times New Roman" w:cs="Times New Roman"/>
        </w:rPr>
        <w:t>是大于</w:t>
      </w:r>
      <w:r w:rsidRPr="000022D7">
        <w:rPr>
          <w:rFonts w:ascii="Times New Roman" w:hAnsi="Times New Roman" w:cs="Times New Roman"/>
        </w:rPr>
        <w:t>1</w:t>
      </w:r>
      <w:r w:rsidRPr="000022D7">
        <w:rPr>
          <w:rFonts w:ascii="Times New Roman" w:hAnsi="Times New Roman" w:cs="Times New Roman"/>
        </w:rPr>
        <w:t>的正整数</w:t>
      </w:r>
      <w:r w:rsidRPr="000022D7">
        <w:rPr>
          <w:rFonts w:ascii="Times New Roman" w:hAnsi="Times New Roman" w:cs="Times New Roman"/>
        </w:rPr>
        <w:t xml:space="preserve">. </w:t>
      </w:r>
      <w:r w:rsidRPr="000022D7">
        <w:rPr>
          <w:rFonts w:ascii="Times New Roman" w:hAnsi="Times New Roman" w:cs="Times New Roman"/>
        </w:rPr>
        <w:t>则每个正整数</w:t>
      </w:r>
      <w:r w:rsidRPr="000022D7">
        <w:rPr>
          <w:rFonts w:ascii="Times New Roman" w:hAnsi="Times New Roman" w:cs="Times New Roman"/>
          <w:i/>
        </w:rPr>
        <w:t>n</w:t>
      </w:r>
      <w:proofErr w:type="gramStart"/>
      <w:r w:rsidRPr="000022D7">
        <w:rPr>
          <w:rFonts w:ascii="Times New Roman" w:hAnsi="Times New Roman" w:cs="Times New Roman"/>
        </w:rPr>
        <w:t>可</w:t>
      </w:r>
      <w:r w:rsidR="00171062">
        <w:rPr>
          <w:rFonts w:ascii="Times New Roman" w:hAnsi="Times New Roman" w:cs="Times New Roman"/>
        </w:rPr>
        <w:t>唯一</w:t>
      </w:r>
      <w:proofErr w:type="gramEnd"/>
      <w:r w:rsidRPr="000022D7">
        <w:rPr>
          <w:rFonts w:ascii="Times New Roman" w:hAnsi="Times New Roman" w:cs="Times New Roman"/>
        </w:rPr>
        <w:t>地表示成</w:t>
      </w:r>
    </w:p>
    <w:p w14:paraId="53A4AA11" w14:textId="522A16D6" w:rsidR="007F3E47" w:rsidRPr="000022D7" w:rsidRDefault="007F3E47" w:rsidP="007F3E47">
      <w:pPr>
        <w:snapToGrid w:val="0"/>
        <w:spacing w:line="360" w:lineRule="auto"/>
        <w:ind w:firstLine="405"/>
        <w:jc w:val="center"/>
        <w:rPr>
          <w:rFonts w:ascii="Times New Roman" w:hAnsi="Times New Roman" w:cs="Times New Roman"/>
        </w:rPr>
      </w:pPr>
      <w:r w:rsidRPr="000022D7">
        <w:rPr>
          <w:rFonts w:ascii="Times New Roman" w:hAnsi="Times New Roman" w:cs="Times New Roman"/>
          <w:position w:val="-12"/>
        </w:rPr>
        <w:object w:dxaOrig="3100" w:dyaOrig="380" w14:anchorId="66C108B8">
          <v:shape id="_x0000_i1254" type="#_x0000_t75" style="width:155.7pt;height:19.1pt" o:ole="">
            <v:imagedata r:id="rId445" o:title=""/>
          </v:shape>
          <o:OLEObject Type="Embed" ProgID="Equation.DSMT4" ShapeID="_x0000_i1254" DrawAspect="Content" ObjectID="_1791321052" r:id="rId446"/>
        </w:object>
      </w:r>
      <w:r w:rsidR="002D7C70">
        <w:rPr>
          <w:rFonts w:ascii="Times New Roman" w:hAnsi="Times New Roman" w:cs="Times New Roman" w:hint="eastAsia"/>
        </w:rPr>
        <w:t>,</w:t>
      </w:r>
    </w:p>
    <w:p w14:paraId="6F1D3E0B" w14:textId="77777777" w:rsidR="007F3E47" w:rsidRPr="000022D7" w:rsidRDefault="007F3E47" w:rsidP="007F3E47">
      <w:pPr>
        <w:snapToGrid w:val="0"/>
        <w:spacing w:line="360" w:lineRule="auto"/>
        <w:rPr>
          <w:rFonts w:ascii="Times New Roman" w:hAnsi="Times New Roman" w:cs="Times New Roman"/>
        </w:rPr>
      </w:pPr>
      <w:r w:rsidRPr="000022D7">
        <w:rPr>
          <w:rFonts w:ascii="Times New Roman" w:hAnsi="Times New Roman" w:cs="Times New Roman"/>
        </w:rPr>
        <w:t>其中</w:t>
      </w:r>
      <w:r w:rsidRPr="000022D7">
        <w:rPr>
          <w:rFonts w:ascii="Times New Roman" w:hAnsi="Times New Roman" w:cs="Times New Roman"/>
          <w:position w:val="-12"/>
        </w:rPr>
        <w:object w:dxaOrig="240" w:dyaOrig="360" w14:anchorId="167879ED">
          <v:shape id="_x0000_i1255" type="#_x0000_t75" style="width:12.3pt;height:18.45pt" o:ole="">
            <v:imagedata r:id="rId447" o:title=""/>
          </v:shape>
          <o:OLEObject Type="Embed" ProgID="Equation.DSMT4" ShapeID="_x0000_i1255" DrawAspect="Content" ObjectID="_1791321053" r:id="rId448"/>
        </w:object>
      </w:r>
      <w:r w:rsidRPr="000022D7">
        <w:rPr>
          <w:rFonts w:ascii="Times New Roman" w:hAnsi="Times New Roman" w:cs="Times New Roman"/>
        </w:rPr>
        <w:t>是整数，</w:t>
      </w:r>
      <w:r w:rsidRPr="000022D7">
        <w:rPr>
          <w:rFonts w:ascii="Times New Roman" w:hAnsi="Times New Roman" w:cs="Times New Roman"/>
          <w:position w:val="-12"/>
        </w:rPr>
        <w:object w:dxaOrig="2240" w:dyaOrig="360" w14:anchorId="26EA2EF9">
          <v:shape id="_x0000_i1256" type="#_x0000_t75" style="width:112pt;height:18.45pt" o:ole="">
            <v:imagedata r:id="rId449" o:title=""/>
          </v:shape>
          <o:OLEObject Type="Embed" ProgID="Equation.DSMT4" ShapeID="_x0000_i1256" DrawAspect="Content" ObjectID="_1791321054" r:id="rId450"/>
        </w:object>
      </w:r>
      <w:r w:rsidRPr="000022D7">
        <w:rPr>
          <w:rFonts w:ascii="Times New Roman" w:hAnsi="Times New Roman" w:cs="Times New Roman"/>
        </w:rPr>
        <w:t>且首项系数</w:t>
      </w:r>
      <w:r w:rsidRPr="000022D7">
        <w:rPr>
          <w:rFonts w:ascii="Times New Roman" w:hAnsi="Times New Roman" w:cs="Times New Roman"/>
          <w:position w:val="-12"/>
        </w:rPr>
        <w:object w:dxaOrig="660" w:dyaOrig="360" w14:anchorId="0118D0F1">
          <v:shape id="_x0000_i1257" type="#_x0000_t75" style="width:33.25pt;height:18.45pt" o:ole="">
            <v:imagedata r:id="rId451" o:title=""/>
          </v:shape>
          <o:OLEObject Type="Embed" ProgID="Equation.DSMT4" ShapeID="_x0000_i1257" DrawAspect="Content" ObjectID="_1791321055" r:id="rId452"/>
        </w:object>
      </w:r>
      <w:r w:rsidRPr="000022D7">
        <w:rPr>
          <w:rFonts w:ascii="Times New Roman" w:hAnsi="Times New Roman" w:cs="Times New Roman"/>
        </w:rPr>
        <w:t>.</w:t>
      </w:r>
    </w:p>
    <w:p w14:paraId="12D1663A" w14:textId="77777777" w:rsidR="00B67C1A" w:rsidRPr="000022D7" w:rsidRDefault="007F3E47" w:rsidP="007F3E47">
      <w:pPr>
        <w:snapToGrid w:val="0"/>
        <w:spacing w:line="360" w:lineRule="auto"/>
        <w:ind w:firstLine="405"/>
        <w:rPr>
          <w:rFonts w:ascii="Times New Roman" w:hAnsi="Times New Roman" w:cs="Times New Roman"/>
        </w:rPr>
      </w:pPr>
      <w:r w:rsidRPr="000022D7">
        <w:rPr>
          <w:rFonts w:ascii="Times New Roman" w:hAnsi="Times New Roman" w:cs="Times New Roman"/>
          <w:b/>
        </w:rPr>
        <w:t>证</w:t>
      </w:r>
      <w:r w:rsidRPr="000022D7">
        <w:rPr>
          <w:rFonts w:ascii="Times New Roman" w:hAnsi="Times New Roman" w:cs="Times New Roman"/>
          <w:b/>
        </w:rPr>
        <w:t xml:space="preserve">  </w:t>
      </w:r>
      <w:r w:rsidR="00B67C1A" w:rsidRPr="000022D7">
        <w:rPr>
          <w:rFonts w:ascii="Times New Roman" w:hAnsi="Times New Roman" w:cs="Times New Roman"/>
        </w:rPr>
        <w:t>(</w:t>
      </w:r>
      <w:r w:rsidR="00B67C1A" w:rsidRPr="000022D7">
        <w:rPr>
          <w:rFonts w:ascii="Times New Roman" w:hAnsi="Times New Roman" w:cs="Times New Roman"/>
        </w:rPr>
        <w:t>存在性</w:t>
      </w:r>
      <w:r w:rsidR="00B67C1A" w:rsidRPr="000022D7">
        <w:rPr>
          <w:rFonts w:ascii="Times New Roman" w:hAnsi="Times New Roman" w:cs="Times New Roman"/>
        </w:rPr>
        <w:t xml:space="preserve">) </w:t>
      </w:r>
    </w:p>
    <w:p w14:paraId="2E1D87DF" w14:textId="3D5DFA00" w:rsidR="007F3E47" w:rsidRPr="000022D7" w:rsidRDefault="007F3E47" w:rsidP="007F3E47">
      <w:pPr>
        <w:snapToGrid w:val="0"/>
        <w:spacing w:line="360" w:lineRule="auto"/>
        <w:ind w:firstLine="405"/>
        <w:rPr>
          <w:rFonts w:ascii="Times New Roman" w:hAnsi="Times New Roman" w:cs="Times New Roman"/>
        </w:rPr>
      </w:pPr>
      <w:r w:rsidRPr="000022D7">
        <w:rPr>
          <w:rFonts w:ascii="Times New Roman" w:hAnsi="Times New Roman" w:cs="Times New Roman"/>
        </w:rPr>
        <w:t>用</w:t>
      </w:r>
      <w:r w:rsidRPr="000022D7">
        <w:rPr>
          <w:rFonts w:ascii="Times New Roman" w:hAnsi="Times New Roman" w:cs="Times New Roman"/>
          <w:i/>
        </w:rPr>
        <w:t>b</w:t>
      </w:r>
      <w:r w:rsidRPr="000022D7">
        <w:rPr>
          <w:rFonts w:ascii="Times New Roman" w:hAnsi="Times New Roman" w:cs="Times New Roman"/>
        </w:rPr>
        <w:t>去除</w:t>
      </w:r>
      <w:r w:rsidRPr="000022D7">
        <w:rPr>
          <w:rFonts w:ascii="Times New Roman" w:hAnsi="Times New Roman" w:cs="Times New Roman"/>
          <w:i/>
        </w:rPr>
        <w:t>n</w:t>
      </w:r>
      <w:r w:rsidRPr="000022D7">
        <w:rPr>
          <w:rFonts w:ascii="Times New Roman" w:hAnsi="Times New Roman" w:cs="Times New Roman"/>
        </w:rPr>
        <w:t>得到</w:t>
      </w:r>
      <w:r w:rsidRPr="000022D7">
        <w:rPr>
          <w:rFonts w:ascii="Times New Roman" w:hAnsi="Times New Roman" w:cs="Times New Roman"/>
        </w:rPr>
        <w:t xml:space="preserve"> </w:t>
      </w:r>
      <w:r w:rsidRPr="000022D7">
        <w:rPr>
          <w:rFonts w:ascii="Times New Roman" w:hAnsi="Times New Roman" w:cs="Times New Roman"/>
          <w:position w:val="-12"/>
        </w:rPr>
        <w:object w:dxaOrig="2840" w:dyaOrig="360" w14:anchorId="30144FCB">
          <v:shape id="_x0000_i1258" type="#_x0000_t75" style="width:140.9pt;height:18.45pt" o:ole="">
            <v:imagedata r:id="rId453" o:title=""/>
          </v:shape>
          <o:OLEObject Type="Embed" ProgID="Equation.DSMT4" ShapeID="_x0000_i1258" DrawAspect="Content" ObjectID="_1791321056" r:id="rId454"/>
        </w:object>
      </w:r>
      <w:r w:rsidR="00FB2EA6">
        <w:rPr>
          <w:rFonts w:ascii="Times New Roman" w:hAnsi="Times New Roman" w:cs="Times New Roman" w:hint="eastAsia"/>
        </w:rPr>
        <w:t>.</w:t>
      </w:r>
    </w:p>
    <w:p w14:paraId="3DF23F4B" w14:textId="5BE23088" w:rsidR="007F3E47" w:rsidRPr="000022D7" w:rsidRDefault="007F3E47" w:rsidP="007F3E47">
      <w:pPr>
        <w:snapToGrid w:val="0"/>
        <w:spacing w:line="360" w:lineRule="auto"/>
        <w:ind w:firstLine="405"/>
        <w:jc w:val="left"/>
        <w:rPr>
          <w:rFonts w:ascii="Times New Roman" w:hAnsi="Times New Roman" w:cs="Times New Roman"/>
        </w:rPr>
      </w:pPr>
      <w:r w:rsidRPr="000022D7">
        <w:rPr>
          <w:rFonts w:ascii="Times New Roman" w:hAnsi="Times New Roman" w:cs="Times New Roman"/>
        </w:rPr>
        <w:t>再用</w:t>
      </w:r>
      <w:r w:rsidRPr="000022D7">
        <w:rPr>
          <w:rFonts w:ascii="Times New Roman" w:hAnsi="Times New Roman" w:cs="Times New Roman"/>
          <w:i/>
        </w:rPr>
        <w:t>b</w:t>
      </w:r>
      <w:r w:rsidRPr="000022D7">
        <w:rPr>
          <w:rFonts w:ascii="Times New Roman" w:hAnsi="Times New Roman" w:cs="Times New Roman"/>
        </w:rPr>
        <w:t>去除不完全商</w:t>
      </w:r>
      <w:r w:rsidRPr="000022D7">
        <w:rPr>
          <w:rFonts w:ascii="Times New Roman" w:hAnsi="Times New Roman" w:cs="Times New Roman"/>
          <w:position w:val="-12"/>
        </w:rPr>
        <w:object w:dxaOrig="260" w:dyaOrig="360" w14:anchorId="1645F8F7">
          <v:shape id="_x0000_i1259" type="#_x0000_t75" style="width:12.9pt;height:18.45pt" o:ole="">
            <v:imagedata r:id="rId455" o:title=""/>
          </v:shape>
          <o:OLEObject Type="Embed" ProgID="Equation.DSMT4" ShapeID="_x0000_i1259" DrawAspect="Content" ObjectID="_1791321057" r:id="rId456"/>
        </w:object>
      </w:r>
      <w:r w:rsidR="00B67C1A" w:rsidRPr="000022D7">
        <w:rPr>
          <w:rFonts w:ascii="Times New Roman" w:hAnsi="Times New Roman" w:cs="Times New Roman"/>
        </w:rPr>
        <w:t>，</w:t>
      </w:r>
      <w:r w:rsidRPr="000022D7">
        <w:rPr>
          <w:rFonts w:ascii="Times New Roman" w:hAnsi="Times New Roman" w:cs="Times New Roman"/>
        </w:rPr>
        <w:t>得到</w:t>
      </w:r>
      <w:r w:rsidRPr="000022D7">
        <w:rPr>
          <w:rFonts w:ascii="Times New Roman" w:hAnsi="Times New Roman" w:cs="Times New Roman"/>
        </w:rPr>
        <w:t xml:space="preserve"> </w:t>
      </w:r>
      <w:r w:rsidRPr="000022D7">
        <w:rPr>
          <w:rFonts w:ascii="Times New Roman" w:hAnsi="Times New Roman" w:cs="Times New Roman"/>
          <w:position w:val="-12"/>
        </w:rPr>
        <w:object w:dxaOrig="2860" w:dyaOrig="360" w14:anchorId="156CCF06">
          <v:shape id="_x0000_i1260" type="#_x0000_t75" style="width:143.4pt;height:18.45pt" o:ole="">
            <v:imagedata r:id="rId457" o:title=""/>
          </v:shape>
          <o:OLEObject Type="Embed" ProgID="Equation.DSMT4" ShapeID="_x0000_i1260" DrawAspect="Content" ObjectID="_1791321058" r:id="rId458"/>
        </w:object>
      </w:r>
      <w:r w:rsidR="00FB2EA6">
        <w:rPr>
          <w:rFonts w:ascii="Times New Roman" w:hAnsi="Times New Roman" w:cs="Times New Roman" w:hint="eastAsia"/>
        </w:rPr>
        <w:t>.</w:t>
      </w:r>
    </w:p>
    <w:p w14:paraId="1172EC74" w14:textId="6B8A5907" w:rsidR="007F3E47" w:rsidRPr="000022D7" w:rsidRDefault="007F3E47" w:rsidP="007F3E47">
      <w:pPr>
        <w:snapToGrid w:val="0"/>
        <w:spacing w:line="360" w:lineRule="auto"/>
        <w:ind w:firstLine="405"/>
        <w:jc w:val="left"/>
        <w:rPr>
          <w:rFonts w:ascii="Times New Roman" w:hAnsi="Times New Roman" w:cs="Times New Roman"/>
        </w:rPr>
      </w:pPr>
      <w:r w:rsidRPr="000022D7">
        <w:rPr>
          <w:rFonts w:ascii="Times New Roman" w:hAnsi="Times New Roman" w:cs="Times New Roman"/>
        </w:rPr>
        <w:t>继续</w:t>
      </w:r>
      <w:r w:rsidR="00B67C1A" w:rsidRPr="000022D7">
        <w:rPr>
          <w:rFonts w:ascii="Times New Roman" w:hAnsi="Times New Roman" w:cs="Times New Roman"/>
        </w:rPr>
        <w:t>下去</w:t>
      </w:r>
      <w:r w:rsidRPr="000022D7">
        <w:rPr>
          <w:rFonts w:ascii="Times New Roman" w:hAnsi="Times New Roman" w:cs="Times New Roman"/>
        </w:rPr>
        <w:t>，依次得到</w:t>
      </w:r>
    </w:p>
    <w:p w14:paraId="00E5C735" w14:textId="70FC84C9" w:rsidR="007F3E47" w:rsidRPr="000022D7" w:rsidRDefault="007F3E47" w:rsidP="007F3E47">
      <w:pPr>
        <w:snapToGrid w:val="0"/>
        <w:spacing w:line="360" w:lineRule="auto"/>
        <w:ind w:firstLine="403"/>
        <w:jc w:val="center"/>
        <w:rPr>
          <w:rFonts w:ascii="Times New Roman" w:hAnsi="Times New Roman" w:cs="Times New Roman"/>
        </w:rPr>
      </w:pPr>
      <w:r w:rsidRPr="000022D7">
        <w:rPr>
          <w:rFonts w:ascii="Times New Roman" w:hAnsi="Times New Roman" w:cs="Times New Roman"/>
          <w:position w:val="-12"/>
        </w:rPr>
        <w:object w:dxaOrig="2920" w:dyaOrig="360" w14:anchorId="0A4EC641">
          <v:shape id="_x0000_i1261" type="#_x0000_t75" style="width:145.85pt;height:18.45pt" o:ole="">
            <v:imagedata r:id="rId459" o:title=""/>
          </v:shape>
          <o:OLEObject Type="Embed" ProgID="Equation.DSMT4" ShapeID="_x0000_i1261" DrawAspect="Content" ObjectID="_1791321059" r:id="rId460"/>
        </w:object>
      </w:r>
      <w:r w:rsidR="00FB2EA6">
        <w:rPr>
          <w:rFonts w:ascii="Times New Roman" w:hAnsi="Times New Roman" w:cs="Times New Roman" w:hint="eastAsia"/>
        </w:rPr>
        <w:t>.</w:t>
      </w:r>
    </w:p>
    <w:p w14:paraId="0A17DE0D" w14:textId="69D5D22A" w:rsidR="007F3E47" w:rsidRPr="000022D7" w:rsidRDefault="007F3E47" w:rsidP="007F3E47">
      <w:pPr>
        <w:snapToGrid w:val="0"/>
        <w:spacing w:line="360" w:lineRule="auto"/>
        <w:ind w:firstLine="403"/>
        <w:jc w:val="center"/>
        <w:rPr>
          <w:rFonts w:ascii="Times New Roman" w:hAnsi="Times New Roman" w:cs="Times New Roman"/>
        </w:rPr>
      </w:pPr>
      <w:r w:rsidRPr="000022D7">
        <w:rPr>
          <w:rFonts w:ascii="Times New Roman" w:hAnsi="Times New Roman" w:cs="Times New Roman"/>
          <w:position w:val="-12"/>
        </w:rPr>
        <w:object w:dxaOrig="2920" w:dyaOrig="360" w14:anchorId="0B1855C4">
          <v:shape id="_x0000_i1262" type="#_x0000_t75" style="width:145.85pt;height:18.45pt" o:ole="">
            <v:imagedata r:id="rId461" o:title=""/>
          </v:shape>
          <o:OLEObject Type="Embed" ProgID="Equation.DSMT4" ShapeID="_x0000_i1262" DrawAspect="Content" ObjectID="_1791321060" r:id="rId462"/>
        </w:object>
      </w:r>
      <w:r w:rsidR="00FB2EA6">
        <w:rPr>
          <w:rFonts w:ascii="Times New Roman" w:hAnsi="Times New Roman" w:cs="Times New Roman" w:hint="eastAsia"/>
        </w:rPr>
        <w:t>.</w:t>
      </w:r>
    </w:p>
    <w:p w14:paraId="34F0A344" w14:textId="3DD6809D" w:rsidR="00B67C1A" w:rsidRPr="000022D7" w:rsidRDefault="00B67C1A" w:rsidP="007F3E47">
      <w:pPr>
        <w:snapToGrid w:val="0"/>
        <w:spacing w:line="360" w:lineRule="auto"/>
        <w:ind w:firstLine="403"/>
        <w:jc w:val="center"/>
        <w:rPr>
          <w:rFonts w:ascii="Times New Roman" w:hAnsi="Times New Roman" w:cs="Times New Roman"/>
        </w:rPr>
      </w:pPr>
      <w:r w:rsidRPr="000022D7">
        <w:rPr>
          <w:rFonts w:ascii="Times New Roman" w:hAnsi="Times New Roman" w:cs="Times New Roman"/>
        </w:rPr>
        <w:t>… ….</w:t>
      </w:r>
    </w:p>
    <w:p w14:paraId="50AE4920" w14:textId="3299119D" w:rsidR="007F3E47" w:rsidRPr="000022D7" w:rsidRDefault="007F3E47" w:rsidP="007F3E47">
      <w:pPr>
        <w:snapToGrid w:val="0"/>
        <w:spacing w:line="360" w:lineRule="auto"/>
        <w:ind w:firstLine="403"/>
        <w:jc w:val="center"/>
        <w:rPr>
          <w:rFonts w:ascii="Times New Roman" w:hAnsi="Times New Roman" w:cs="Times New Roman"/>
        </w:rPr>
      </w:pPr>
      <w:r w:rsidRPr="000022D7">
        <w:rPr>
          <w:rFonts w:ascii="Times New Roman" w:hAnsi="Times New Roman" w:cs="Times New Roman"/>
          <w:position w:val="-12"/>
        </w:rPr>
        <w:object w:dxaOrig="3379" w:dyaOrig="360" w14:anchorId="3F9EE721">
          <v:shape id="_x0000_i1263" type="#_x0000_t75" style="width:169.85pt;height:18.45pt" o:ole="">
            <v:imagedata r:id="rId463" o:title=""/>
          </v:shape>
          <o:OLEObject Type="Embed" ProgID="Equation.DSMT4" ShapeID="_x0000_i1263" DrawAspect="Content" ObjectID="_1791321061" r:id="rId464"/>
        </w:object>
      </w:r>
      <w:r w:rsidR="00FB2EA6">
        <w:rPr>
          <w:rFonts w:ascii="Times New Roman" w:hAnsi="Times New Roman" w:cs="Times New Roman" w:hint="eastAsia"/>
        </w:rPr>
        <w:t>.</w:t>
      </w:r>
    </w:p>
    <w:p w14:paraId="49384301" w14:textId="7AD360B0" w:rsidR="007F3E47" w:rsidRPr="000022D7" w:rsidRDefault="007F3E47" w:rsidP="007F3E47">
      <w:pPr>
        <w:snapToGrid w:val="0"/>
        <w:spacing w:line="360" w:lineRule="auto"/>
        <w:ind w:firstLine="403"/>
        <w:jc w:val="center"/>
        <w:rPr>
          <w:rFonts w:ascii="Times New Roman" w:hAnsi="Times New Roman" w:cs="Times New Roman"/>
        </w:rPr>
      </w:pPr>
      <w:r w:rsidRPr="000022D7">
        <w:rPr>
          <w:rFonts w:ascii="Times New Roman" w:hAnsi="Times New Roman" w:cs="Times New Roman"/>
          <w:position w:val="-12"/>
        </w:rPr>
        <w:object w:dxaOrig="3100" w:dyaOrig="360" w14:anchorId="4E15B18B">
          <v:shape id="_x0000_i1264" type="#_x0000_t75" style="width:155.7pt;height:18.45pt" o:ole="">
            <v:imagedata r:id="rId465" o:title=""/>
          </v:shape>
          <o:OLEObject Type="Embed" ProgID="Equation.DSMT4" ShapeID="_x0000_i1264" DrawAspect="Content" ObjectID="_1791321062" r:id="rId466"/>
        </w:object>
      </w:r>
      <w:r w:rsidR="00FB2EA6">
        <w:rPr>
          <w:rFonts w:ascii="Times New Roman" w:hAnsi="Times New Roman" w:cs="Times New Roman" w:hint="eastAsia"/>
        </w:rPr>
        <w:t>.</w:t>
      </w:r>
    </w:p>
    <w:p w14:paraId="0E6F4E97" w14:textId="77777777" w:rsidR="007F3E47" w:rsidRPr="000022D7" w:rsidRDefault="007F3E47" w:rsidP="007F3E47">
      <w:pPr>
        <w:snapToGrid w:val="0"/>
        <w:spacing w:line="360" w:lineRule="auto"/>
        <w:ind w:firstLineChars="200" w:firstLine="420"/>
        <w:rPr>
          <w:rFonts w:ascii="Times New Roman" w:hAnsi="Times New Roman" w:cs="Times New Roman"/>
        </w:rPr>
      </w:pPr>
      <w:r w:rsidRPr="000022D7">
        <w:rPr>
          <w:rFonts w:ascii="Times New Roman" w:hAnsi="Times New Roman" w:cs="Times New Roman"/>
        </w:rPr>
        <w:t>因为</w:t>
      </w:r>
      <w:r w:rsidRPr="000022D7">
        <w:rPr>
          <w:rFonts w:ascii="Times New Roman" w:hAnsi="Times New Roman" w:cs="Times New Roman"/>
        </w:rPr>
        <w:t xml:space="preserve">  </w:t>
      </w:r>
      <w:r w:rsidRPr="000022D7">
        <w:rPr>
          <w:rFonts w:ascii="Times New Roman" w:hAnsi="Times New Roman" w:cs="Times New Roman"/>
          <w:position w:val="-12"/>
        </w:rPr>
        <w:object w:dxaOrig="3360" w:dyaOrig="360" w14:anchorId="31490DD8">
          <v:shape id="_x0000_i1265" type="#_x0000_t75" style="width:168pt;height:18.45pt" o:ole="">
            <v:imagedata r:id="rId467" o:title=""/>
          </v:shape>
          <o:OLEObject Type="Embed" ProgID="Equation.DSMT4" ShapeID="_x0000_i1265" DrawAspect="Content" ObjectID="_1791321063" r:id="rId468"/>
        </w:object>
      </w:r>
      <w:r w:rsidRPr="000022D7">
        <w:rPr>
          <w:rFonts w:ascii="Times New Roman" w:hAnsi="Times New Roman" w:cs="Times New Roman"/>
          <w:position w:val="-12"/>
        </w:rPr>
        <w:t xml:space="preserve"> </w:t>
      </w:r>
      <w:r w:rsidRPr="000022D7">
        <w:rPr>
          <w:rFonts w:ascii="Times New Roman" w:hAnsi="Times New Roman" w:cs="Times New Roman"/>
        </w:rPr>
        <w:t xml:space="preserve">.  </w:t>
      </w:r>
      <w:r w:rsidRPr="000022D7">
        <w:rPr>
          <w:rFonts w:ascii="Times New Roman" w:hAnsi="Times New Roman" w:cs="Times New Roman"/>
        </w:rPr>
        <w:t>所以，必有整数</w:t>
      </w:r>
      <w:r w:rsidRPr="000022D7">
        <w:rPr>
          <w:rFonts w:ascii="Times New Roman" w:hAnsi="Times New Roman" w:cs="Times New Roman"/>
          <w:i/>
        </w:rPr>
        <w:t>k</w:t>
      </w:r>
      <w:r w:rsidRPr="000022D7">
        <w:rPr>
          <w:rFonts w:ascii="Times New Roman" w:hAnsi="Times New Roman" w:cs="Times New Roman"/>
        </w:rPr>
        <w:t>，使得不完全商</w:t>
      </w:r>
      <w:r w:rsidRPr="000022D7">
        <w:rPr>
          <w:rFonts w:ascii="Times New Roman" w:hAnsi="Times New Roman" w:cs="Times New Roman"/>
          <w:position w:val="-12"/>
        </w:rPr>
        <w:object w:dxaOrig="660" w:dyaOrig="360" w14:anchorId="5AA4E3F8">
          <v:shape id="_x0000_i1266" type="#_x0000_t75" style="width:33.25pt;height:18.45pt" o:ole="">
            <v:imagedata r:id="rId469" o:title=""/>
          </v:shape>
          <o:OLEObject Type="Embed" ProgID="Equation.DSMT4" ShapeID="_x0000_i1266" DrawAspect="Content" ObjectID="_1791321064" r:id="rId470"/>
        </w:object>
      </w:r>
      <w:r w:rsidRPr="000022D7">
        <w:rPr>
          <w:rFonts w:ascii="Times New Roman" w:hAnsi="Times New Roman" w:cs="Times New Roman"/>
        </w:rPr>
        <w:t>.</w:t>
      </w:r>
    </w:p>
    <w:p w14:paraId="5F26A66F" w14:textId="35864114" w:rsidR="007F3E47" w:rsidRPr="000022D7" w:rsidRDefault="007F3E47" w:rsidP="007F3E47">
      <w:pPr>
        <w:snapToGrid w:val="0"/>
        <w:spacing w:line="360" w:lineRule="auto"/>
        <w:ind w:firstLine="405"/>
        <w:rPr>
          <w:rFonts w:ascii="Times New Roman" w:hAnsi="Times New Roman" w:cs="Times New Roman"/>
        </w:rPr>
      </w:pPr>
      <w:r w:rsidRPr="000022D7">
        <w:rPr>
          <w:rFonts w:ascii="Times New Roman" w:hAnsi="Times New Roman" w:cs="Times New Roman"/>
        </w:rPr>
        <w:t>依此得到</w:t>
      </w:r>
    </w:p>
    <w:p w14:paraId="68CBD746" w14:textId="785CF5C2" w:rsidR="007F3E47" w:rsidRPr="000022D7" w:rsidRDefault="007F3E47" w:rsidP="007F3E47">
      <w:pPr>
        <w:snapToGrid w:val="0"/>
        <w:spacing w:line="360" w:lineRule="auto"/>
        <w:ind w:firstLine="403"/>
        <w:jc w:val="center"/>
        <w:rPr>
          <w:rFonts w:ascii="Times New Roman" w:hAnsi="Times New Roman" w:cs="Times New Roman"/>
        </w:rPr>
      </w:pPr>
      <w:r w:rsidRPr="000022D7">
        <w:rPr>
          <w:rFonts w:ascii="Times New Roman" w:hAnsi="Times New Roman" w:cs="Times New Roman"/>
          <w:position w:val="-12"/>
        </w:rPr>
        <w:object w:dxaOrig="1160" w:dyaOrig="360" w14:anchorId="02CA8C65">
          <v:shape id="_x0000_i1267" type="#_x0000_t75" style="width:57.85pt;height:18.45pt" o:ole="">
            <v:imagedata r:id="rId471" o:title=""/>
          </v:shape>
          <o:OLEObject Type="Embed" ProgID="Equation.DSMT4" ShapeID="_x0000_i1267" DrawAspect="Content" ObjectID="_1791321065" r:id="rId472"/>
        </w:object>
      </w:r>
      <w:r w:rsidR="00FB2EA6">
        <w:rPr>
          <w:rFonts w:ascii="Times New Roman" w:hAnsi="Times New Roman" w:cs="Times New Roman" w:hint="eastAsia"/>
        </w:rPr>
        <w:t>.</w:t>
      </w:r>
    </w:p>
    <w:p w14:paraId="6F0E884C" w14:textId="1B91E34D" w:rsidR="007F3E47" w:rsidRPr="000022D7" w:rsidRDefault="007F3E47" w:rsidP="007F3E47">
      <w:pPr>
        <w:snapToGrid w:val="0"/>
        <w:spacing w:line="360" w:lineRule="auto"/>
        <w:ind w:firstLine="403"/>
        <w:jc w:val="center"/>
        <w:rPr>
          <w:rFonts w:ascii="Times New Roman" w:hAnsi="Times New Roman" w:cs="Times New Roman"/>
        </w:rPr>
      </w:pPr>
      <w:r w:rsidRPr="000022D7">
        <w:rPr>
          <w:rFonts w:ascii="Times New Roman" w:hAnsi="Times New Roman" w:cs="Times New Roman"/>
          <w:position w:val="-12"/>
        </w:rPr>
        <w:object w:dxaOrig="3400" w:dyaOrig="380" w14:anchorId="2F78B65D">
          <v:shape id="_x0000_i1268" type="#_x0000_t75" style="width:170.45pt;height:19.1pt" o:ole="">
            <v:imagedata r:id="rId473" o:title=""/>
          </v:shape>
          <o:OLEObject Type="Embed" ProgID="Equation.DSMT4" ShapeID="_x0000_i1268" DrawAspect="Content" ObjectID="_1791321066" r:id="rId474"/>
        </w:object>
      </w:r>
      <w:r w:rsidR="00FB2EA6">
        <w:rPr>
          <w:rFonts w:ascii="Times New Roman" w:hAnsi="Times New Roman" w:cs="Times New Roman" w:hint="eastAsia"/>
        </w:rPr>
        <w:t>.</w:t>
      </w:r>
    </w:p>
    <w:p w14:paraId="48F43303" w14:textId="306286B8" w:rsidR="00B67C1A" w:rsidRPr="000022D7" w:rsidRDefault="00B67C1A" w:rsidP="007F3E47">
      <w:pPr>
        <w:snapToGrid w:val="0"/>
        <w:spacing w:line="360" w:lineRule="auto"/>
        <w:ind w:firstLine="403"/>
        <w:jc w:val="center"/>
        <w:rPr>
          <w:rFonts w:ascii="Times New Roman" w:hAnsi="Times New Roman" w:cs="Times New Roman"/>
        </w:rPr>
      </w:pPr>
      <w:r w:rsidRPr="000022D7">
        <w:rPr>
          <w:rFonts w:ascii="Times New Roman" w:hAnsi="Times New Roman" w:cs="Times New Roman"/>
        </w:rPr>
        <w:t>… …</w:t>
      </w:r>
    </w:p>
    <w:p w14:paraId="1B8FACB8" w14:textId="3AD1EA5F" w:rsidR="007F3E47" w:rsidRPr="000022D7" w:rsidRDefault="007F3E47" w:rsidP="007F3E47">
      <w:pPr>
        <w:snapToGrid w:val="0"/>
        <w:spacing w:line="360" w:lineRule="auto"/>
        <w:ind w:firstLine="403"/>
        <w:jc w:val="center"/>
        <w:rPr>
          <w:rFonts w:ascii="Times New Roman" w:hAnsi="Times New Roman" w:cs="Times New Roman"/>
        </w:rPr>
      </w:pPr>
      <w:r w:rsidRPr="000022D7">
        <w:rPr>
          <w:rFonts w:ascii="Times New Roman" w:hAnsi="Times New Roman" w:cs="Times New Roman"/>
          <w:position w:val="-12"/>
        </w:rPr>
        <w:object w:dxaOrig="3440" w:dyaOrig="380" w14:anchorId="44F8E60E">
          <v:shape id="_x0000_i1269" type="#_x0000_t75" style="width:171.7pt;height:19.1pt" o:ole="">
            <v:imagedata r:id="rId475" o:title=""/>
          </v:shape>
          <o:OLEObject Type="Embed" ProgID="Equation.DSMT4" ShapeID="_x0000_i1269" DrawAspect="Content" ObjectID="_1791321067" r:id="rId476"/>
        </w:object>
      </w:r>
      <w:r w:rsidR="00FB2EA6">
        <w:rPr>
          <w:rFonts w:ascii="Times New Roman" w:hAnsi="Times New Roman" w:cs="Times New Roman" w:hint="eastAsia"/>
        </w:rPr>
        <w:t>.</w:t>
      </w:r>
    </w:p>
    <w:p w14:paraId="71E1D1E7" w14:textId="003EED37" w:rsidR="007F3E47" w:rsidRPr="000022D7" w:rsidRDefault="007F3E47" w:rsidP="007F3E47">
      <w:pPr>
        <w:snapToGrid w:val="0"/>
        <w:spacing w:line="360" w:lineRule="auto"/>
        <w:ind w:firstLine="403"/>
        <w:jc w:val="center"/>
        <w:rPr>
          <w:rFonts w:ascii="Times New Roman" w:hAnsi="Times New Roman" w:cs="Times New Roman"/>
        </w:rPr>
      </w:pPr>
      <w:r w:rsidRPr="000022D7">
        <w:rPr>
          <w:rFonts w:ascii="Times New Roman" w:hAnsi="Times New Roman" w:cs="Times New Roman"/>
          <w:position w:val="-12"/>
        </w:rPr>
        <w:object w:dxaOrig="3240" w:dyaOrig="380" w14:anchorId="1B9E7085">
          <v:shape id="_x0000_i1270" type="#_x0000_t75" style="width:162.45pt;height:19.1pt" o:ole="">
            <v:imagedata r:id="rId477" o:title=""/>
          </v:shape>
          <o:OLEObject Type="Embed" ProgID="Equation.DSMT4" ShapeID="_x0000_i1270" DrawAspect="Content" ObjectID="_1791321068" r:id="rId478"/>
        </w:object>
      </w:r>
      <w:r w:rsidR="00FB2EA6">
        <w:rPr>
          <w:rFonts w:ascii="Times New Roman" w:hAnsi="Times New Roman" w:cs="Times New Roman" w:hint="eastAsia"/>
        </w:rPr>
        <w:t>.</w:t>
      </w:r>
    </w:p>
    <w:p w14:paraId="7F3E7A8F" w14:textId="44D0A97A" w:rsidR="007F3E47" w:rsidRPr="000022D7" w:rsidRDefault="007F3E47" w:rsidP="007F3E47">
      <w:pPr>
        <w:snapToGrid w:val="0"/>
        <w:spacing w:line="360" w:lineRule="auto"/>
        <w:ind w:firstLine="403"/>
        <w:jc w:val="center"/>
        <w:rPr>
          <w:rFonts w:ascii="Times New Roman" w:hAnsi="Times New Roman" w:cs="Times New Roman"/>
        </w:rPr>
      </w:pPr>
      <w:r w:rsidRPr="000022D7">
        <w:rPr>
          <w:rFonts w:ascii="Times New Roman" w:hAnsi="Times New Roman" w:cs="Times New Roman"/>
          <w:position w:val="-12"/>
        </w:rPr>
        <w:object w:dxaOrig="2920" w:dyaOrig="380" w14:anchorId="284F5218">
          <v:shape id="_x0000_i1271" type="#_x0000_t75" style="width:145.85pt;height:19.1pt" o:ole="">
            <v:imagedata r:id="rId479" o:title=""/>
          </v:shape>
          <o:OLEObject Type="Embed" ProgID="Equation.DSMT4" ShapeID="_x0000_i1271" DrawAspect="Content" ObjectID="_1791321069" r:id="rId480"/>
        </w:object>
      </w:r>
      <w:r w:rsidR="00FB2EA6">
        <w:rPr>
          <w:rFonts w:ascii="Times New Roman" w:hAnsi="Times New Roman" w:cs="Times New Roman" w:hint="eastAsia"/>
        </w:rPr>
        <w:t>.</w:t>
      </w:r>
    </w:p>
    <w:p w14:paraId="1AF0B2AB" w14:textId="5FCC8F8A" w:rsidR="007F3E47" w:rsidRPr="000022D7" w:rsidRDefault="00B67C1A" w:rsidP="007F3E47">
      <w:pPr>
        <w:snapToGrid w:val="0"/>
        <w:spacing w:beforeLines="50" w:before="156" w:line="360" w:lineRule="auto"/>
        <w:ind w:firstLineChars="242" w:firstLine="508"/>
        <w:jc w:val="left"/>
        <w:rPr>
          <w:rFonts w:ascii="Times New Roman" w:hAnsi="Times New Roman" w:cs="Times New Roman"/>
        </w:rPr>
      </w:pPr>
      <w:r w:rsidRPr="000022D7">
        <w:rPr>
          <w:rFonts w:ascii="Times New Roman" w:hAnsi="Times New Roman" w:cs="Times New Roman"/>
        </w:rPr>
        <w:t>（唯一性）</w:t>
      </w:r>
      <w:r w:rsidR="007F3E47" w:rsidRPr="000022D7">
        <w:rPr>
          <w:rFonts w:ascii="Times New Roman" w:hAnsi="Times New Roman" w:cs="Times New Roman"/>
        </w:rPr>
        <w:t xml:space="preserve"> </w:t>
      </w:r>
      <w:r w:rsidR="007F3E47" w:rsidRPr="000022D7">
        <w:rPr>
          <w:rFonts w:ascii="Times New Roman" w:hAnsi="Times New Roman" w:cs="Times New Roman"/>
        </w:rPr>
        <w:t>如果有两种不同的表示式：</w:t>
      </w:r>
    </w:p>
    <w:p w14:paraId="1F030132" w14:textId="4BF76907" w:rsidR="007F3E47" w:rsidRPr="000022D7" w:rsidRDefault="007F3E47" w:rsidP="007F3E47">
      <w:pPr>
        <w:snapToGrid w:val="0"/>
        <w:spacing w:line="360" w:lineRule="auto"/>
        <w:ind w:firstLine="403"/>
        <w:jc w:val="center"/>
        <w:rPr>
          <w:rFonts w:ascii="Times New Roman" w:hAnsi="Times New Roman" w:cs="Times New Roman"/>
        </w:rPr>
      </w:pPr>
      <w:r w:rsidRPr="000022D7">
        <w:rPr>
          <w:rFonts w:ascii="Times New Roman" w:hAnsi="Times New Roman" w:cs="Times New Roman"/>
          <w:position w:val="-12"/>
        </w:rPr>
        <w:object w:dxaOrig="5840" w:dyaOrig="380" w14:anchorId="060D29E8">
          <v:shape id="_x0000_i1272" type="#_x0000_t75" style="width:292.3pt;height:19.1pt" o:ole="">
            <v:imagedata r:id="rId481" o:title=""/>
          </v:shape>
          <o:OLEObject Type="Embed" ProgID="Equation.DSMT4" ShapeID="_x0000_i1272" DrawAspect="Content" ObjectID="_1791321070" r:id="rId482"/>
        </w:object>
      </w:r>
      <w:r w:rsidR="00FB2EA6">
        <w:rPr>
          <w:rFonts w:ascii="Times New Roman" w:hAnsi="Times New Roman" w:cs="Times New Roman" w:hint="eastAsia"/>
        </w:rPr>
        <w:t>.</w:t>
      </w:r>
    </w:p>
    <w:p w14:paraId="5151A20C" w14:textId="74238A27" w:rsidR="007F3E47" w:rsidRPr="000022D7" w:rsidRDefault="007F3E47" w:rsidP="007F3E47">
      <w:pPr>
        <w:snapToGrid w:val="0"/>
        <w:spacing w:line="360" w:lineRule="auto"/>
        <w:ind w:firstLine="403"/>
        <w:jc w:val="center"/>
        <w:rPr>
          <w:rFonts w:ascii="Times New Roman" w:hAnsi="Times New Roman" w:cs="Times New Roman"/>
        </w:rPr>
      </w:pPr>
      <w:r w:rsidRPr="000022D7">
        <w:rPr>
          <w:rFonts w:ascii="Times New Roman" w:hAnsi="Times New Roman" w:cs="Times New Roman"/>
          <w:position w:val="-12"/>
        </w:rPr>
        <w:object w:dxaOrig="5740" w:dyaOrig="380" w14:anchorId="420D4BD3">
          <v:shape id="_x0000_i1273" type="#_x0000_t75" style="width:286.15pt;height:19.1pt" o:ole="">
            <v:imagedata r:id="rId483" o:title=""/>
          </v:shape>
          <o:OLEObject Type="Embed" ProgID="Equation.DSMT4" ShapeID="_x0000_i1273" DrawAspect="Content" ObjectID="_1791321071" r:id="rId484"/>
        </w:object>
      </w:r>
      <w:r w:rsidR="00FB2EA6">
        <w:rPr>
          <w:rFonts w:ascii="Times New Roman" w:hAnsi="Times New Roman" w:cs="Times New Roman" w:hint="eastAsia"/>
        </w:rPr>
        <w:t>.</w:t>
      </w:r>
    </w:p>
    <w:p w14:paraId="43C279C1" w14:textId="77777777" w:rsidR="007F3E47" w:rsidRPr="000022D7" w:rsidRDefault="007F3E47" w:rsidP="007F3E47">
      <w:pPr>
        <w:snapToGrid w:val="0"/>
        <w:spacing w:line="360" w:lineRule="auto"/>
        <w:ind w:firstLineChars="200" w:firstLine="420"/>
        <w:jc w:val="left"/>
        <w:rPr>
          <w:rFonts w:ascii="Times New Roman" w:hAnsi="Times New Roman" w:cs="Times New Roman"/>
        </w:rPr>
      </w:pPr>
      <w:r w:rsidRPr="000022D7">
        <w:rPr>
          <w:rFonts w:ascii="Times New Roman" w:hAnsi="Times New Roman" w:cs="Times New Roman"/>
        </w:rPr>
        <w:t>（这里可以取</w:t>
      </w:r>
      <w:r w:rsidRPr="000022D7">
        <w:rPr>
          <w:rFonts w:ascii="Times New Roman" w:hAnsi="Times New Roman" w:cs="Times New Roman"/>
          <w:position w:val="-12"/>
        </w:rPr>
        <w:object w:dxaOrig="660" w:dyaOrig="360" w14:anchorId="1322AD61">
          <v:shape id="_x0000_i1274" type="#_x0000_t75" style="width:33.25pt;height:18.45pt" o:ole="">
            <v:imagedata r:id="rId485" o:title=""/>
          </v:shape>
          <o:OLEObject Type="Embed" ProgID="Equation.DSMT4" ShapeID="_x0000_i1274" DrawAspect="Content" ObjectID="_1791321072" r:id="rId486"/>
        </w:object>
      </w:r>
      <w:r w:rsidRPr="000022D7">
        <w:rPr>
          <w:rFonts w:ascii="Times New Roman" w:hAnsi="Times New Roman" w:cs="Times New Roman"/>
        </w:rPr>
        <w:t>或</w:t>
      </w:r>
      <w:r w:rsidRPr="000022D7">
        <w:rPr>
          <w:rFonts w:ascii="Times New Roman" w:hAnsi="Times New Roman" w:cs="Times New Roman"/>
          <w:position w:val="-12"/>
        </w:rPr>
        <w:object w:dxaOrig="639" w:dyaOrig="360" w14:anchorId="34621FE8">
          <v:shape id="_x0000_i1275" type="#_x0000_t75" style="width:32pt;height:18.45pt" o:ole="">
            <v:imagedata r:id="rId487" o:title=""/>
          </v:shape>
          <o:OLEObject Type="Embed" ProgID="Equation.DSMT4" ShapeID="_x0000_i1275" DrawAspect="Content" ObjectID="_1791321073" r:id="rId488"/>
        </w:object>
      </w:r>
      <w:r w:rsidRPr="000022D7">
        <w:rPr>
          <w:rFonts w:ascii="Times New Roman" w:hAnsi="Times New Roman" w:cs="Times New Roman"/>
        </w:rPr>
        <w:t>.</w:t>
      </w:r>
      <w:r w:rsidRPr="000022D7">
        <w:rPr>
          <w:rFonts w:ascii="Times New Roman" w:hAnsi="Times New Roman" w:cs="Times New Roman"/>
        </w:rPr>
        <w:t>）两式相减得到</w:t>
      </w:r>
    </w:p>
    <w:p w14:paraId="16C5C153" w14:textId="15A62524" w:rsidR="007F3E47" w:rsidRPr="000022D7" w:rsidRDefault="007F3E47" w:rsidP="007F3E47">
      <w:pPr>
        <w:snapToGrid w:val="0"/>
        <w:spacing w:line="360" w:lineRule="auto"/>
        <w:jc w:val="center"/>
        <w:rPr>
          <w:rFonts w:ascii="Times New Roman" w:hAnsi="Times New Roman" w:cs="Times New Roman"/>
        </w:rPr>
      </w:pPr>
      <w:r w:rsidRPr="000022D7">
        <w:rPr>
          <w:rFonts w:ascii="Times New Roman" w:hAnsi="Times New Roman" w:cs="Times New Roman"/>
          <w:position w:val="-12"/>
        </w:rPr>
        <w:object w:dxaOrig="5580" w:dyaOrig="380" w14:anchorId="336ECD91">
          <v:shape id="_x0000_i1276" type="#_x0000_t75" style="width:279.4pt;height:19.1pt" o:ole="">
            <v:imagedata r:id="rId489" o:title=""/>
          </v:shape>
          <o:OLEObject Type="Embed" ProgID="Equation.DSMT4" ShapeID="_x0000_i1276" DrawAspect="Content" ObjectID="_1791321074" r:id="rId490"/>
        </w:object>
      </w:r>
      <w:r w:rsidR="00FB2EA6">
        <w:rPr>
          <w:rFonts w:ascii="Times New Roman" w:hAnsi="Times New Roman" w:cs="Times New Roman" w:hint="eastAsia"/>
        </w:rPr>
        <w:t>.</w:t>
      </w:r>
    </w:p>
    <w:p w14:paraId="3B964952" w14:textId="77777777" w:rsidR="007F3E47" w:rsidRPr="000022D7" w:rsidRDefault="007F3E47" w:rsidP="007F3E47">
      <w:pPr>
        <w:snapToGrid w:val="0"/>
        <w:spacing w:line="360" w:lineRule="auto"/>
        <w:ind w:firstLineChars="300" w:firstLine="630"/>
        <w:jc w:val="left"/>
        <w:rPr>
          <w:rFonts w:ascii="Times New Roman" w:hAnsi="Times New Roman" w:cs="Times New Roman"/>
        </w:rPr>
      </w:pPr>
      <w:r w:rsidRPr="000022D7">
        <w:rPr>
          <w:rFonts w:ascii="Times New Roman" w:hAnsi="Times New Roman" w:cs="Times New Roman"/>
        </w:rPr>
        <w:t>假设</w:t>
      </w:r>
      <w:r w:rsidRPr="000022D7">
        <w:rPr>
          <w:rFonts w:ascii="Times New Roman" w:hAnsi="Times New Roman" w:cs="Times New Roman"/>
          <w:i/>
        </w:rPr>
        <w:t>j</w:t>
      </w:r>
      <w:r w:rsidRPr="000022D7">
        <w:rPr>
          <w:rFonts w:ascii="Times New Roman" w:hAnsi="Times New Roman" w:cs="Times New Roman"/>
        </w:rPr>
        <w:t>是最小的正整数使得</w:t>
      </w:r>
      <w:r w:rsidRPr="000022D7">
        <w:rPr>
          <w:rFonts w:ascii="Times New Roman" w:hAnsi="Times New Roman" w:cs="Times New Roman"/>
          <w:position w:val="-14"/>
        </w:rPr>
        <w:object w:dxaOrig="720" w:dyaOrig="380" w14:anchorId="3CD0F5B0">
          <v:shape id="_x0000_i1277" type="#_x0000_t75" style="width:36.3pt;height:19.1pt" o:ole="">
            <v:imagedata r:id="rId491" o:title=""/>
          </v:shape>
          <o:OLEObject Type="Embed" ProgID="Equation.DSMT4" ShapeID="_x0000_i1277" DrawAspect="Content" ObjectID="_1791321075" r:id="rId492"/>
        </w:object>
      </w:r>
      <w:r w:rsidRPr="000022D7">
        <w:rPr>
          <w:rFonts w:ascii="Times New Roman" w:hAnsi="Times New Roman" w:cs="Times New Roman"/>
        </w:rPr>
        <w:t>，则</w:t>
      </w:r>
    </w:p>
    <w:p w14:paraId="0F87A329" w14:textId="5FDA8E36" w:rsidR="007F3E47" w:rsidRPr="000022D7" w:rsidRDefault="007F3E47" w:rsidP="007F3E47">
      <w:pPr>
        <w:snapToGrid w:val="0"/>
        <w:spacing w:line="360" w:lineRule="auto"/>
        <w:jc w:val="center"/>
        <w:rPr>
          <w:rFonts w:ascii="Times New Roman" w:hAnsi="Times New Roman" w:cs="Times New Roman"/>
        </w:rPr>
      </w:pPr>
      <w:r w:rsidRPr="000022D7">
        <w:rPr>
          <w:rFonts w:ascii="Times New Roman" w:hAnsi="Times New Roman" w:cs="Times New Roman"/>
          <w:position w:val="-14"/>
        </w:rPr>
        <w:object w:dxaOrig="6619" w:dyaOrig="400" w14:anchorId="376E3BC0">
          <v:shape id="_x0000_i1278" type="#_x0000_t75" style="width:331.7pt;height:20.9pt" o:ole="">
            <v:imagedata r:id="rId493" o:title=""/>
          </v:shape>
          <o:OLEObject Type="Embed" ProgID="Equation.DSMT4" ShapeID="_x0000_i1278" DrawAspect="Content" ObjectID="_1791321076" r:id="rId494"/>
        </w:object>
      </w:r>
      <w:r w:rsidR="00FB2EA6">
        <w:rPr>
          <w:rFonts w:ascii="Times New Roman" w:hAnsi="Times New Roman" w:cs="Times New Roman" w:hint="eastAsia"/>
        </w:rPr>
        <w:t>.</w:t>
      </w:r>
    </w:p>
    <w:p w14:paraId="618B2399" w14:textId="5647312A" w:rsidR="007F3E47" w:rsidRPr="000022D7" w:rsidRDefault="007F3E47" w:rsidP="007F3E47">
      <w:pPr>
        <w:snapToGrid w:val="0"/>
        <w:spacing w:line="360" w:lineRule="auto"/>
        <w:ind w:firstLineChars="400" w:firstLine="840"/>
        <w:rPr>
          <w:rFonts w:ascii="Times New Roman" w:hAnsi="Times New Roman" w:cs="Times New Roman"/>
        </w:rPr>
      </w:pPr>
      <w:r w:rsidRPr="000022D7">
        <w:rPr>
          <w:rFonts w:ascii="Times New Roman" w:hAnsi="Times New Roman" w:cs="Times New Roman"/>
        </w:rPr>
        <w:t>或者</w:t>
      </w:r>
      <w:r w:rsidRPr="000022D7">
        <w:rPr>
          <w:rFonts w:ascii="Times New Roman" w:hAnsi="Times New Roman" w:cs="Times New Roman"/>
          <w:position w:val="-14"/>
        </w:rPr>
        <w:object w:dxaOrig="6240" w:dyaOrig="400" w14:anchorId="1AF71449">
          <v:shape id="_x0000_i1279" type="#_x0000_t75" style="width:310.75pt;height:20.9pt" o:ole="">
            <v:imagedata r:id="rId495" o:title=""/>
          </v:shape>
          <o:OLEObject Type="Embed" ProgID="Equation.DSMT4" ShapeID="_x0000_i1279" DrawAspect="Content" ObjectID="_1791321077" r:id="rId496"/>
        </w:object>
      </w:r>
      <w:r w:rsidR="00FB2EA6">
        <w:rPr>
          <w:rFonts w:ascii="Times New Roman" w:hAnsi="Times New Roman" w:cs="Times New Roman" w:hint="eastAsia"/>
        </w:rPr>
        <w:t>.</w:t>
      </w:r>
    </w:p>
    <w:p w14:paraId="31E19E44" w14:textId="2EEA414F" w:rsidR="007F3E47" w:rsidRPr="000022D7" w:rsidRDefault="007F3E47" w:rsidP="007F3E47">
      <w:pPr>
        <w:snapToGrid w:val="0"/>
        <w:spacing w:line="360" w:lineRule="auto"/>
        <w:ind w:firstLineChars="300" w:firstLine="630"/>
        <w:jc w:val="left"/>
        <w:rPr>
          <w:rFonts w:ascii="Times New Roman" w:hAnsi="Times New Roman" w:cs="Times New Roman"/>
        </w:rPr>
      </w:pPr>
      <w:r w:rsidRPr="000022D7">
        <w:rPr>
          <w:rFonts w:ascii="Times New Roman" w:hAnsi="Times New Roman" w:cs="Times New Roman"/>
        </w:rPr>
        <w:lastRenderedPageBreak/>
        <w:t>因此，</w:t>
      </w:r>
      <w:r w:rsidRPr="000022D7">
        <w:rPr>
          <w:rFonts w:ascii="Times New Roman" w:hAnsi="Times New Roman" w:cs="Times New Roman"/>
        </w:rPr>
        <w:t xml:space="preserve"> </w:t>
      </w:r>
      <w:r w:rsidRPr="000022D7">
        <w:rPr>
          <w:rFonts w:ascii="Times New Roman" w:hAnsi="Times New Roman" w:cs="Times New Roman"/>
          <w:position w:val="-14"/>
        </w:rPr>
        <w:object w:dxaOrig="6200" w:dyaOrig="400" w14:anchorId="13D1FEB4">
          <v:shape id="_x0000_i1280" type="#_x0000_t75" style="width:309.55pt;height:20.9pt" o:ole="">
            <v:imagedata r:id="rId497" o:title=""/>
          </v:shape>
          <o:OLEObject Type="Embed" ProgID="Equation.DSMT4" ShapeID="_x0000_i1280" DrawAspect="Content" ObjectID="_1791321078" r:id="rId498"/>
        </w:object>
      </w:r>
      <w:r w:rsidR="00FB2EA6">
        <w:rPr>
          <w:rFonts w:ascii="Times New Roman" w:hAnsi="Times New Roman" w:cs="Times New Roman" w:hint="eastAsia"/>
        </w:rPr>
        <w:t>.</w:t>
      </w:r>
    </w:p>
    <w:p w14:paraId="37816FF2" w14:textId="66E7C593" w:rsidR="007F3E47" w:rsidRPr="000022D7" w:rsidRDefault="007F3E47" w:rsidP="007F3E47">
      <w:pPr>
        <w:snapToGrid w:val="0"/>
        <w:spacing w:line="360" w:lineRule="auto"/>
        <w:ind w:firstLineChars="300" w:firstLine="630"/>
        <w:jc w:val="left"/>
        <w:rPr>
          <w:rFonts w:ascii="Times New Roman" w:hAnsi="Times New Roman" w:cs="Times New Roman"/>
        </w:rPr>
      </w:pPr>
      <w:r w:rsidRPr="000022D7">
        <w:rPr>
          <w:rFonts w:ascii="Times New Roman" w:hAnsi="Times New Roman" w:cs="Times New Roman"/>
        </w:rPr>
        <w:t>故</w:t>
      </w:r>
      <w:r w:rsidRPr="000022D7">
        <w:rPr>
          <w:rFonts w:ascii="Times New Roman" w:hAnsi="Times New Roman" w:cs="Times New Roman"/>
        </w:rPr>
        <w:t xml:space="preserve"> </w:t>
      </w:r>
      <w:r w:rsidRPr="000022D7">
        <w:rPr>
          <w:rFonts w:ascii="Times New Roman" w:hAnsi="Times New Roman" w:cs="Times New Roman"/>
          <w:position w:val="-14"/>
        </w:rPr>
        <w:object w:dxaOrig="2580" w:dyaOrig="380" w14:anchorId="7A24EC1F">
          <v:shape id="_x0000_i1281" type="#_x0000_t75" style="width:129.25pt;height:19.1pt" o:ole="">
            <v:imagedata r:id="rId499" o:title=""/>
          </v:shape>
          <o:OLEObject Type="Embed" ProgID="Equation.DSMT4" ShapeID="_x0000_i1281" DrawAspect="Content" ObjectID="_1791321079" r:id="rId500"/>
        </w:object>
      </w:r>
      <w:r w:rsidR="00FB2EA6">
        <w:rPr>
          <w:rFonts w:ascii="Times New Roman" w:hAnsi="Times New Roman" w:cs="Times New Roman" w:hint="eastAsia"/>
        </w:rPr>
        <w:t>.</w:t>
      </w:r>
    </w:p>
    <w:p w14:paraId="7BB05733" w14:textId="47DBCB29" w:rsidR="007F3E47" w:rsidRPr="000022D7" w:rsidRDefault="007F3E47" w:rsidP="007F3E47">
      <w:pPr>
        <w:snapToGrid w:val="0"/>
        <w:spacing w:line="360" w:lineRule="auto"/>
        <w:ind w:firstLineChars="300" w:firstLine="630"/>
        <w:jc w:val="left"/>
        <w:rPr>
          <w:rFonts w:ascii="Times New Roman" w:hAnsi="Times New Roman" w:cs="Times New Roman"/>
        </w:rPr>
      </w:pPr>
      <w:r w:rsidRPr="000022D7">
        <w:rPr>
          <w:rFonts w:ascii="Times New Roman" w:hAnsi="Times New Roman" w:cs="Times New Roman"/>
        </w:rPr>
        <w:t>但</w:t>
      </w:r>
      <w:r w:rsidRPr="000022D7">
        <w:rPr>
          <w:rFonts w:ascii="Times New Roman" w:hAnsi="Times New Roman" w:cs="Times New Roman"/>
        </w:rPr>
        <w:t xml:space="preserve"> </w:t>
      </w:r>
      <w:r w:rsidRPr="000022D7">
        <w:rPr>
          <w:rFonts w:ascii="Times New Roman" w:hAnsi="Times New Roman" w:cs="Times New Roman"/>
          <w:position w:val="-14"/>
        </w:rPr>
        <w:object w:dxaOrig="2780" w:dyaOrig="380" w14:anchorId="75834BF5">
          <v:shape id="_x0000_i1282" type="#_x0000_t75" style="width:139.7pt;height:19.1pt" o:ole="">
            <v:imagedata r:id="rId501" o:title=""/>
          </v:shape>
          <o:OLEObject Type="Embed" ProgID="Equation.DSMT4" ShapeID="_x0000_i1282" DrawAspect="Content" ObjectID="_1791321080" r:id="rId502"/>
        </w:object>
      </w:r>
      <w:r w:rsidRPr="000022D7">
        <w:rPr>
          <w:rFonts w:ascii="Times New Roman" w:hAnsi="Times New Roman" w:cs="Times New Roman"/>
          <w:position w:val="-14"/>
        </w:rPr>
        <w:t xml:space="preserve">  </w:t>
      </w:r>
      <w:r w:rsidRPr="000022D7">
        <w:rPr>
          <w:rFonts w:ascii="Times New Roman" w:hAnsi="Times New Roman" w:cs="Times New Roman"/>
        </w:rPr>
        <w:t>有</w:t>
      </w:r>
      <w:r w:rsidRPr="000022D7">
        <w:rPr>
          <w:rFonts w:ascii="Times New Roman" w:hAnsi="Times New Roman" w:cs="Times New Roman"/>
        </w:rPr>
        <w:t xml:space="preserve">  </w:t>
      </w:r>
      <w:r w:rsidRPr="000022D7">
        <w:rPr>
          <w:rFonts w:ascii="Times New Roman" w:hAnsi="Times New Roman" w:cs="Times New Roman"/>
          <w:position w:val="-14"/>
        </w:rPr>
        <w:object w:dxaOrig="1160" w:dyaOrig="380" w14:anchorId="4905E905">
          <v:shape id="_x0000_i1283" type="#_x0000_t75" style="width:57.85pt;height:19.1pt" o:ole="">
            <v:imagedata r:id="rId503" o:title=""/>
          </v:shape>
          <o:OLEObject Type="Embed" ProgID="Equation.DSMT4" ShapeID="_x0000_i1283" DrawAspect="Content" ObjectID="_1791321081" r:id="rId504"/>
        </w:object>
      </w:r>
      <w:r w:rsidRPr="000022D7">
        <w:rPr>
          <w:rFonts w:ascii="Times New Roman" w:hAnsi="Times New Roman" w:cs="Times New Roman"/>
        </w:rPr>
        <w:t>，这不可能</w:t>
      </w:r>
      <w:r w:rsidRPr="000022D7">
        <w:rPr>
          <w:rFonts w:ascii="Times New Roman" w:hAnsi="Times New Roman" w:cs="Times New Roman"/>
        </w:rPr>
        <w:t xml:space="preserve">. </w:t>
      </w:r>
    </w:p>
    <w:p w14:paraId="370E39E3" w14:textId="74ABACB2" w:rsidR="007F3E47" w:rsidRPr="000022D7" w:rsidRDefault="00653D4F" w:rsidP="007F3E47">
      <w:pPr>
        <w:snapToGrid w:val="0"/>
        <w:spacing w:line="360" w:lineRule="auto"/>
        <w:ind w:firstLineChars="300" w:firstLine="630"/>
        <w:jc w:val="left"/>
        <w:rPr>
          <w:rFonts w:ascii="Times New Roman" w:hAnsi="Times New Roman" w:cs="Times New Roman"/>
        </w:rPr>
      </w:pPr>
      <w:r w:rsidRPr="000022D7">
        <w:rPr>
          <w:rFonts w:ascii="Times New Roman" w:hAnsi="Times New Roman" w:cs="Times New Roman"/>
        </w:rPr>
        <w:t>因此，</w:t>
      </w:r>
      <w:r w:rsidR="007F3E47" w:rsidRPr="000022D7">
        <w:rPr>
          <w:rFonts w:ascii="Times New Roman" w:hAnsi="Times New Roman" w:cs="Times New Roman"/>
          <w:i/>
        </w:rPr>
        <w:t>n</w:t>
      </w:r>
      <w:r w:rsidR="007F3E47" w:rsidRPr="000022D7">
        <w:rPr>
          <w:rFonts w:ascii="Times New Roman" w:hAnsi="Times New Roman" w:cs="Times New Roman"/>
        </w:rPr>
        <w:t>的表示式是</w:t>
      </w:r>
      <w:r w:rsidR="00171062">
        <w:rPr>
          <w:rFonts w:ascii="Times New Roman" w:hAnsi="Times New Roman" w:cs="Times New Roman"/>
        </w:rPr>
        <w:t>唯一</w:t>
      </w:r>
      <w:r w:rsidR="007F3E47" w:rsidRPr="000022D7">
        <w:rPr>
          <w:rFonts w:ascii="Times New Roman" w:hAnsi="Times New Roman" w:cs="Times New Roman"/>
        </w:rPr>
        <w:t>的</w:t>
      </w:r>
      <w:r w:rsidR="007F3E47" w:rsidRPr="000022D7">
        <w:rPr>
          <w:rFonts w:ascii="Times New Roman" w:hAnsi="Times New Roman" w:cs="Times New Roman"/>
        </w:rPr>
        <w:t>.</w:t>
      </w:r>
    </w:p>
    <w:p w14:paraId="37CF84C5" w14:textId="77777777" w:rsidR="007F3E47" w:rsidRPr="000022D7" w:rsidRDefault="007F3E47" w:rsidP="007F3E47">
      <w:pPr>
        <w:snapToGrid w:val="0"/>
        <w:spacing w:line="360" w:lineRule="auto"/>
        <w:ind w:firstLine="405"/>
        <w:rPr>
          <w:rFonts w:ascii="Times New Roman" w:hAnsi="Times New Roman" w:cs="Times New Roman"/>
        </w:rPr>
      </w:pPr>
    </w:p>
    <w:p w14:paraId="6E50D761" w14:textId="790D11C9" w:rsidR="00CE20D3" w:rsidRPr="000022D7" w:rsidRDefault="00CE20D3" w:rsidP="00CE20D3">
      <w:pPr>
        <w:snapToGrid w:val="0"/>
        <w:spacing w:line="360" w:lineRule="auto"/>
        <w:ind w:firstLineChars="200" w:firstLine="420"/>
        <w:rPr>
          <w:rFonts w:ascii="Times New Roman" w:hAnsi="Times New Roman" w:cs="Times New Roman"/>
        </w:rPr>
      </w:pPr>
      <w:r w:rsidRPr="000022D7">
        <w:rPr>
          <w:rFonts w:ascii="Times New Roman" w:hAnsi="Times New Roman" w:cs="Times New Roman"/>
        </w:rPr>
        <w:t>为了更好地描述数学概念和问题，我们</w:t>
      </w:r>
      <w:r w:rsidR="00C52686">
        <w:rPr>
          <w:rFonts w:ascii="Times New Roman" w:hAnsi="Times New Roman" w:cs="Times New Roman"/>
        </w:rPr>
        <w:t>引入</w:t>
      </w:r>
      <w:r w:rsidRPr="000022D7">
        <w:rPr>
          <w:rFonts w:ascii="Times New Roman" w:hAnsi="Times New Roman" w:cs="Times New Roman"/>
        </w:rPr>
        <w:t>数学符号</w:t>
      </w:r>
      <w:r w:rsidRPr="000022D7">
        <w:rPr>
          <w:rFonts w:ascii="Times New Roman" w:hAnsi="Times New Roman" w:cs="Times New Roman"/>
        </w:rPr>
        <w:t>.</w:t>
      </w:r>
    </w:p>
    <w:p w14:paraId="24CCB843" w14:textId="5AD8ECC8" w:rsidR="00CE20D3" w:rsidRPr="000022D7" w:rsidRDefault="00CE20D3" w:rsidP="00CE20D3">
      <w:pPr>
        <w:snapToGrid w:val="0"/>
        <w:spacing w:line="360" w:lineRule="auto"/>
        <w:ind w:firstLine="405"/>
        <w:rPr>
          <w:rFonts w:ascii="Times New Roman" w:hAnsi="Times New Roman" w:cs="Times New Roman"/>
        </w:rPr>
      </w:pPr>
      <w:r w:rsidRPr="000022D7">
        <w:rPr>
          <w:rFonts w:ascii="Times New Roman" w:hAnsi="Times New Roman" w:cs="Times New Roman"/>
          <w:b/>
        </w:rPr>
        <w:t>数学符号</w:t>
      </w:r>
      <w:r w:rsidRPr="000022D7">
        <w:rPr>
          <w:rFonts w:ascii="Times New Roman" w:hAnsi="Times New Roman" w:cs="Times New Roman"/>
          <w:position w:val="-12"/>
        </w:rPr>
        <w:object w:dxaOrig="1900" w:dyaOrig="360" w14:anchorId="449FD587">
          <v:shape id="_x0000_i1284" type="#_x0000_t75" style="width:95.4pt;height:18.45pt" o:ole="">
            <v:imagedata r:id="rId505" o:title=""/>
          </v:shape>
          <o:OLEObject Type="Embed" ProgID="Equation.DSMT4" ShapeID="_x0000_i1284" DrawAspect="Content" ObjectID="_1791321082" r:id="rId506"/>
        </w:object>
      </w:r>
      <w:r w:rsidRPr="000022D7">
        <w:rPr>
          <w:rFonts w:ascii="Times New Roman" w:hAnsi="Times New Roman" w:cs="Times New Roman"/>
          <w:b/>
        </w:rPr>
        <w:t>：</w:t>
      </w:r>
      <w:r w:rsidRPr="000022D7">
        <w:rPr>
          <w:rFonts w:ascii="Times New Roman" w:hAnsi="Times New Roman" w:cs="Times New Roman"/>
        </w:rPr>
        <w:t>如果展开式</w:t>
      </w:r>
      <w:r w:rsidRPr="000022D7">
        <w:rPr>
          <w:rFonts w:ascii="Times New Roman" w:hAnsi="Times New Roman" w:cs="Times New Roman"/>
          <w:position w:val="-12"/>
        </w:rPr>
        <w:object w:dxaOrig="3100" w:dyaOrig="380" w14:anchorId="268B6FEF">
          <v:shape id="_x0000_i1285" type="#_x0000_t75" style="width:155.7pt;height:19.1pt" o:ole="">
            <v:imagedata r:id="rId445" o:title=""/>
          </v:shape>
          <o:OLEObject Type="Embed" ProgID="Equation.DSMT4" ShapeID="_x0000_i1285" DrawAspect="Content" ObjectID="_1791321083" r:id="rId507"/>
        </w:object>
      </w:r>
      <w:r w:rsidRPr="000022D7">
        <w:rPr>
          <w:rFonts w:ascii="Times New Roman" w:hAnsi="Times New Roman" w:cs="Times New Roman"/>
        </w:rPr>
        <w:t xml:space="preserve">, </w:t>
      </w:r>
      <w:r w:rsidRPr="000022D7">
        <w:rPr>
          <w:rFonts w:ascii="Times New Roman" w:hAnsi="Times New Roman" w:cs="Times New Roman"/>
        </w:rPr>
        <w:t>其中</w:t>
      </w:r>
      <w:r w:rsidRPr="000022D7">
        <w:rPr>
          <w:rFonts w:ascii="Times New Roman" w:hAnsi="Times New Roman" w:cs="Times New Roman"/>
          <w:position w:val="-12"/>
        </w:rPr>
        <w:object w:dxaOrig="240" w:dyaOrig="360" w14:anchorId="4E51EF5A">
          <v:shape id="_x0000_i1286" type="#_x0000_t75" style="width:12.3pt;height:18.45pt" o:ole="">
            <v:imagedata r:id="rId447" o:title=""/>
          </v:shape>
          <o:OLEObject Type="Embed" ProgID="Equation.DSMT4" ShapeID="_x0000_i1286" DrawAspect="Content" ObjectID="_1791321084" r:id="rId508"/>
        </w:object>
      </w:r>
      <w:r w:rsidRPr="000022D7">
        <w:rPr>
          <w:rFonts w:ascii="Times New Roman" w:hAnsi="Times New Roman" w:cs="Times New Roman"/>
        </w:rPr>
        <w:t>是整数，</w:t>
      </w:r>
      <w:r w:rsidRPr="000022D7">
        <w:rPr>
          <w:rFonts w:ascii="Times New Roman" w:hAnsi="Times New Roman" w:cs="Times New Roman"/>
          <w:position w:val="-12"/>
        </w:rPr>
        <w:object w:dxaOrig="2240" w:dyaOrig="360" w14:anchorId="38582D22">
          <v:shape id="_x0000_i1287" type="#_x0000_t75" style="width:112pt;height:18.45pt" o:ole="">
            <v:imagedata r:id="rId449" o:title=""/>
          </v:shape>
          <o:OLEObject Type="Embed" ProgID="Equation.DSMT4" ShapeID="_x0000_i1287" DrawAspect="Content" ObjectID="_1791321085" r:id="rId509"/>
        </w:object>
      </w:r>
      <w:r w:rsidRPr="000022D7">
        <w:rPr>
          <w:rFonts w:ascii="Times New Roman" w:hAnsi="Times New Roman" w:cs="Times New Roman"/>
        </w:rPr>
        <w:t>且首项系数</w:t>
      </w:r>
      <w:r w:rsidRPr="000022D7">
        <w:rPr>
          <w:rFonts w:ascii="Times New Roman" w:hAnsi="Times New Roman" w:cs="Times New Roman"/>
          <w:position w:val="-12"/>
        </w:rPr>
        <w:object w:dxaOrig="660" w:dyaOrig="360" w14:anchorId="29C8383C">
          <v:shape id="_x0000_i1288" type="#_x0000_t75" style="width:33.25pt;height:18.45pt" o:ole="">
            <v:imagedata r:id="rId451" o:title=""/>
          </v:shape>
          <o:OLEObject Type="Embed" ProgID="Equation.DSMT4" ShapeID="_x0000_i1288" DrawAspect="Content" ObjectID="_1791321086" r:id="rId510"/>
        </w:object>
      </w:r>
      <w:r w:rsidRPr="000022D7">
        <w:rPr>
          <w:rFonts w:ascii="Times New Roman" w:hAnsi="Times New Roman" w:cs="Times New Roman"/>
        </w:rPr>
        <w:t xml:space="preserve">, </w:t>
      </w:r>
      <w:r w:rsidRPr="000022D7">
        <w:rPr>
          <w:rFonts w:ascii="Times New Roman" w:hAnsi="Times New Roman" w:cs="Times New Roman"/>
        </w:rPr>
        <w:t>则</w:t>
      </w:r>
      <w:r w:rsidR="00EA5F70" w:rsidRPr="000022D7">
        <w:rPr>
          <w:rFonts w:ascii="Times New Roman" w:hAnsi="Times New Roman" w:cs="Times New Roman"/>
        </w:rPr>
        <w:t>符号</w:t>
      </w:r>
      <w:r w:rsidR="00321FE7" w:rsidRPr="000022D7">
        <w:rPr>
          <w:rFonts w:ascii="Times New Roman" w:hAnsi="Times New Roman" w:cs="Times New Roman"/>
          <w:position w:val="-12"/>
        </w:rPr>
        <w:object w:dxaOrig="1900" w:dyaOrig="360" w14:anchorId="30D82A89">
          <v:shape id="_x0000_i1289" type="#_x0000_t75" style="width:95.4pt;height:18.45pt" o:ole="">
            <v:imagedata r:id="rId505" o:title=""/>
          </v:shape>
          <o:OLEObject Type="Embed" ProgID="Equation.DSMT4" ShapeID="_x0000_i1289" DrawAspect="Content" ObjectID="_1791321087" r:id="rId511"/>
        </w:object>
      </w:r>
      <w:r w:rsidRPr="000022D7">
        <w:rPr>
          <w:rFonts w:ascii="Times New Roman" w:hAnsi="Times New Roman" w:cs="Times New Roman"/>
        </w:rPr>
        <w:t>称为</w:t>
      </w:r>
      <w:r w:rsidR="00321FE7" w:rsidRPr="000022D7">
        <w:rPr>
          <w:rFonts w:ascii="Times New Roman" w:hAnsi="Times New Roman" w:cs="Times New Roman"/>
        </w:rPr>
        <w:t>整数</w:t>
      </w:r>
      <w:r w:rsidR="00321FE7" w:rsidRPr="000022D7">
        <w:rPr>
          <w:rFonts w:ascii="Times New Roman" w:hAnsi="Times New Roman" w:cs="Times New Roman"/>
          <w:i/>
        </w:rPr>
        <w:t>n</w:t>
      </w:r>
      <w:r w:rsidR="00321FE7" w:rsidRPr="000022D7">
        <w:rPr>
          <w:rFonts w:ascii="Times New Roman" w:hAnsi="Times New Roman" w:cs="Times New Roman"/>
        </w:rPr>
        <w:t>的</w:t>
      </w:r>
      <w:r w:rsidR="00321FE7" w:rsidRPr="000022D7">
        <w:rPr>
          <w:rFonts w:ascii="Times New Roman" w:hAnsi="Times New Roman" w:cs="Times New Roman"/>
          <w:b/>
          <w:i/>
        </w:rPr>
        <w:t>b</w:t>
      </w:r>
      <w:r w:rsidR="00321FE7" w:rsidRPr="000022D7">
        <w:rPr>
          <w:rFonts w:ascii="Times New Roman" w:hAnsi="Times New Roman" w:cs="Times New Roman"/>
          <w:b/>
        </w:rPr>
        <w:t>进制表示</w:t>
      </w:r>
      <w:r w:rsidR="00321FE7" w:rsidRPr="000022D7">
        <w:rPr>
          <w:rFonts w:ascii="Times New Roman" w:hAnsi="Times New Roman" w:cs="Times New Roman"/>
          <w:b/>
        </w:rPr>
        <w:t xml:space="preserve">. </w:t>
      </w:r>
    </w:p>
    <w:p w14:paraId="73BD819E" w14:textId="77777777" w:rsidR="00CE20D3" w:rsidRPr="000022D7" w:rsidRDefault="00CE20D3" w:rsidP="007F3E47">
      <w:pPr>
        <w:snapToGrid w:val="0"/>
        <w:spacing w:line="360" w:lineRule="auto"/>
        <w:ind w:firstLine="405"/>
        <w:rPr>
          <w:rFonts w:ascii="Times New Roman" w:hAnsi="Times New Roman" w:cs="Times New Roman"/>
        </w:rPr>
      </w:pPr>
    </w:p>
    <w:p w14:paraId="30942CE6" w14:textId="77777777" w:rsidR="007F3E47" w:rsidRPr="000022D7" w:rsidRDefault="007F3E47" w:rsidP="007F3E47">
      <w:pPr>
        <w:snapToGrid w:val="0"/>
        <w:spacing w:line="360" w:lineRule="auto"/>
        <w:ind w:firstLine="405"/>
        <w:jc w:val="left"/>
        <w:rPr>
          <w:rFonts w:ascii="Times New Roman" w:hAnsi="Times New Roman" w:cs="Times New Roman"/>
        </w:rPr>
      </w:pPr>
      <w:r w:rsidRPr="000022D7">
        <w:rPr>
          <w:rFonts w:ascii="Times New Roman" w:hAnsi="Times New Roman" w:cs="Times New Roman"/>
        </w:rPr>
        <w:t>当</w:t>
      </w:r>
      <w:r w:rsidRPr="000022D7">
        <w:rPr>
          <w:rFonts w:ascii="Times New Roman" w:hAnsi="Times New Roman" w:cs="Times New Roman"/>
          <w:position w:val="-6"/>
        </w:rPr>
        <w:object w:dxaOrig="560" w:dyaOrig="279" w14:anchorId="7219F93A">
          <v:shape id="_x0000_i1290" type="#_x0000_t75" style="width:27.1pt;height:14.75pt" o:ole="">
            <v:imagedata r:id="rId512" o:title=""/>
          </v:shape>
          <o:OLEObject Type="Embed" ProgID="Equation.DSMT4" ShapeID="_x0000_i1290" DrawAspect="Content" ObjectID="_1791321088" r:id="rId513"/>
        </w:object>
      </w:r>
      <w:r w:rsidRPr="000022D7">
        <w:rPr>
          <w:rFonts w:ascii="Times New Roman" w:hAnsi="Times New Roman" w:cs="Times New Roman"/>
        </w:rPr>
        <w:t>，系数</w:t>
      </w:r>
      <w:r w:rsidRPr="000022D7">
        <w:rPr>
          <w:rFonts w:ascii="Times New Roman" w:hAnsi="Times New Roman" w:cs="Times New Roman"/>
          <w:position w:val="-12"/>
        </w:rPr>
        <w:object w:dxaOrig="240" w:dyaOrig="360" w14:anchorId="697B2047">
          <v:shape id="_x0000_i1291" type="#_x0000_t75" style="width:12.3pt;height:18.45pt" o:ole="">
            <v:imagedata r:id="rId514" o:title=""/>
          </v:shape>
          <o:OLEObject Type="Embed" ProgID="Equation.DSMT4" ShapeID="_x0000_i1291" DrawAspect="Content" ObjectID="_1791321089" r:id="rId515"/>
        </w:object>
      </w:r>
      <w:r w:rsidRPr="000022D7">
        <w:rPr>
          <w:rFonts w:ascii="Times New Roman" w:hAnsi="Times New Roman" w:cs="Times New Roman"/>
        </w:rPr>
        <w:t>为</w:t>
      </w:r>
      <w:r w:rsidRPr="000022D7">
        <w:rPr>
          <w:rFonts w:ascii="Times New Roman" w:hAnsi="Times New Roman" w:cs="Times New Roman"/>
        </w:rPr>
        <w:t>0</w:t>
      </w:r>
      <w:r w:rsidRPr="000022D7">
        <w:rPr>
          <w:rFonts w:ascii="Times New Roman" w:hAnsi="Times New Roman" w:cs="Times New Roman"/>
        </w:rPr>
        <w:t>或</w:t>
      </w:r>
      <w:r w:rsidRPr="000022D7">
        <w:rPr>
          <w:rFonts w:ascii="Times New Roman" w:hAnsi="Times New Roman" w:cs="Times New Roman"/>
        </w:rPr>
        <w:t>1</w:t>
      </w:r>
      <w:r w:rsidRPr="000022D7">
        <w:rPr>
          <w:rFonts w:ascii="Times New Roman" w:hAnsi="Times New Roman" w:cs="Times New Roman"/>
        </w:rPr>
        <w:t>，因此我们有推论：</w:t>
      </w:r>
    </w:p>
    <w:p w14:paraId="3F8B49B9" w14:textId="0570463B" w:rsidR="007F3E47" w:rsidRPr="000022D7" w:rsidRDefault="007F3E47" w:rsidP="007F3E47">
      <w:pPr>
        <w:snapToGrid w:val="0"/>
        <w:spacing w:line="360" w:lineRule="auto"/>
        <w:ind w:firstLine="405"/>
        <w:jc w:val="left"/>
        <w:rPr>
          <w:rFonts w:ascii="Times New Roman" w:hAnsi="Times New Roman" w:cs="Times New Roman"/>
        </w:rPr>
      </w:pPr>
      <w:r w:rsidRPr="000022D7">
        <w:rPr>
          <w:rFonts w:ascii="Times New Roman" w:hAnsi="Times New Roman" w:cs="Times New Roman"/>
          <w:b/>
        </w:rPr>
        <w:t>推论</w:t>
      </w:r>
      <w:r w:rsidR="00711546">
        <w:rPr>
          <w:rFonts w:ascii="Times New Roman" w:hAnsi="Times New Roman" w:cs="Times New Roman" w:hint="eastAsia"/>
        </w:rPr>
        <w:t xml:space="preserve"> 1.1.3</w:t>
      </w:r>
      <w:r w:rsidRPr="000022D7">
        <w:rPr>
          <w:rFonts w:ascii="Times New Roman" w:hAnsi="Times New Roman" w:cs="Times New Roman"/>
        </w:rPr>
        <w:t xml:space="preserve"> </w:t>
      </w:r>
      <w:r w:rsidRPr="000022D7">
        <w:rPr>
          <w:rFonts w:ascii="Times New Roman" w:hAnsi="Times New Roman" w:cs="Times New Roman"/>
        </w:rPr>
        <w:t>每个正整数都可以表示成不同的</w:t>
      </w:r>
      <w:r w:rsidRPr="000022D7">
        <w:rPr>
          <w:rFonts w:ascii="Times New Roman" w:hAnsi="Times New Roman" w:cs="Times New Roman"/>
        </w:rPr>
        <w:t>2</w:t>
      </w:r>
      <w:r w:rsidRPr="000022D7">
        <w:rPr>
          <w:rFonts w:ascii="Times New Roman" w:hAnsi="Times New Roman" w:cs="Times New Roman"/>
        </w:rPr>
        <w:t>的</w:t>
      </w:r>
      <w:proofErr w:type="gramStart"/>
      <w:r w:rsidRPr="000022D7">
        <w:rPr>
          <w:rFonts w:ascii="Times New Roman" w:hAnsi="Times New Roman" w:cs="Times New Roman"/>
        </w:rPr>
        <w:t>幂</w:t>
      </w:r>
      <w:proofErr w:type="gramEnd"/>
      <w:r w:rsidRPr="000022D7">
        <w:rPr>
          <w:rFonts w:ascii="Times New Roman" w:hAnsi="Times New Roman" w:cs="Times New Roman"/>
        </w:rPr>
        <w:t>的和</w:t>
      </w:r>
      <w:r w:rsidRPr="000022D7">
        <w:rPr>
          <w:rFonts w:ascii="Times New Roman" w:hAnsi="Times New Roman" w:cs="Times New Roman"/>
        </w:rPr>
        <w:t>.</w:t>
      </w:r>
    </w:p>
    <w:p w14:paraId="5D9813B3" w14:textId="77777777" w:rsidR="007F3E47" w:rsidRPr="000022D7" w:rsidRDefault="007F3E47" w:rsidP="007F3E47">
      <w:pPr>
        <w:snapToGrid w:val="0"/>
        <w:spacing w:line="360" w:lineRule="auto"/>
        <w:ind w:firstLine="405"/>
        <w:jc w:val="left"/>
        <w:rPr>
          <w:rFonts w:ascii="Times New Roman" w:hAnsi="Times New Roman" w:cs="Times New Roman"/>
          <w:b/>
        </w:rPr>
      </w:pPr>
    </w:p>
    <w:p w14:paraId="2E389D89" w14:textId="12539A63" w:rsidR="007F3E47" w:rsidRPr="000022D7" w:rsidRDefault="007F3E47" w:rsidP="00B02982">
      <w:pPr>
        <w:snapToGrid w:val="0"/>
        <w:spacing w:line="360" w:lineRule="auto"/>
        <w:jc w:val="left"/>
        <w:rPr>
          <w:rFonts w:ascii="Times New Roman" w:hAnsi="Times New Roman" w:cs="Times New Roman"/>
        </w:rPr>
      </w:pPr>
      <w:r w:rsidRPr="000022D7">
        <w:rPr>
          <w:rFonts w:ascii="Times New Roman" w:hAnsi="Times New Roman" w:cs="Times New Roman"/>
          <w:b/>
        </w:rPr>
        <w:t>例</w:t>
      </w:r>
      <w:r w:rsidR="00607824">
        <w:rPr>
          <w:rFonts w:ascii="Times New Roman" w:hAnsi="Times New Roman" w:cs="Times New Roman" w:hint="eastAsia"/>
        </w:rPr>
        <w:t>1.1.</w:t>
      </w:r>
      <w:r w:rsidRPr="000022D7">
        <w:rPr>
          <w:rFonts w:ascii="Times New Roman" w:hAnsi="Times New Roman" w:cs="Times New Roman"/>
          <w:b/>
        </w:rPr>
        <w:t>1</w:t>
      </w:r>
      <w:r w:rsidR="00B02982" w:rsidRPr="000022D7">
        <w:rPr>
          <w:rFonts w:ascii="Times New Roman" w:hAnsi="Times New Roman" w:cs="Times New Roman"/>
          <w:b/>
        </w:rPr>
        <w:t>4</w:t>
      </w:r>
      <w:r w:rsidR="00607824">
        <w:rPr>
          <w:rFonts w:ascii="Times New Roman" w:hAnsi="Times New Roman" w:cs="Times New Roman" w:hint="eastAsia"/>
          <w:b/>
        </w:rPr>
        <w:t>将</w:t>
      </w:r>
      <w:r w:rsidRPr="000022D7">
        <w:rPr>
          <w:rFonts w:ascii="Times New Roman" w:hAnsi="Times New Roman" w:cs="Times New Roman"/>
        </w:rPr>
        <w:t>整数</w:t>
      </w:r>
      <w:r w:rsidR="008A77A7">
        <w:rPr>
          <w:rFonts w:ascii="Times New Roman" w:hAnsi="Times New Roman" w:cs="Times New Roman" w:hint="eastAsia"/>
        </w:rPr>
        <w:t>404</w:t>
      </w:r>
      <w:r w:rsidR="00607824" w:rsidRPr="000022D7">
        <w:rPr>
          <w:rFonts w:ascii="Times New Roman" w:hAnsi="Times New Roman" w:cs="Times New Roman"/>
        </w:rPr>
        <w:t>表示</w:t>
      </w:r>
      <w:r w:rsidRPr="000022D7">
        <w:rPr>
          <w:rFonts w:ascii="Times New Roman" w:hAnsi="Times New Roman" w:cs="Times New Roman"/>
        </w:rPr>
        <w:t>为二进制</w:t>
      </w:r>
      <w:r w:rsidRPr="000022D7">
        <w:rPr>
          <w:rFonts w:ascii="Times New Roman" w:hAnsi="Times New Roman" w:cs="Times New Roman"/>
        </w:rPr>
        <w:t>.</w:t>
      </w:r>
    </w:p>
    <w:p w14:paraId="4D004CA3" w14:textId="2C567AEB" w:rsidR="007F3E47" w:rsidRPr="000022D7" w:rsidRDefault="007F3E47" w:rsidP="007F3E47">
      <w:pPr>
        <w:snapToGrid w:val="0"/>
        <w:spacing w:line="360" w:lineRule="auto"/>
        <w:ind w:firstLine="405"/>
        <w:jc w:val="left"/>
        <w:rPr>
          <w:rFonts w:ascii="Times New Roman" w:hAnsi="Times New Roman" w:cs="Times New Roman"/>
        </w:rPr>
      </w:pPr>
      <w:r w:rsidRPr="000022D7">
        <w:rPr>
          <w:rFonts w:ascii="Times New Roman" w:hAnsi="Times New Roman" w:cs="Times New Roman"/>
          <w:b/>
        </w:rPr>
        <w:t>解</w:t>
      </w:r>
      <w:r w:rsidRPr="000022D7">
        <w:rPr>
          <w:rFonts w:ascii="Times New Roman" w:hAnsi="Times New Roman" w:cs="Times New Roman"/>
        </w:rPr>
        <w:t xml:space="preserve"> </w:t>
      </w:r>
      <w:r w:rsidRPr="000022D7">
        <w:rPr>
          <w:rFonts w:ascii="Times New Roman" w:hAnsi="Times New Roman" w:cs="Times New Roman"/>
        </w:rPr>
        <w:t>逐次运用</w:t>
      </w:r>
      <w:r w:rsidR="00BC0F68">
        <w:rPr>
          <w:rFonts w:ascii="Times New Roman" w:hAnsi="Times New Roman" w:cs="Times New Roman"/>
        </w:rPr>
        <w:t>欧几里德</w:t>
      </w:r>
      <w:r w:rsidRPr="000022D7">
        <w:rPr>
          <w:rFonts w:ascii="Times New Roman" w:hAnsi="Times New Roman" w:cs="Times New Roman"/>
        </w:rPr>
        <w:t>除法，我们有</w:t>
      </w:r>
    </w:p>
    <w:p w14:paraId="5B9575DA" w14:textId="00DB5F62" w:rsidR="00D63C7F" w:rsidRDefault="00D63C7F" w:rsidP="007F3E47">
      <w:pPr>
        <w:snapToGrid w:val="0"/>
        <w:spacing w:line="360" w:lineRule="auto"/>
        <w:ind w:firstLine="403"/>
        <w:jc w:val="center"/>
        <w:rPr>
          <w:rFonts w:ascii="Times New Roman" w:hAnsi="Times New Roman" w:cs="Times New Roman"/>
        </w:rPr>
      </w:pPr>
      <w:r>
        <w:rPr>
          <w:rFonts w:ascii="Times New Roman" w:hAnsi="Times New Roman" w:cs="Times New Roman" w:hint="eastAsia"/>
        </w:rPr>
        <w:t>404=2</w:t>
      </w:r>
      <w:r>
        <w:rPr>
          <w:rFonts w:ascii="Times New Roman" w:hAnsi="Times New Roman" w:cs="Times New Roman"/>
        </w:rPr>
        <w:sym w:font="Wingdings" w:char="F09E"/>
      </w:r>
      <w:r>
        <w:rPr>
          <w:rFonts w:ascii="Times New Roman" w:hAnsi="Times New Roman" w:cs="Times New Roman" w:hint="eastAsia"/>
        </w:rPr>
        <w:t>202+</w:t>
      </w:r>
      <w:proofErr w:type="gramStart"/>
      <w:r>
        <w:rPr>
          <w:rFonts w:ascii="Times New Roman" w:hAnsi="Times New Roman" w:cs="Times New Roman" w:hint="eastAsia"/>
        </w:rPr>
        <w:t>0,  202</w:t>
      </w:r>
      <w:proofErr w:type="gramEnd"/>
      <w:r>
        <w:rPr>
          <w:rFonts w:ascii="Times New Roman" w:hAnsi="Times New Roman" w:cs="Times New Roman" w:hint="eastAsia"/>
        </w:rPr>
        <w:t>=2</w:t>
      </w:r>
      <w:r>
        <w:rPr>
          <w:rFonts w:ascii="Times New Roman" w:hAnsi="Times New Roman" w:cs="Times New Roman"/>
        </w:rPr>
        <w:sym w:font="Wingdings" w:char="F09E"/>
      </w:r>
      <w:r>
        <w:rPr>
          <w:rFonts w:ascii="Times New Roman" w:hAnsi="Times New Roman" w:cs="Times New Roman" w:hint="eastAsia"/>
        </w:rPr>
        <w:t>101+0,</w:t>
      </w:r>
    </w:p>
    <w:p w14:paraId="2125E614" w14:textId="4BB86F17" w:rsidR="00D63C7F" w:rsidRDefault="00D63C7F" w:rsidP="007F3E47">
      <w:pPr>
        <w:snapToGrid w:val="0"/>
        <w:spacing w:line="360" w:lineRule="auto"/>
        <w:ind w:firstLine="403"/>
        <w:jc w:val="center"/>
        <w:rPr>
          <w:rFonts w:ascii="Times New Roman" w:hAnsi="Times New Roman" w:cs="Times New Roman"/>
        </w:rPr>
      </w:pPr>
      <w:r>
        <w:rPr>
          <w:rFonts w:ascii="Times New Roman" w:hAnsi="Times New Roman" w:cs="Times New Roman" w:hint="eastAsia"/>
        </w:rPr>
        <w:t>101=2</w:t>
      </w:r>
      <w:r>
        <w:rPr>
          <w:rFonts w:ascii="Times New Roman" w:hAnsi="Times New Roman" w:cs="Times New Roman"/>
        </w:rPr>
        <w:sym w:font="Wingdings" w:char="F09E"/>
      </w:r>
      <w:r>
        <w:rPr>
          <w:rFonts w:ascii="Times New Roman" w:hAnsi="Times New Roman" w:cs="Times New Roman" w:hint="eastAsia"/>
        </w:rPr>
        <w:t>50+</w:t>
      </w:r>
      <w:proofErr w:type="gramStart"/>
      <w:r>
        <w:rPr>
          <w:rFonts w:ascii="Times New Roman" w:hAnsi="Times New Roman" w:cs="Times New Roman" w:hint="eastAsia"/>
        </w:rPr>
        <w:t>1,  50</w:t>
      </w:r>
      <w:proofErr w:type="gramEnd"/>
      <w:r>
        <w:rPr>
          <w:rFonts w:ascii="Times New Roman" w:hAnsi="Times New Roman" w:cs="Times New Roman" w:hint="eastAsia"/>
        </w:rPr>
        <w:t>=2</w:t>
      </w:r>
      <w:r>
        <w:rPr>
          <w:rFonts w:ascii="Times New Roman" w:hAnsi="Times New Roman" w:cs="Times New Roman"/>
        </w:rPr>
        <w:sym w:font="Wingdings" w:char="F09E"/>
      </w:r>
      <w:r>
        <w:rPr>
          <w:rFonts w:ascii="Times New Roman" w:hAnsi="Times New Roman" w:cs="Times New Roman" w:hint="eastAsia"/>
        </w:rPr>
        <w:t>25+0,</w:t>
      </w:r>
    </w:p>
    <w:p w14:paraId="74C2B3D4" w14:textId="56C8E2E3" w:rsidR="00D63C7F" w:rsidRDefault="00D63C7F" w:rsidP="007F3E47">
      <w:pPr>
        <w:snapToGrid w:val="0"/>
        <w:spacing w:line="360" w:lineRule="auto"/>
        <w:ind w:firstLine="403"/>
        <w:jc w:val="center"/>
        <w:rPr>
          <w:rFonts w:ascii="Times New Roman" w:hAnsi="Times New Roman" w:cs="Times New Roman"/>
        </w:rPr>
      </w:pPr>
      <w:r>
        <w:rPr>
          <w:rFonts w:ascii="Times New Roman" w:hAnsi="Times New Roman" w:cs="Times New Roman" w:hint="eastAsia"/>
        </w:rPr>
        <w:t>25=2</w:t>
      </w:r>
      <w:r>
        <w:rPr>
          <w:rFonts w:ascii="Times New Roman" w:hAnsi="Times New Roman" w:cs="Times New Roman"/>
        </w:rPr>
        <w:sym w:font="Wingdings" w:char="F09E"/>
      </w:r>
      <w:r>
        <w:rPr>
          <w:rFonts w:ascii="Times New Roman" w:hAnsi="Times New Roman" w:cs="Times New Roman" w:hint="eastAsia"/>
        </w:rPr>
        <w:t>12+</w:t>
      </w:r>
      <w:proofErr w:type="gramStart"/>
      <w:r>
        <w:rPr>
          <w:rFonts w:ascii="Times New Roman" w:hAnsi="Times New Roman" w:cs="Times New Roman" w:hint="eastAsia"/>
        </w:rPr>
        <w:t>1,  12</w:t>
      </w:r>
      <w:proofErr w:type="gramEnd"/>
      <w:r>
        <w:rPr>
          <w:rFonts w:ascii="Times New Roman" w:hAnsi="Times New Roman" w:cs="Times New Roman" w:hint="eastAsia"/>
        </w:rPr>
        <w:t>=2</w:t>
      </w:r>
      <w:r>
        <w:rPr>
          <w:rFonts w:ascii="Times New Roman" w:hAnsi="Times New Roman" w:cs="Times New Roman"/>
        </w:rPr>
        <w:sym w:font="Wingdings" w:char="F09E"/>
      </w:r>
      <w:r>
        <w:rPr>
          <w:rFonts w:ascii="Times New Roman" w:hAnsi="Times New Roman" w:cs="Times New Roman" w:hint="eastAsia"/>
        </w:rPr>
        <w:t>6+0,</w:t>
      </w:r>
    </w:p>
    <w:p w14:paraId="20571BC4" w14:textId="328B53C0" w:rsidR="00D63C7F" w:rsidRDefault="00D63C7F" w:rsidP="007F3E47">
      <w:pPr>
        <w:snapToGrid w:val="0"/>
        <w:spacing w:line="360" w:lineRule="auto"/>
        <w:ind w:firstLine="403"/>
        <w:jc w:val="center"/>
        <w:rPr>
          <w:rFonts w:ascii="Times New Roman" w:hAnsi="Times New Roman" w:cs="Times New Roman"/>
        </w:rPr>
      </w:pPr>
      <w:r>
        <w:rPr>
          <w:rFonts w:ascii="Times New Roman" w:hAnsi="Times New Roman" w:cs="Times New Roman" w:hint="eastAsia"/>
        </w:rPr>
        <w:t>6=2</w:t>
      </w:r>
      <w:r>
        <w:rPr>
          <w:rFonts w:ascii="Times New Roman" w:hAnsi="Times New Roman" w:cs="Times New Roman"/>
        </w:rPr>
        <w:sym w:font="Wingdings" w:char="F09E"/>
      </w:r>
      <w:r>
        <w:rPr>
          <w:rFonts w:ascii="Times New Roman" w:hAnsi="Times New Roman" w:cs="Times New Roman" w:hint="eastAsia"/>
        </w:rPr>
        <w:t>3+0, 3=2</w:t>
      </w:r>
      <w:r>
        <w:rPr>
          <w:rFonts w:ascii="Times New Roman" w:hAnsi="Times New Roman" w:cs="Times New Roman"/>
        </w:rPr>
        <w:sym w:font="Wingdings" w:char="F09E"/>
      </w:r>
      <w:r>
        <w:rPr>
          <w:rFonts w:ascii="Times New Roman" w:hAnsi="Times New Roman" w:cs="Times New Roman" w:hint="eastAsia"/>
        </w:rPr>
        <w:t>1+1,</w:t>
      </w:r>
    </w:p>
    <w:p w14:paraId="7F96D289" w14:textId="0A0EF86D" w:rsidR="00D63C7F" w:rsidRDefault="00D63C7F" w:rsidP="007F3E47">
      <w:pPr>
        <w:snapToGrid w:val="0"/>
        <w:spacing w:line="360" w:lineRule="auto"/>
        <w:ind w:firstLine="403"/>
        <w:jc w:val="center"/>
        <w:rPr>
          <w:rFonts w:ascii="Times New Roman" w:hAnsi="Times New Roman" w:cs="Times New Roman"/>
        </w:rPr>
      </w:pPr>
      <w:r>
        <w:rPr>
          <w:rFonts w:ascii="Times New Roman" w:hAnsi="Times New Roman" w:cs="Times New Roman" w:hint="eastAsia"/>
        </w:rPr>
        <w:t>1=2</w:t>
      </w:r>
      <w:r>
        <w:rPr>
          <w:rFonts w:ascii="Times New Roman" w:hAnsi="Times New Roman" w:cs="Times New Roman"/>
        </w:rPr>
        <w:sym w:font="Wingdings" w:char="F09E"/>
      </w:r>
      <w:r>
        <w:rPr>
          <w:rFonts w:ascii="Times New Roman" w:hAnsi="Times New Roman" w:cs="Times New Roman" w:hint="eastAsia"/>
        </w:rPr>
        <w:t>0+1.</w:t>
      </w:r>
    </w:p>
    <w:p w14:paraId="4D60DEF6" w14:textId="02CC7B7B" w:rsidR="007F3E47" w:rsidRPr="000022D7" w:rsidRDefault="00D63C7F" w:rsidP="003453CD">
      <w:pPr>
        <w:widowControl/>
        <w:snapToGrid w:val="0"/>
        <w:spacing w:line="360" w:lineRule="auto"/>
        <w:ind w:firstLineChars="400" w:firstLine="840"/>
        <w:jc w:val="left"/>
        <w:rPr>
          <w:rFonts w:ascii="Times New Roman" w:hAnsi="Times New Roman" w:cs="Times New Roman"/>
        </w:rPr>
      </w:pPr>
      <w:r>
        <w:rPr>
          <w:rFonts w:ascii="Times New Roman" w:hAnsi="Times New Roman" w:cs="Times New Roman" w:hint="eastAsia"/>
        </w:rPr>
        <w:t>因此</w:t>
      </w:r>
      <w:r>
        <w:rPr>
          <w:rFonts w:ascii="Times New Roman" w:hAnsi="Times New Roman" w:cs="Times New Roman" w:hint="eastAsia"/>
        </w:rPr>
        <w:t>, 404= (110010100)</w:t>
      </w:r>
      <w:r w:rsidRPr="003453CD">
        <w:rPr>
          <w:rFonts w:ascii="Times New Roman" w:hAnsi="Times New Roman" w:cs="Times New Roman"/>
          <w:vertAlign w:val="subscript"/>
        </w:rPr>
        <w:t>2</w:t>
      </w:r>
      <w:r>
        <w:rPr>
          <w:rFonts w:ascii="Times New Roman" w:hAnsi="Times New Roman" w:cs="Times New Roman" w:hint="eastAsia"/>
        </w:rPr>
        <w:t xml:space="preserve">, </w:t>
      </w:r>
      <w:r>
        <w:rPr>
          <w:rFonts w:ascii="Times New Roman" w:hAnsi="Times New Roman" w:cs="Times New Roman" w:hint="eastAsia"/>
        </w:rPr>
        <w:t>或者</w:t>
      </w:r>
      <w:r>
        <w:rPr>
          <w:rFonts w:ascii="Times New Roman" w:hAnsi="Times New Roman" w:cs="Times New Roman" w:hint="eastAsia"/>
        </w:rPr>
        <w:t xml:space="preserve"> </w:t>
      </w:r>
      <m:oMath>
        <m:r>
          <w:rPr>
            <w:rFonts w:ascii="Cambria Math" w:hAnsi="Cambria Math" w:cs="Times New Roman" w:hint="eastAsia"/>
          </w:rPr>
          <m:t>404=1</m:t>
        </m:r>
        <m:r>
          <w:rPr>
            <w:rFonts w:ascii="Cambria Math" w:hAnsi="Cambria Math" w:cs="Times New Roman"/>
            <w:i/>
          </w:rPr>
          <w:sym w:font="Wingdings" w:char="F09E"/>
        </m:r>
        <m:sSup>
          <m:sSupPr>
            <m:ctrlPr>
              <w:rPr>
                <w:rFonts w:ascii="Cambria Math" w:hAnsi="Cambria Math" w:cs="Times New Roman"/>
                <w:i/>
              </w:rPr>
            </m:ctrlPr>
          </m:sSupPr>
          <m:e>
            <m:r>
              <w:rPr>
                <w:rFonts w:ascii="Cambria Math" w:hAnsi="Cambria Math" w:cs="Times New Roman" w:hint="eastAsia"/>
              </w:rPr>
              <m:t>2</m:t>
            </m:r>
          </m:e>
          <m:sup>
            <m:r>
              <w:rPr>
                <w:rFonts w:ascii="Cambria Math" w:hAnsi="Cambria Math" w:cs="Times New Roman" w:hint="eastAsia"/>
              </w:rPr>
              <m:t>8</m:t>
            </m:r>
          </m:sup>
        </m:sSup>
        <m:r>
          <w:rPr>
            <w:rFonts w:ascii="Cambria Math" w:hAnsi="Cambria Math" w:cs="Times New Roman"/>
          </w:rPr>
          <m:t>+</m:t>
        </m:r>
        <m:r>
          <w:rPr>
            <w:rFonts w:ascii="Cambria Math" w:hAnsi="Cambria Math" w:cs="Times New Roman" w:hint="eastAsia"/>
          </w:rPr>
          <m:t>1</m:t>
        </m:r>
        <m:r>
          <w:rPr>
            <w:rFonts w:ascii="Cambria Math" w:hAnsi="Cambria Math" w:cs="Times New Roman"/>
            <w:i/>
          </w:rPr>
          <w:sym w:font="Wingdings" w:char="F09E"/>
        </m:r>
        <m:sSup>
          <m:sSupPr>
            <m:ctrlPr>
              <w:rPr>
                <w:rFonts w:ascii="Cambria Math" w:hAnsi="Cambria Math" w:cs="Times New Roman"/>
                <w:i/>
              </w:rPr>
            </m:ctrlPr>
          </m:sSupPr>
          <m:e>
            <m:r>
              <w:rPr>
                <w:rFonts w:ascii="Cambria Math" w:hAnsi="Cambria Math" w:cs="Times New Roman" w:hint="eastAsia"/>
              </w:rPr>
              <m:t>2</m:t>
            </m:r>
          </m:e>
          <m:sup>
            <m:r>
              <w:rPr>
                <w:rFonts w:ascii="Cambria Math" w:hAnsi="Cambria Math" w:cs="Times New Roman" w:hint="eastAsia"/>
              </w:rPr>
              <m:t>7</m:t>
            </m:r>
          </m:sup>
        </m:sSup>
        <m:r>
          <w:rPr>
            <w:rFonts w:ascii="Cambria Math" w:hAnsi="Cambria Math" w:cs="Times New Roman"/>
          </w:rPr>
          <m:t>+</m:t>
        </m:r>
        <m:r>
          <w:rPr>
            <w:rFonts w:ascii="Cambria Math" w:hAnsi="Cambria Math" w:cs="Times New Roman" w:hint="eastAsia"/>
          </w:rPr>
          <m:t>0</m:t>
        </m:r>
        <m:r>
          <w:rPr>
            <w:rFonts w:ascii="Cambria Math" w:hAnsi="Cambria Math" w:cs="Times New Roman"/>
            <w:i/>
          </w:rPr>
          <w:sym w:font="Wingdings" w:char="F09E"/>
        </m:r>
        <m:sSup>
          <m:sSupPr>
            <m:ctrlPr>
              <w:rPr>
                <w:rFonts w:ascii="Cambria Math" w:hAnsi="Cambria Math" w:cs="Times New Roman"/>
                <w:i/>
              </w:rPr>
            </m:ctrlPr>
          </m:sSupPr>
          <m:e>
            <m:r>
              <w:rPr>
                <w:rFonts w:ascii="Cambria Math" w:hAnsi="Cambria Math" w:cs="Times New Roman" w:hint="eastAsia"/>
              </w:rPr>
              <m:t>2</m:t>
            </m:r>
          </m:e>
          <m:sup>
            <m:r>
              <w:rPr>
                <w:rFonts w:ascii="Cambria Math" w:hAnsi="Cambria Math" w:cs="Times New Roman" w:hint="eastAsia"/>
              </w:rPr>
              <m:t>6</m:t>
            </m:r>
          </m:sup>
        </m:sSup>
        <m:r>
          <w:rPr>
            <w:rFonts w:ascii="Cambria Math" w:hAnsi="Cambria Math" w:cs="Times New Roman"/>
          </w:rPr>
          <m:t>+</m:t>
        </m:r>
        <m:r>
          <w:rPr>
            <w:rFonts w:ascii="Cambria Math" w:hAnsi="Cambria Math" w:cs="Times New Roman" w:hint="eastAsia"/>
          </w:rPr>
          <m:t>0</m:t>
        </m:r>
        <m:r>
          <w:rPr>
            <w:rFonts w:ascii="Cambria Math" w:hAnsi="Cambria Math" w:cs="Times New Roman"/>
            <w:i/>
          </w:rPr>
          <w:sym w:font="Wingdings" w:char="F09E"/>
        </m:r>
        <m:sSup>
          <m:sSupPr>
            <m:ctrlPr>
              <w:rPr>
                <w:rFonts w:ascii="Cambria Math" w:hAnsi="Cambria Math" w:cs="Times New Roman"/>
                <w:i/>
              </w:rPr>
            </m:ctrlPr>
          </m:sSupPr>
          <m:e>
            <m:r>
              <w:rPr>
                <w:rFonts w:ascii="Cambria Math" w:hAnsi="Cambria Math" w:cs="Times New Roman" w:hint="eastAsia"/>
              </w:rPr>
              <m:t>2</m:t>
            </m:r>
          </m:e>
          <m:sup>
            <m:r>
              <w:rPr>
                <w:rFonts w:ascii="Cambria Math" w:hAnsi="Cambria Math" w:cs="Times New Roman" w:hint="eastAsia"/>
              </w:rPr>
              <m:t>5</m:t>
            </m:r>
          </m:sup>
        </m:sSup>
        <m:r>
          <w:rPr>
            <w:rFonts w:ascii="Cambria Math" w:hAnsi="Cambria Math" w:cs="Times New Roman"/>
          </w:rPr>
          <m:t>+</m:t>
        </m:r>
        <m:r>
          <w:rPr>
            <w:rFonts w:ascii="Cambria Math" w:hAnsi="Cambria Math" w:cs="Times New Roman" w:hint="eastAsia"/>
          </w:rPr>
          <m:t>1</m:t>
        </m:r>
        <m:r>
          <w:rPr>
            <w:rFonts w:ascii="Cambria Math" w:hAnsi="Cambria Math" w:cs="Times New Roman"/>
            <w:i/>
          </w:rPr>
          <w:sym w:font="Wingdings" w:char="F09E"/>
        </m:r>
        <m:sSup>
          <m:sSupPr>
            <m:ctrlPr>
              <w:rPr>
                <w:rFonts w:ascii="Cambria Math" w:hAnsi="Cambria Math" w:cs="Times New Roman"/>
                <w:i/>
              </w:rPr>
            </m:ctrlPr>
          </m:sSupPr>
          <m:e>
            <m:r>
              <w:rPr>
                <w:rFonts w:ascii="Cambria Math" w:hAnsi="Cambria Math" w:cs="Times New Roman" w:hint="eastAsia"/>
              </w:rPr>
              <m:t>2</m:t>
            </m:r>
          </m:e>
          <m:sup>
            <m:r>
              <w:rPr>
                <w:rFonts w:ascii="Cambria Math" w:hAnsi="Cambria Math" w:cs="Times New Roman" w:hint="eastAsia"/>
              </w:rPr>
              <m:t>4</m:t>
            </m:r>
          </m:sup>
        </m:sSup>
        <m:r>
          <w:rPr>
            <w:rFonts w:ascii="Cambria Math" w:hAnsi="Cambria Math" w:cs="Times New Roman"/>
          </w:rPr>
          <m:t>+</m:t>
        </m:r>
        <m:r>
          <w:rPr>
            <w:rFonts w:ascii="Cambria Math" w:hAnsi="Cambria Math" w:cs="Times New Roman" w:hint="eastAsia"/>
          </w:rPr>
          <m:t>0</m:t>
        </m:r>
        <m:r>
          <w:rPr>
            <w:rFonts w:ascii="Cambria Math" w:hAnsi="Cambria Math" w:cs="Times New Roman"/>
            <w:i/>
          </w:rPr>
          <w:sym w:font="Wingdings" w:char="F09E"/>
        </m:r>
        <m:sSup>
          <m:sSupPr>
            <m:ctrlPr>
              <w:rPr>
                <w:rFonts w:ascii="Cambria Math" w:hAnsi="Cambria Math" w:cs="Times New Roman"/>
                <w:i/>
              </w:rPr>
            </m:ctrlPr>
          </m:sSupPr>
          <m:e>
            <m:r>
              <w:rPr>
                <w:rFonts w:ascii="Cambria Math" w:hAnsi="Cambria Math" w:cs="Times New Roman" w:hint="eastAsia"/>
              </w:rPr>
              <m:t>2</m:t>
            </m:r>
          </m:e>
          <m:sup>
            <m:r>
              <w:rPr>
                <w:rFonts w:ascii="Cambria Math" w:hAnsi="Cambria Math" w:cs="Times New Roman" w:hint="eastAsia"/>
              </w:rPr>
              <m:t>3</m:t>
            </m:r>
          </m:sup>
        </m:sSup>
        <m:r>
          <w:rPr>
            <w:rFonts w:ascii="Cambria Math" w:hAnsi="Cambria Math" w:cs="Times New Roman"/>
          </w:rPr>
          <m:t>+</m:t>
        </m:r>
        <m:r>
          <w:rPr>
            <w:rFonts w:ascii="Cambria Math" w:hAnsi="Cambria Math" w:cs="Times New Roman" w:hint="eastAsia"/>
          </w:rPr>
          <m:t>1</m:t>
        </m:r>
        <m:r>
          <w:rPr>
            <w:rFonts w:ascii="Cambria Math" w:hAnsi="Cambria Math" w:cs="Times New Roman"/>
            <w:i/>
          </w:rPr>
          <w:sym w:font="Wingdings" w:char="F09E"/>
        </m:r>
        <m:sSup>
          <m:sSupPr>
            <m:ctrlPr>
              <w:rPr>
                <w:rFonts w:ascii="Cambria Math" w:hAnsi="Cambria Math" w:cs="Times New Roman"/>
                <w:i/>
              </w:rPr>
            </m:ctrlPr>
          </m:sSupPr>
          <m:e>
            <m:r>
              <w:rPr>
                <w:rFonts w:ascii="Cambria Math" w:hAnsi="Cambria Math" w:cs="Times New Roman" w:hint="eastAsia"/>
              </w:rPr>
              <m:t>2</m:t>
            </m:r>
          </m:e>
          <m:sup>
            <m:r>
              <w:rPr>
                <w:rFonts w:ascii="Cambria Math" w:hAnsi="Cambria Math" w:cs="Times New Roman" w:hint="eastAsia"/>
              </w:rPr>
              <m:t>2</m:t>
            </m:r>
          </m:sup>
        </m:sSup>
        <m:r>
          <w:rPr>
            <w:rFonts w:ascii="Cambria Math" w:hAnsi="Cambria Math" w:cs="Times New Roman"/>
          </w:rPr>
          <m:t>+</m:t>
        </m:r>
        <m:r>
          <w:rPr>
            <w:rFonts w:ascii="Cambria Math" w:hAnsi="Cambria Math" w:cs="Times New Roman" w:hint="eastAsia"/>
          </w:rPr>
          <m:t>0</m:t>
        </m:r>
        <m:r>
          <w:rPr>
            <w:rFonts w:ascii="Cambria Math" w:hAnsi="Cambria Math" w:cs="Times New Roman"/>
            <w:i/>
          </w:rPr>
          <w:sym w:font="Wingdings" w:char="F09E"/>
        </m:r>
        <m:sSup>
          <m:sSupPr>
            <m:ctrlPr>
              <w:rPr>
                <w:rFonts w:ascii="Cambria Math" w:hAnsi="Cambria Math" w:cs="Times New Roman"/>
                <w:i/>
              </w:rPr>
            </m:ctrlPr>
          </m:sSupPr>
          <m:e>
            <m:r>
              <w:rPr>
                <w:rFonts w:ascii="Cambria Math" w:hAnsi="Cambria Math" w:cs="Times New Roman" w:hint="eastAsia"/>
              </w:rPr>
              <m:t>2</m:t>
            </m:r>
          </m:e>
          <m:sup>
            <m:r>
              <w:rPr>
                <w:rFonts w:ascii="Cambria Math" w:hAnsi="Cambria Math" w:cs="Times New Roman" w:hint="eastAsia"/>
              </w:rPr>
              <m:t>1</m:t>
            </m:r>
          </m:sup>
        </m:sSup>
        <m:r>
          <w:rPr>
            <w:rFonts w:ascii="Cambria Math" w:hAnsi="Cambria Math" w:cs="Times New Roman"/>
          </w:rPr>
          <m:t>+</m:t>
        </m:r>
        <m:r>
          <w:rPr>
            <w:rFonts w:ascii="Cambria Math" w:hAnsi="Cambria Math" w:cs="Times New Roman" w:hint="eastAsia"/>
          </w:rPr>
          <m:t>0</m:t>
        </m:r>
        <m:r>
          <w:rPr>
            <w:rFonts w:ascii="Cambria Math" w:hAnsi="Cambria Math" w:cs="Times New Roman"/>
            <w:i/>
          </w:rPr>
          <w:sym w:font="Wingdings" w:char="F09E"/>
        </m:r>
        <m:sSup>
          <m:sSupPr>
            <m:ctrlPr>
              <w:rPr>
                <w:rFonts w:ascii="Cambria Math" w:hAnsi="Cambria Math" w:cs="Times New Roman"/>
                <w:i/>
              </w:rPr>
            </m:ctrlPr>
          </m:sSupPr>
          <m:e>
            <m:r>
              <w:rPr>
                <w:rFonts w:ascii="Cambria Math" w:hAnsi="Cambria Math" w:cs="Times New Roman" w:hint="eastAsia"/>
              </w:rPr>
              <m:t>2</m:t>
            </m:r>
          </m:e>
          <m:sup>
            <m:r>
              <w:rPr>
                <w:rFonts w:ascii="Cambria Math" w:hAnsi="Cambria Math" w:cs="Times New Roman" w:hint="eastAsia"/>
              </w:rPr>
              <m:t>0</m:t>
            </m:r>
          </m:sup>
        </m:sSup>
      </m:oMath>
      <w:r w:rsidR="006D1993">
        <w:rPr>
          <w:rFonts w:ascii="Times New Roman" w:hAnsi="Times New Roman" w:cs="Times New Roman" w:hint="eastAsia"/>
        </w:rPr>
        <w:t>.</w:t>
      </w:r>
    </w:p>
    <w:p w14:paraId="18566168" w14:textId="79A9BF79" w:rsidR="007F3E47" w:rsidRPr="000022D7" w:rsidRDefault="007F3E47" w:rsidP="007F3E47">
      <w:pPr>
        <w:widowControl/>
        <w:snapToGrid w:val="0"/>
        <w:spacing w:line="360" w:lineRule="auto"/>
        <w:jc w:val="center"/>
        <w:rPr>
          <w:rFonts w:ascii="Times New Roman" w:hAnsi="Times New Roman" w:cs="Times New Roman"/>
        </w:rPr>
      </w:pPr>
    </w:p>
    <w:p w14:paraId="44E384AF" w14:textId="77777777" w:rsidR="007F3E47" w:rsidRPr="000022D7" w:rsidRDefault="007F3E47" w:rsidP="007F3E47">
      <w:pPr>
        <w:widowControl/>
        <w:snapToGrid w:val="0"/>
        <w:spacing w:line="360" w:lineRule="auto"/>
        <w:ind w:firstLine="420"/>
        <w:jc w:val="left"/>
        <w:rPr>
          <w:rFonts w:ascii="Times New Roman" w:hAnsi="Times New Roman" w:cs="Times New Roman"/>
        </w:rPr>
      </w:pPr>
    </w:p>
    <w:p w14:paraId="6766065D" w14:textId="77777777" w:rsidR="007F3E47" w:rsidRPr="000022D7" w:rsidRDefault="007F3E47" w:rsidP="007F3E47">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rPr>
        <w:t>计算机也常用八进制，或十六进制，或六十四进制等</w:t>
      </w:r>
      <w:r w:rsidRPr="000022D7">
        <w:rPr>
          <w:rFonts w:ascii="Times New Roman" w:hAnsi="Times New Roman" w:cs="Times New Roman"/>
        </w:rPr>
        <w:t xml:space="preserve">. </w:t>
      </w:r>
      <w:r w:rsidRPr="000022D7">
        <w:rPr>
          <w:rFonts w:ascii="Times New Roman" w:hAnsi="Times New Roman" w:cs="Times New Roman"/>
        </w:rPr>
        <w:t>在十六进制中，我们用</w:t>
      </w:r>
      <w:r w:rsidRPr="000022D7">
        <w:rPr>
          <w:rFonts w:ascii="Times New Roman" w:hAnsi="Times New Roman" w:cs="Times New Roman"/>
        </w:rPr>
        <w:t>0</w:t>
      </w:r>
      <w:r w:rsidRPr="000022D7">
        <w:rPr>
          <w:rFonts w:ascii="Times New Roman" w:hAnsi="Times New Roman" w:cs="Times New Roman"/>
        </w:rPr>
        <w:t>，</w:t>
      </w:r>
      <w:r w:rsidRPr="000022D7">
        <w:rPr>
          <w:rFonts w:ascii="Times New Roman" w:hAnsi="Times New Roman" w:cs="Times New Roman"/>
        </w:rPr>
        <w:t>1</w:t>
      </w:r>
      <w:r w:rsidRPr="000022D7">
        <w:rPr>
          <w:rFonts w:ascii="Times New Roman" w:hAnsi="Times New Roman" w:cs="Times New Roman"/>
        </w:rPr>
        <w:t>，</w:t>
      </w:r>
      <w:r w:rsidRPr="000022D7">
        <w:rPr>
          <w:rFonts w:ascii="Times New Roman" w:hAnsi="Times New Roman" w:cs="Times New Roman"/>
        </w:rPr>
        <w:t>2</w:t>
      </w:r>
      <w:r w:rsidRPr="000022D7">
        <w:rPr>
          <w:rFonts w:ascii="Times New Roman" w:hAnsi="Times New Roman" w:cs="Times New Roman"/>
        </w:rPr>
        <w:t>，</w:t>
      </w:r>
      <w:r w:rsidRPr="000022D7">
        <w:rPr>
          <w:rFonts w:ascii="Times New Roman" w:hAnsi="Times New Roman" w:cs="Times New Roman"/>
        </w:rPr>
        <w:t>3</w:t>
      </w:r>
      <w:r w:rsidRPr="000022D7">
        <w:rPr>
          <w:rFonts w:ascii="Times New Roman" w:hAnsi="Times New Roman" w:cs="Times New Roman"/>
        </w:rPr>
        <w:t>，</w:t>
      </w:r>
      <w:r w:rsidRPr="000022D7">
        <w:rPr>
          <w:rFonts w:ascii="Times New Roman" w:hAnsi="Times New Roman" w:cs="Times New Roman"/>
        </w:rPr>
        <w:t>4</w:t>
      </w:r>
      <w:r w:rsidRPr="000022D7">
        <w:rPr>
          <w:rFonts w:ascii="Times New Roman" w:hAnsi="Times New Roman" w:cs="Times New Roman"/>
        </w:rPr>
        <w:t>，</w:t>
      </w:r>
      <w:r w:rsidRPr="000022D7">
        <w:rPr>
          <w:rFonts w:ascii="Times New Roman" w:hAnsi="Times New Roman" w:cs="Times New Roman"/>
        </w:rPr>
        <w:t>5</w:t>
      </w:r>
      <w:r w:rsidRPr="000022D7">
        <w:rPr>
          <w:rFonts w:ascii="Times New Roman" w:hAnsi="Times New Roman" w:cs="Times New Roman"/>
        </w:rPr>
        <w:t>，</w:t>
      </w:r>
      <w:r w:rsidRPr="000022D7">
        <w:rPr>
          <w:rFonts w:ascii="Times New Roman" w:hAnsi="Times New Roman" w:cs="Times New Roman"/>
        </w:rPr>
        <w:t>6</w:t>
      </w:r>
      <w:r w:rsidRPr="000022D7">
        <w:rPr>
          <w:rFonts w:ascii="Times New Roman" w:hAnsi="Times New Roman" w:cs="Times New Roman"/>
        </w:rPr>
        <w:t>，</w:t>
      </w:r>
      <w:r w:rsidRPr="000022D7">
        <w:rPr>
          <w:rFonts w:ascii="Times New Roman" w:hAnsi="Times New Roman" w:cs="Times New Roman"/>
        </w:rPr>
        <w:t>7</w:t>
      </w:r>
      <w:r w:rsidRPr="000022D7">
        <w:rPr>
          <w:rFonts w:ascii="Times New Roman" w:hAnsi="Times New Roman" w:cs="Times New Roman"/>
        </w:rPr>
        <w:t>，</w:t>
      </w:r>
      <w:r w:rsidRPr="000022D7">
        <w:rPr>
          <w:rFonts w:ascii="Times New Roman" w:hAnsi="Times New Roman" w:cs="Times New Roman"/>
        </w:rPr>
        <w:t>8</w:t>
      </w:r>
      <w:r w:rsidRPr="000022D7">
        <w:rPr>
          <w:rFonts w:ascii="Times New Roman" w:hAnsi="Times New Roman" w:cs="Times New Roman"/>
        </w:rPr>
        <w:t>，</w:t>
      </w:r>
      <w:r w:rsidRPr="000022D7">
        <w:rPr>
          <w:rFonts w:ascii="Times New Roman" w:hAnsi="Times New Roman" w:cs="Times New Roman"/>
        </w:rPr>
        <w:t>9</w:t>
      </w:r>
      <w:r w:rsidRPr="000022D7">
        <w:rPr>
          <w:rFonts w:ascii="Times New Roman" w:hAnsi="Times New Roman" w:cs="Times New Roman"/>
        </w:rPr>
        <w:t>，</w:t>
      </w:r>
      <w:r w:rsidRPr="000022D7">
        <w:rPr>
          <w:rFonts w:ascii="Times New Roman" w:hAnsi="Times New Roman" w:cs="Times New Roman"/>
        </w:rPr>
        <w:t>A</w:t>
      </w:r>
      <w:r w:rsidRPr="000022D7">
        <w:rPr>
          <w:rFonts w:ascii="Times New Roman" w:hAnsi="Times New Roman" w:cs="Times New Roman"/>
        </w:rPr>
        <w:t>，</w:t>
      </w:r>
      <w:r w:rsidRPr="000022D7">
        <w:rPr>
          <w:rFonts w:ascii="Times New Roman" w:hAnsi="Times New Roman" w:cs="Times New Roman"/>
        </w:rPr>
        <w:t>B</w:t>
      </w:r>
      <w:r w:rsidRPr="000022D7">
        <w:rPr>
          <w:rFonts w:ascii="Times New Roman" w:hAnsi="Times New Roman" w:cs="Times New Roman"/>
        </w:rPr>
        <w:t>，</w:t>
      </w:r>
      <w:r w:rsidRPr="000022D7">
        <w:rPr>
          <w:rFonts w:ascii="Times New Roman" w:hAnsi="Times New Roman" w:cs="Times New Roman"/>
        </w:rPr>
        <w:t>C</w:t>
      </w:r>
      <w:r w:rsidRPr="000022D7">
        <w:rPr>
          <w:rFonts w:ascii="Times New Roman" w:hAnsi="Times New Roman" w:cs="Times New Roman"/>
        </w:rPr>
        <w:t>，</w:t>
      </w:r>
      <w:r w:rsidRPr="000022D7">
        <w:rPr>
          <w:rFonts w:ascii="Times New Roman" w:hAnsi="Times New Roman" w:cs="Times New Roman"/>
        </w:rPr>
        <w:t>D</w:t>
      </w:r>
      <w:r w:rsidRPr="000022D7">
        <w:rPr>
          <w:rFonts w:ascii="Times New Roman" w:hAnsi="Times New Roman" w:cs="Times New Roman"/>
        </w:rPr>
        <w:t>，</w:t>
      </w:r>
      <w:r w:rsidRPr="000022D7">
        <w:rPr>
          <w:rFonts w:ascii="Times New Roman" w:hAnsi="Times New Roman" w:cs="Times New Roman"/>
        </w:rPr>
        <w:t>E</w:t>
      </w:r>
      <w:r w:rsidRPr="000022D7">
        <w:rPr>
          <w:rFonts w:ascii="Times New Roman" w:hAnsi="Times New Roman" w:cs="Times New Roman"/>
        </w:rPr>
        <w:t>，</w:t>
      </w:r>
      <w:r w:rsidRPr="000022D7">
        <w:rPr>
          <w:rFonts w:ascii="Times New Roman" w:hAnsi="Times New Roman" w:cs="Times New Roman"/>
        </w:rPr>
        <w:t>F</w:t>
      </w:r>
      <w:r w:rsidRPr="000022D7">
        <w:rPr>
          <w:rFonts w:ascii="Times New Roman" w:hAnsi="Times New Roman" w:cs="Times New Roman"/>
        </w:rPr>
        <w:t>分别表示</w:t>
      </w:r>
      <w:r w:rsidRPr="000022D7">
        <w:rPr>
          <w:rFonts w:ascii="Times New Roman" w:hAnsi="Times New Roman" w:cs="Times New Roman"/>
        </w:rPr>
        <w:t>0</w:t>
      </w:r>
      <w:r w:rsidRPr="000022D7">
        <w:rPr>
          <w:rFonts w:ascii="Times New Roman" w:hAnsi="Times New Roman" w:cs="Times New Roman"/>
        </w:rPr>
        <w:t>，</w:t>
      </w:r>
      <w:r w:rsidRPr="000022D7">
        <w:rPr>
          <w:rFonts w:ascii="Times New Roman" w:hAnsi="Times New Roman" w:cs="Times New Roman"/>
        </w:rPr>
        <w:t>1</w:t>
      </w:r>
      <w:r w:rsidRPr="000022D7">
        <w:rPr>
          <w:rFonts w:ascii="Times New Roman" w:hAnsi="Times New Roman" w:cs="Times New Roman"/>
        </w:rPr>
        <w:t>，</w:t>
      </w:r>
      <w:r w:rsidRPr="000022D7">
        <w:rPr>
          <w:rFonts w:ascii="Times New Roman" w:hAnsi="Times New Roman" w:cs="Times New Roman"/>
        </w:rPr>
        <w:t>…</w:t>
      </w:r>
      <w:r w:rsidRPr="000022D7">
        <w:rPr>
          <w:rFonts w:ascii="Times New Roman" w:hAnsi="Times New Roman" w:cs="Times New Roman"/>
        </w:rPr>
        <w:t>，</w:t>
      </w:r>
      <w:r w:rsidRPr="000022D7">
        <w:rPr>
          <w:rFonts w:ascii="Times New Roman" w:hAnsi="Times New Roman" w:cs="Times New Roman"/>
        </w:rPr>
        <w:t>15</w:t>
      </w:r>
      <w:r w:rsidRPr="000022D7">
        <w:rPr>
          <w:rFonts w:ascii="Times New Roman" w:hAnsi="Times New Roman" w:cs="Times New Roman"/>
        </w:rPr>
        <w:t>共</w:t>
      </w:r>
      <w:r w:rsidRPr="000022D7">
        <w:rPr>
          <w:rFonts w:ascii="Times New Roman" w:hAnsi="Times New Roman" w:cs="Times New Roman"/>
        </w:rPr>
        <w:t>16</w:t>
      </w:r>
      <w:r w:rsidRPr="000022D7">
        <w:rPr>
          <w:rFonts w:ascii="Times New Roman" w:hAnsi="Times New Roman" w:cs="Times New Roman"/>
        </w:rPr>
        <w:t>个数，其中</w:t>
      </w:r>
      <w:r w:rsidRPr="000022D7">
        <w:rPr>
          <w:rFonts w:ascii="Times New Roman" w:hAnsi="Times New Roman" w:cs="Times New Roman"/>
        </w:rPr>
        <w:t>A</w:t>
      </w:r>
      <w:r w:rsidRPr="000022D7">
        <w:rPr>
          <w:rFonts w:ascii="Times New Roman" w:hAnsi="Times New Roman" w:cs="Times New Roman"/>
        </w:rPr>
        <w:t>，</w:t>
      </w:r>
      <w:r w:rsidRPr="000022D7">
        <w:rPr>
          <w:rFonts w:ascii="Times New Roman" w:hAnsi="Times New Roman" w:cs="Times New Roman"/>
        </w:rPr>
        <w:t>B</w:t>
      </w:r>
      <w:r w:rsidRPr="000022D7">
        <w:rPr>
          <w:rFonts w:ascii="Times New Roman" w:hAnsi="Times New Roman" w:cs="Times New Roman"/>
        </w:rPr>
        <w:t>，</w:t>
      </w:r>
      <w:r w:rsidRPr="000022D7">
        <w:rPr>
          <w:rFonts w:ascii="Times New Roman" w:hAnsi="Times New Roman" w:cs="Times New Roman"/>
        </w:rPr>
        <w:t>C</w:t>
      </w:r>
      <w:r w:rsidRPr="000022D7">
        <w:rPr>
          <w:rFonts w:ascii="Times New Roman" w:hAnsi="Times New Roman" w:cs="Times New Roman"/>
        </w:rPr>
        <w:t>，</w:t>
      </w:r>
      <w:r w:rsidRPr="000022D7">
        <w:rPr>
          <w:rFonts w:ascii="Times New Roman" w:hAnsi="Times New Roman" w:cs="Times New Roman"/>
        </w:rPr>
        <w:t>D</w:t>
      </w:r>
      <w:r w:rsidRPr="000022D7">
        <w:rPr>
          <w:rFonts w:ascii="Times New Roman" w:hAnsi="Times New Roman" w:cs="Times New Roman"/>
        </w:rPr>
        <w:t>，</w:t>
      </w:r>
      <w:r w:rsidRPr="000022D7">
        <w:rPr>
          <w:rFonts w:ascii="Times New Roman" w:hAnsi="Times New Roman" w:cs="Times New Roman"/>
        </w:rPr>
        <w:t>E</w:t>
      </w:r>
      <w:r w:rsidRPr="000022D7">
        <w:rPr>
          <w:rFonts w:ascii="Times New Roman" w:hAnsi="Times New Roman" w:cs="Times New Roman"/>
        </w:rPr>
        <w:t>，</w:t>
      </w:r>
      <w:r w:rsidRPr="000022D7">
        <w:rPr>
          <w:rFonts w:ascii="Times New Roman" w:hAnsi="Times New Roman" w:cs="Times New Roman"/>
        </w:rPr>
        <w:t>F</w:t>
      </w:r>
      <w:r w:rsidRPr="000022D7">
        <w:rPr>
          <w:rFonts w:ascii="Times New Roman" w:hAnsi="Times New Roman" w:cs="Times New Roman"/>
        </w:rPr>
        <w:t>分别对应于</w:t>
      </w:r>
      <w:r w:rsidRPr="000022D7">
        <w:rPr>
          <w:rFonts w:ascii="Times New Roman" w:hAnsi="Times New Roman" w:cs="Times New Roman"/>
        </w:rPr>
        <w:t>10</w:t>
      </w:r>
      <w:r w:rsidRPr="000022D7">
        <w:rPr>
          <w:rFonts w:ascii="Times New Roman" w:hAnsi="Times New Roman" w:cs="Times New Roman"/>
        </w:rPr>
        <w:t>，</w:t>
      </w:r>
      <w:r w:rsidRPr="000022D7">
        <w:rPr>
          <w:rFonts w:ascii="Times New Roman" w:hAnsi="Times New Roman" w:cs="Times New Roman"/>
        </w:rPr>
        <w:t>11</w:t>
      </w:r>
      <w:r w:rsidRPr="000022D7">
        <w:rPr>
          <w:rFonts w:ascii="Times New Roman" w:hAnsi="Times New Roman" w:cs="Times New Roman"/>
        </w:rPr>
        <w:t>，</w:t>
      </w:r>
      <w:r w:rsidRPr="000022D7">
        <w:rPr>
          <w:rFonts w:ascii="Times New Roman" w:hAnsi="Times New Roman" w:cs="Times New Roman"/>
        </w:rPr>
        <w:t>12</w:t>
      </w:r>
      <w:r w:rsidRPr="000022D7">
        <w:rPr>
          <w:rFonts w:ascii="Times New Roman" w:hAnsi="Times New Roman" w:cs="Times New Roman"/>
        </w:rPr>
        <w:t>，</w:t>
      </w:r>
      <w:r w:rsidRPr="000022D7">
        <w:rPr>
          <w:rFonts w:ascii="Times New Roman" w:hAnsi="Times New Roman" w:cs="Times New Roman"/>
        </w:rPr>
        <w:t>13</w:t>
      </w:r>
      <w:r w:rsidRPr="000022D7">
        <w:rPr>
          <w:rFonts w:ascii="Times New Roman" w:hAnsi="Times New Roman" w:cs="Times New Roman"/>
        </w:rPr>
        <w:t>，</w:t>
      </w:r>
      <w:r w:rsidRPr="000022D7">
        <w:rPr>
          <w:rFonts w:ascii="Times New Roman" w:hAnsi="Times New Roman" w:cs="Times New Roman"/>
        </w:rPr>
        <w:t>14</w:t>
      </w:r>
      <w:r w:rsidRPr="000022D7">
        <w:rPr>
          <w:rFonts w:ascii="Times New Roman" w:hAnsi="Times New Roman" w:cs="Times New Roman"/>
        </w:rPr>
        <w:t>，</w:t>
      </w:r>
      <w:r w:rsidRPr="000022D7">
        <w:rPr>
          <w:rFonts w:ascii="Times New Roman" w:hAnsi="Times New Roman" w:cs="Times New Roman"/>
        </w:rPr>
        <w:t>15.</w:t>
      </w:r>
    </w:p>
    <w:p w14:paraId="500F00FD" w14:textId="77777777" w:rsidR="007F3E47" w:rsidRPr="000022D7" w:rsidRDefault="007F3E47" w:rsidP="007F3E47">
      <w:pPr>
        <w:widowControl/>
        <w:snapToGrid w:val="0"/>
        <w:spacing w:line="360" w:lineRule="auto"/>
        <w:ind w:firstLine="420"/>
        <w:jc w:val="left"/>
        <w:rPr>
          <w:rFonts w:ascii="Times New Roman" w:hAnsi="Times New Roman" w:cs="Times New Roman"/>
        </w:rPr>
      </w:pPr>
    </w:p>
    <w:p w14:paraId="6AA5D6A1" w14:textId="00238218" w:rsidR="007F3E47" w:rsidRPr="000022D7" w:rsidRDefault="007F3E47" w:rsidP="00B02982">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607824">
        <w:rPr>
          <w:rFonts w:ascii="Times New Roman" w:hAnsi="Times New Roman" w:cs="Times New Roman" w:hint="eastAsia"/>
        </w:rPr>
        <w:t>1.1.</w:t>
      </w:r>
      <w:r w:rsidR="00B02982" w:rsidRPr="000022D7">
        <w:rPr>
          <w:rFonts w:ascii="Times New Roman" w:hAnsi="Times New Roman" w:cs="Times New Roman"/>
          <w:b/>
        </w:rPr>
        <w:t>15</w:t>
      </w:r>
      <w:r w:rsidRPr="000022D7">
        <w:rPr>
          <w:rFonts w:ascii="Times New Roman" w:hAnsi="Times New Roman" w:cs="Times New Roman"/>
        </w:rPr>
        <w:t xml:space="preserve"> </w:t>
      </w:r>
      <w:r w:rsidRPr="000022D7">
        <w:rPr>
          <w:rFonts w:ascii="Times New Roman" w:hAnsi="Times New Roman" w:cs="Times New Roman"/>
        </w:rPr>
        <w:t>转换十六进制</w:t>
      </w:r>
      <w:r w:rsidR="00113C77" w:rsidRPr="000022D7" w:rsidDel="00113C77">
        <w:rPr>
          <w:rFonts w:ascii="Times New Roman" w:hAnsi="Times New Roman" w:cs="Times New Roman"/>
        </w:rPr>
        <w:t xml:space="preserve"> </w:t>
      </w:r>
      <w:r w:rsidR="00113C77">
        <w:rPr>
          <w:rFonts w:ascii="Times New Roman" w:hAnsi="Times New Roman" w:cs="Times New Roman" w:hint="eastAsia"/>
        </w:rPr>
        <w:t>(ABCD)</w:t>
      </w:r>
      <w:r w:rsidR="00113C77" w:rsidRPr="003453CD">
        <w:rPr>
          <w:rFonts w:ascii="Times New Roman" w:hAnsi="Times New Roman" w:cs="Times New Roman"/>
          <w:vertAlign w:val="subscript"/>
        </w:rPr>
        <w:t>16</w:t>
      </w:r>
      <w:r w:rsidRPr="000022D7">
        <w:rPr>
          <w:rFonts w:ascii="Times New Roman" w:hAnsi="Times New Roman" w:cs="Times New Roman"/>
        </w:rPr>
        <w:t>为十进制</w:t>
      </w:r>
      <w:r w:rsidRPr="000022D7">
        <w:rPr>
          <w:rFonts w:ascii="Times New Roman" w:hAnsi="Times New Roman" w:cs="Times New Roman"/>
        </w:rPr>
        <w:t>.</w:t>
      </w:r>
    </w:p>
    <w:p w14:paraId="7727CDD4" w14:textId="6D4283F2" w:rsidR="007F3E47" w:rsidRDefault="00B20E3D" w:rsidP="007F3E47">
      <w:pPr>
        <w:widowControl/>
        <w:snapToGrid w:val="0"/>
        <w:spacing w:line="360" w:lineRule="auto"/>
        <w:ind w:firstLine="420"/>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t>
            </m:r>
            <m:r>
              <w:rPr>
                <w:rFonts w:ascii="Cambria Math" w:hAnsi="Cambria Math" w:cs="Times New Roman"/>
              </w:rPr>
              <m:t>ABCD</m:t>
            </m:r>
            <m:r>
              <w:rPr>
                <w:rFonts w:ascii="Cambria Math" w:hAnsi="Cambria Math" w:cs="Times New Roman"/>
              </w:rPr>
              <m:t>)</m:t>
            </m:r>
          </m:e>
          <m:sub>
            <m:r>
              <w:rPr>
                <w:rFonts w:ascii="Cambria Math" w:hAnsi="Cambria Math" w:cs="Times New Roman"/>
              </w:rPr>
              <m:t>16</m:t>
            </m:r>
          </m:sub>
        </m:sSub>
        <m:r>
          <w:rPr>
            <w:rFonts w:ascii="Cambria Math" w:hAnsi="Cambria Math" w:cs="Times New Roman" w:hint="eastAsia"/>
          </w:rPr>
          <m:t>=1</m:t>
        </m:r>
        <m:r>
          <w:rPr>
            <w:rFonts w:ascii="Cambria Math" w:hAnsi="Cambria Math" w:cs="Times New Roman"/>
          </w:rPr>
          <m:t>0</m:t>
        </m:r>
        <m:r>
          <w:rPr>
            <w:rFonts w:ascii="Cambria Math" w:hAnsi="Cambria Math" w:cs="Times New Roman"/>
            <w:i/>
          </w:rPr>
          <w:sym w:font="Wingdings" w:char="F09E"/>
        </m:r>
        <m:sSup>
          <m:sSupPr>
            <m:ctrlPr>
              <w:rPr>
                <w:rFonts w:ascii="Cambria Math" w:hAnsi="Cambria Math" w:cs="Times New Roman"/>
                <w:i/>
              </w:rPr>
            </m:ctrlPr>
          </m:sSupPr>
          <m:e>
            <m:r>
              <w:rPr>
                <w:rFonts w:ascii="Cambria Math" w:hAnsi="Cambria Math" w:cs="Times New Roman"/>
              </w:rPr>
              <m:t>16</m:t>
            </m:r>
          </m:e>
          <m:sup>
            <m:r>
              <w:rPr>
                <w:rFonts w:ascii="Cambria Math" w:hAnsi="Cambria Math" w:cs="Times New Roman"/>
              </w:rPr>
              <m:t>3</m:t>
            </m:r>
          </m:sup>
        </m:sSup>
        <m:r>
          <w:rPr>
            <w:rFonts w:ascii="Cambria Math" w:hAnsi="Cambria Math" w:cs="Times New Roman"/>
          </w:rPr>
          <m:t>+</m:t>
        </m:r>
        <m:r>
          <w:rPr>
            <w:rFonts w:ascii="Cambria Math" w:hAnsi="Cambria Math" w:cs="Times New Roman" w:hint="eastAsia"/>
          </w:rPr>
          <m:t>1</m:t>
        </m:r>
        <m:r>
          <w:rPr>
            <w:rFonts w:ascii="Cambria Math" w:hAnsi="Cambria Math" w:cs="Times New Roman"/>
          </w:rPr>
          <m:t>1</m:t>
        </m:r>
        <m:r>
          <w:rPr>
            <w:rFonts w:ascii="Cambria Math" w:hAnsi="Cambria Math" w:cs="Times New Roman"/>
            <w:i/>
          </w:rPr>
          <w:sym w:font="Wingdings" w:char="F09E"/>
        </m:r>
        <m:sSup>
          <m:sSupPr>
            <m:ctrlPr>
              <w:rPr>
                <w:rFonts w:ascii="Cambria Math" w:hAnsi="Cambria Math" w:cs="Times New Roman"/>
                <w:i/>
              </w:rPr>
            </m:ctrlPr>
          </m:sSupPr>
          <m:e>
            <m:r>
              <w:rPr>
                <w:rFonts w:ascii="Cambria Math" w:hAnsi="Cambria Math" w:cs="Times New Roman"/>
              </w:rPr>
              <m:t>16</m:t>
            </m:r>
          </m:e>
          <m:sup>
            <m:r>
              <w:rPr>
                <w:rFonts w:ascii="Cambria Math" w:hAnsi="Cambria Math" w:cs="Times New Roman"/>
              </w:rPr>
              <m:t>2</m:t>
            </m:r>
          </m:sup>
        </m:sSup>
        <m:r>
          <w:rPr>
            <w:rFonts w:ascii="Cambria Math" w:hAnsi="Cambria Math" w:cs="Times New Roman"/>
          </w:rPr>
          <m:t>+12</m:t>
        </m:r>
        <m:r>
          <w:rPr>
            <w:rFonts w:ascii="Cambria Math" w:hAnsi="Cambria Math" w:cs="Times New Roman"/>
            <w:i/>
          </w:rPr>
          <w:sym w:font="Wingdings" w:char="F09E"/>
        </m:r>
        <m:r>
          <w:rPr>
            <w:rFonts w:ascii="Cambria Math" w:hAnsi="Cambria Math" w:cs="Times New Roman"/>
          </w:rPr>
          <m:t>16+13=</m:t>
        </m:r>
        <m:sSub>
          <m:sSubPr>
            <m:ctrlPr>
              <w:rPr>
                <w:rFonts w:ascii="Cambria Math" w:hAnsi="Cambria Math" w:cs="Times New Roman"/>
                <w:i/>
              </w:rPr>
            </m:ctrlPr>
          </m:sSubPr>
          <m:e>
            <m:r>
              <w:rPr>
                <w:rFonts w:ascii="Cambria Math" w:hAnsi="Cambria Math" w:cs="Times New Roman"/>
              </w:rPr>
              <m:t>(43981)</m:t>
            </m:r>
          </m:e>
          <m:sub>
            <m:r>
              <w:rPr>
                <w:rFonts w:ascii="Cambria Math" w:hAnsi="Cambria Math" w:cs="Times New Roman"/>
              </w:rPr>
              <m:t>10</m:t>
            </m:r>
          </m:sub>
        </m:sSub>
      </m:oMath>
      <w:r w:rsidR="00113C77">
        <w:rPr>
          <w:rFonts w:ascii="Times New Roman" w:hAnsi="Times New Roman" w:cs="Times New Roman" w:hint="eastAsia"/>
        </w:rPr>
        <w:t>.</w:t>
      </w:r>
      <w:r w:rsidR="00113C77" w:rsidRPr="000022D7" w:rsidDel="00113C77">
        <w:rPr>
          <w:rFonts w:ascii="Times New Roman" w:hAnsi="Times New Roman" w:cs="Times New Roman"/>
        </w:rPr>
        <w:t xml:space="preserve"> </w:t>
      </w:r>
    </w:p>
    <w:p w14:paraId="70C874F1" w14:textId="77777777" w:rsidR="00113C77" w:rsidRPr="000022D7" w:rsidRDefault="00113C77" w:rsidP="007F3E47">
      <w:pPr>
        <w:widowControl/>
        <w:snapToGrid w:val="0"/>
        <w:spacing w:line="360" w:lineRule="auto"/>
        <w:ind w:firstLine="420"/>
        <w:jc w:val="center"/>
        <w:rPr>
          <w:rFonts w:ascii="Times New Roman" w:hAnsi="Times New Roman" w:cs="Times New Roman"/>
        </w:rPr>
      </w:pPr>
    </w:p>
    <w:p w14:paraId="4D103B12" w14:textId="77777777" w:rsidR="007F3E47" w:rsidRPr="000022D7" w:rsidRDefault="007F3E47" w:rsidP="007F3E47">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rPr>
        <w:t>为了方便各进制之间的转换，并提高转换效率，我们可以预先制作一个换算表，再根据换算表作转换</w:t>
      </w:r>
      <w:r w:rsidRPr="000022D7">
        <w:rPr>
          <w:rFonts w:ascii="Times New Roman" w:hAnsi="Times New Roman" w:cs="Times New Roman"/>
        </w:rPr>
        <w:t xml:space="preserve">. </w:t>
      </w:r>
      <w:r w:rsidRPr="000022D7">
        <w:rPr>
          <w:rFonts w:ascii="Times New Roman" w:hAnsi="Times New Roman" w:cs="Times New Roman"/>
        </w:rPr>
        <w:t>下图就是二进制、十进制和十六进制之间的换算表</w:t>
      </w:r>
      <w:r w:rsidRPr="000022D7">
        <w:rPr>
          <w:rFonts w:ascii="Times New Roman" w:hAnsi="Times New Roman" w:cs="Times New Roma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0"/>
        <w:gridCol w:w="1380"/>
        <w:gridCol w:w="1389"/>
        <w:gridCol w:w="1381"/>
        <w:gridCol w:w="1382"/>
        <w:gridCol w:w="1390"/>
      </w:tblGrid>
      <w:tr w:rsidR="007F3E47" w:rsidRPr="000022D7" w14:paraId="627F1FA2" w14:textId="77777777" w:rsidTr="00AA4445">
        <w:tc>
          <w:tcPr>
            <w:tcW w:w="1420" w:type="dxa"/>
          </w:tcPr>
          <w:p w14:paraId="02B70187"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lastRenderedPageBreak/>
              <w:t>十进制</w:t>
            </w:r>
          </w:p>
        </w:tc>
        <w:tc>
          <w:tcPr>
            <w:tcW w:w="1420" w:type="dxa"/>
          </w:tcPr>
          <w:p w14:paraId="41C23F4E"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十六进制</w:t>
            </w:r>
          </w:p>
        </w:tc>
        <w:tc>
          <w:tcPr>
            <w:tcW w:w="1420" w:type="dxa"/>
          </w:tcPr>
          <w:p w14:paraId="54037412"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二进制</w:t>
            </w:r>
          </w:p>
        </w:tc>
        <w:tc>
          <w:tcPr>
            <w:tcW w:w="1420" w:type="dxa"/>
          </w:tcPr>
          <w:p w14:paraId="2388B420"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十进制</w:t>
            </w:r>
          </w:p>
        </w:tc>
        <w:tc>
          <w:tcPr>
            <w:tcW w:w="1421" w:type="dxa"/>
          </w:tcPr>
          <w:p w14:paraId="4E730471"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十六进制</w:t>
            </w:r>
          </w:p>
        </w:tc>
        <w:tc>
          <w:tcPr>
            <w:tcW w:w="1421" w:type="dxa"/>
          </w:tcPr>
          <w:p w14:paraId="2D7E5492"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二进制</w:t>
            </w:r>
          </w:p>
        </w:tc>
      </w:tr>
      <w:tr w:rsidR="002C543E" w:rsidRPr="000022D7" w14:paraId="67BF17ED" w14:textId="77777777" w:rsidTr="00AA4445">
        <w:tc>
          <w:tcPr>
            <w:tcW w:w="1420" w:type="dxa"/>
          </w:tcPr>
          <w:p w14:paraId="41ED6557"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0</w:t>
            </w:r>
          </w:p>
        </w:tc>
        <w:tc>
          <w:tcPr>
            <w:tcW w:w="1420" w:type="dxa"/>
          </w:tcPr>
          <w:p w14:paraId="4B558C21"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0</w:t>
            </w:r>
          </w:p>
        </w:tc>
        <w:tc>
          <w:tcPr>
            <w:tcW w:w="1420" w:type="dxa"/>
          </w:tcPr>
          <w:p w14:paraId="2BED9971"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0000</w:t>
            </w:r>
          </w:p>
        </w:tc>
        <w:tc>
          <w:tcPr>
            <w:tcW w:w="1420" w:type="dxa"/>
          </w:tcPr>
          <w:p w14:paraId="55245A84"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8</w:t>
            </w:r>
          </w:p>
        </w:tc>
        <w:tc>
          <w:tcPr>
            <w:tcW w:w="1421" w:type="dxa"/>
          </w:tcPr>
          <w:p w14:paraId="6EB16B51"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8</w:t>
            </w:r>
          </w:p>
        </w:tc>
        <w:tc>
          <w:tcPr>
            <w:tcW w:w="1421" w:type="dxa"/>
          </w:tcPr>
          <w:p w14:paraId="276EFBD0"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1000</w:t>
            </w:r>
          </w:p>
        </w:tc>
      </w:tr>
      <w:tr w:rsidR="002C543E" w:rsidRPr="000022D7" w14:paraId="25069414" w14:textId="77777777" w:rsidTr="00AA4445">
        <w:tc>
          <w:tcPr>
            <w:tcW w:w="1420" w:type="dxa"/>
          </w:tcPr>
          <w:p w14:paraId="2905D63C"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1</w:t>
            </w:r>
          </w:p>
        </w:tc>
        <w:tc>
          <w:tcPr>
            <w:tcW w:w="1420" w:type="dxa"/>
          </w:tcPr>
          <w:p w14:paraId="5FF88E4B"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1</w:t>
            </w:r>
          </w:p>
        </w:tc>
        <w:tc>
          <w:tcPr>
            <w:tcW w:w="1420" w:type="dxa"/>
          </w:tcPr>
          <w:p w14:paraId="5D77AC8F"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0001</w:t>
            </w:r>
          </w:p>
        </w:tc>
        <w:tc>
          <w:tcPr>
            <w:tcW w:w="1420" w:type="dxa"/>
          </w:tcPr>
          <w:p w14:paraId="5323D792"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9</w:t>
            </w:r>
          </w:p>
        </w:tc>
        <w:tc>
          <w:tcPr>
            <w:tcW w:w="1421" w:type="dxa"/>
          </w:tcPr>
          <w:p w14:paraId="2111CBEA"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9</w:t>
            </w:r>
          </w:p>
        </w:tc>
        <w:tc>
          <w:tcPr>
            <w:tcW w:w="1421" w:type="dxa"/>
          </w:tcPr>
          <w:p w14:paraId="42C89B9C"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1001</w:t>
            </w:r>
          </w:p>
        </w:tc>
      </w:tr>
      <w:tr w:rsidR="002C543E" w:rsidRPr="000022D7" w14:paraId="7C0B204E" w14:textId="77777777" w:rsidTr="00AA4445">
        <w:tc>
          <w:tcPr>
            <w:tcW w:w="1420" w:type="dxa"/>
          </w:tcPr>
          <w:p w14:paraId="086B8608"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2</w:t>
            </w:r>
          </w:p>
        </w:tc>
        <w:tc>
          <w:tcPr>
            <w:tcW w:w="1420" w:type="dxa"/>
          </w:tcPr>
          <w:p w14:paraId="20018E51"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2</w:t>
            </w:r>
          </w:p>
        </w:tc>
        <w:tc>
          <w:tcPr>
            <w:tcW w:w="1420" w:type="dxa"/>
          </w:tcPr>
          <w:p w14:paraId="76BD6FBF"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0010</w:t>
            </w:r>
          </w:p>
        </w:tc>
        <w:tc>
          <w:tcPr>
            <w:tcW w:w="1420" w:type="dxa"/>
          </w:tcPr>
          <w:p w14:paraId="5C74E6AD"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10</w:t>
            </w:r>
          </w:p>
        </w:tc>
        <w:tc>
          <w:tcPr>
            <w:tcW w:w="1421" w:type="dxa"/>
          </w:tcPr>
          <w:p w14:paraId="0BC25118"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A</w:t>
            </w:r>
          </w:p>
        </w:tc>
        <w:tc>
          <w:tcPr>
            <w:tcW w:w="1421" w:type="dxa"/>
          </w:tcPr>
          <w:p w14:paraId="38ADBBD1"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1010</w:t>
            </w:r>
          </w:p>
        </w:tc>
      </w:tr>
      <w:tr w:rsidR="002C543E" w:rsidRPr="000022D7" w14:paraId="6CA3D7CB" w14:textId="77777777" w:rsidTr="00AA4445">
        <w:tc>
          <w:tcPr>
            <w:tcW w:w="1420" w:type="dxa"/>
          </w:tcPr>
          <w:p w14:paraId="51E3594E"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3</w:t>
            </w:r>
          </w:p>
        </w:tc>
        <w:tc>
          <w:tcPr>
            <w:tcW w:w="1420" w:type="dxa"/>
          </w:tcPr>
          <w:p w14:paraId="19E5E0AD"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3</w:t>
            </w:r>
          </w:p>
        </w:tc>
        <w:tc>
          <w:tcPr>
            <w:tcW w:w="1420" w:type="dxa"/>
          </w:tcPr>
          <w:p w14:paraId="22E9106F"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0011</w:t>
            </w:r>
          </w:p>
        </w:tc>
        <w:tc>
          <w:tcPr>
            <w:tcW w:w="1420" w:type="dxa"/>
          </w:tcPr>
          <w:p w14:paraId="62284604"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11</w:t>
            </w:r>
          </w:p>
        </w:tc>
        <w:tc>
          <w:tcPr>
            <w:tcW w:w="1421" w:type="dxa"/>
          </w:tcPr>
          <w:p w14:paraId="3E130389"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B</w:t>
            </w:r>
          </w:p>
        </w:tc>
        <w:tc>
          <w:tcPr>
            <w:tcW w:w="1421" w:type="dxa"/>
          </w:tcPr>
          <w:p w14:paraId="7A7B70D0"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1011</w:t>
            </w:r>
          </w:p>
        </w:tc>
      </w:tr>
      <w:tr w:rsidR="002C543E" w:rsidRPr="000022D7" w14:paraId="3CCA10AB" w14:textId="77777777" w:rsidTr="00AA4445">
        <w:tc>
          <w:tcPr>
            <w:tcW w:w="1420" w:type="dxa"/>
          </w:tcPr>
          <w:p w14:paraId="649A66E1"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4</w:t>
            </w:r>
          </w:p>
        </w:tc>
        <w:tc>
          <w:tcPr>
            <w:tcW w:w="1420" w:type="dxa"/>
          </w:tcPr>
          <w:p w14:paraId="1269A161"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4</w:t>
            </w:r>
          </w:p>
        </w:tc>
        <w:tc>
          <w:tcPr>
            <w:tcW w:w="1420" w:type="dxa"/>
          </w:tcPr>
          <w:p w14:paraId="7960BF55"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0100</w:t>
            </w:r>
          </w:p>
        </w:tc>
        <w:tc>
          <w:tcPr>
            <w:tcW w:w="1420" w:type="dxa"/>
          </w:tcPr>
          <w:p w14:paraId="0F990975"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12</w:t>
            </w:r>
          </w:p>
        </w:tc>
        <w:tc>
          <w:tcPr>
            <w:tcW w:w="1421" w:type="dxa"/>
          </w:tcPr>
          <w:p w14:paraId="7D0C7E6E"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C</w:t>
            </w:r>
          </w:p>
        </w:tc>
        <w:tc>
          <w:tcPr>
            <w:tcW w:w="1421" w:type="dxa"/>
          </w:tcPr>
          <w:p w14:paraId="635B3340"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1100</w:t>
            </w:r>
          </w:p>
        </w:tc>
      </w:tr>
      <w:tr w:rsidR="002C543E" w:rsidRPr="000022D7" w14:paraId="4F172B81" w14:textId="77777777" w:rsidTr="00AA4445">
        <w:tc>
          <w:tcPr>
            <w:tcW w:w="1420" w:type="dxa"/>
          </w:tcPr>
          <w:p w14:paraId="2EEE319C"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5</w:t>
            </w:r>
          </w:p>
        </w:tc>
        <w:tc>
          <w:tcPr>
            <w:tcW w:w="1420" w:type="dxa"/>
          </w:tcPr>
          <w:p w14:paraId="02F1FE13"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5</w:t>
            </w:r>
          </w:p>
        </w:tc>
        <w:tc>
          <w:tcPr>
            <w:tcW w:w="1420" w:type="dxa"/>
          </w:tcPr>
          <w:p w14:paraId="18ACCE8F"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0101</w:t>
            </w:r>
          </w:p>
        </w:tc>
        <w:tc>
          <w:tcPr>
            <w:tcW w:w="1420" w:type="dxa"/>
          </w:tcPr>
          <w:p w14:paraId="387D0B82"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13</w:t>
            </w:r>
          </w:p>
        </w:tc>
        <w:tc>
          <w:tcPr>
            <w:tcW w:w="1421" w:type="dxa"/>
          </w:tcPr>
          <w:p w14:paraId="302F569D"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D</w:t>
            </w:r>
          </w:p>
        </w:tc>
        <w:tc>
          <w:tcPr>
            <w:tcW w:w="1421" w:type="dxa"/>
          </w:tcPr>
          <w:p w14:paraId="231A9D74"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1101</w:t>
            </w:r>
          </w:p>
        </w:tc>
      </w:tr>
      <w:tr w:rsidR="002C543E" w:rsidRPr="000022D7" w14:paraId="04D0A125" w14:textId="77777777" w:rsidTr="00AA4445">
        <w:tc>
          <w:tcPr>
            <w:tcW w:w="1420" w:type="dxa"/>
          </w:tcPr>
          <w:p w14:paraId="46ECCED3"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6</w:t>
            </w:r>
          </w:p>
        </w:tc>
        <w:tc>
          <w:tcPr>
            <w:tcW w:w="1420" w:type="dxa"/>
          </w:tcPr>
          <w:p w14:paraId="05C76220"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6</w:t>
            </w:r>
          </w:p>
        </w:tc>
        <w:tc>
          <w:tcPr>
            <w:tcW w:w="1420" w:type="dxa"/>
          </w:tcPr>
          <w:p w14:paraId="4D0C2790"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0110</w:t>
            </w:r>
          </w:p>
        </w:tc>
        <w:tc>
          <w:tcPr>
            <w:tcW w:w="1420" w:type="dxa"/>
          </w:tcPr>
          <w:p w14:paraId="66569328"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14</w:t>
            </w:r>
          </w:p>
        </w:tc>
        <w:tc>
          <w:tcPr>
            <w:tcW w:w="1421" w:type="dxa"/>
          </w:tcPr>
          <w:p w14:paraId="22584930"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E</w:t>
            </w:r>
          </w:p>
        </w:tc>
        <w:tc>
          <w:tcPr>
            <w:tcW w:w="1421" w:type="dxa"/>
          </w:tcPr>
          <w:p w14:paraId="2FFC803E"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1110</w:t>
            </w:r>
          </w:p>
        </w:tc>
      </w:tr>
      <w:tr w:rsidR="002C543E" w:rsidRPr="000022D7" w14:paraId="19A45058" w14:textId="77777777" w:rsidTr="00AA4445">
        <w:tc>
          <w:tcPr>
            <w:tcW w:w="1420" w:type="dxa"/>
          </w:tcPr>
          <w:p w14:paraId="52C2BB04"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7</w:t>
            </w:r>
          </w:p>
        </w:tc>
        <w:tc>
          <w:tcPr>
            <w:tcW w:w="1420" w:type="dxa"/>
          </w:tcPr>
          <w:p w14:paraId="138D7999"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7</w:t>
            </w:r>
          </w:p>
        </w:tc>
        <w:tc>
          <w:tcPr>
            <w:tcW w:w="1420" w:type="dxa"/>
          </w:tcPr>
          <w:p w14:paraId="357EA0B3"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0111</w:t>
            </w:r>
          </w:p>
        </w:tc>
        <w:tc>
          <w:tcPr>
            <w:tcW w:w="1420" w:type="dxa"/>
          </w:tcPr>
          <w:p w14:paraId="55E7BCC1"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15</w:t>
            </w:r>
          </w:p>
        </w:tc>
        <w:tc>
          <w:tcPr>
            <w:tcW w:w="1421" w:type="dxa"/>
          </w:tcPr>
          <w:p w14:paraId="36412E20"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F</w:t>
            </w:r>
          </w:p>
        </w:tc>
        <w:tc>
          <w:tcPr>
            <w:tcW w:w="1421" w:type="dxa"/>
          </w:tcPr>
          <w:p w14:paraId="7D935EAF" w14:textId="77777777" w:rsidR="007F3E47" w:rsidRPr="000022D7" w:rsidRDefault="007F3E47" w:rsidP="00AA4445">
            <w:pPr>
              <w:widowControl/>
              <w:snapToGrid w:val="0"/>
              <w:spacing w:line="360" w:lineRule="auto"/>
              <w:jc w:val="center"/>
              <w:rPr>
                <w:rFonts w:ascii="Times New Roman" w:hAnsi="Times New Roman" w:cs="Times New Roman"/>
              </w:rPr>
            </w:pPr>
            <w:r w:rsidRPr="000022D7">
              <w:rPr>
                <w:rFonts w:ascii="Times New Roman" w:hAnsi="Times New Roman" w:cs="Times New Roman"/>
              </w:rPr>
              <w:t>1111</w:t>
            </w:r>
          </w:p>
        </w:tc>
      </w:tr>
    </w:tbl>
    <w:p w14:paraId="4FAB01AE" w14:textId="77777777" w:rsidR="007F3E47" w:rsidRPr="000022D7" w:rsidRDefault="007F3E47" w:rsidP="007F3E47">
      <w:pPr>
        <w:widowControl/>
        <w:snapToGrid w:val="0"/>
        <w:spacing w:line="360" w:lineRule="auto"/>
        <w:ind w:firstLine="420"/>
        <w:jc w:val="left"/>
        <w:rPr>
          <w:rFonts w:ascii="Times New Roman" w:hAnsi="Times New Roman" w:cs="Times New Roman"/>
          <w:b/>
        </w:rPr>
      </w:pPr>
    </w:p>
    <w:p w14:paraId="6E6C5583" w14:textId="2BCCC1B8" w:rsidR="007F3E47" w:rsidRPr="000022D7" w:rsidRDefault="007F3E47" w:rsidP="00B02982">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607824">
        <w:rPr>
          <w:rFonts w:ascii="Times New Roman" w:hAnsi="Times New Roman" w:cs="Times New Roman" w:hint="eastAsia"/>
        </w:rPr>
        <w:t>1.1.</w:t>
      </w:r>
      <w:r w:rsidR="00B02982" w:rsidRPr="000022D7">
        <w:rPr>
          <w:rFonts w:ascii="Times New Roman" w:hAnsi="Times New Roman" w:cs="Times New Roman"/>
          <w:b/>
        </w:rPr>
        <w:t>16</w:t>
      </w:r>
      <w:r w:rsidRPr="000022D7">
        <w:rPr>
          <w:rFonts w:ascii="Times New Roman" w:hAnsi="Times New Roman" w:cs="Times New Roman"/>
          <w:b/>
        </w:rPr>
        <w:t xml:space="preserve"> </w:t>
      </w:r>
      <w:r w:rsidRPr="000022D7">
        <w:rPr>
          <w:rFonts w:ascii="Times New Roman" w:hAnsi="Times New Roman" w:cs="Times New Roman"/>
        </w:rPr>
        <w:t>转换十六进制</w:t>
      </w:r>
      <w:r w:rsidR="007E4F03">
        <w:rPr>
          <w:rFonts w:ascii="Times New Roman" w:hAnsi="Times New Roman" w:cs="Times New Roman" w:hint="eastAsia"/>
        </w:rPr>
        <w:t xml:space="preserve"> (ABCD)</w:t>
      </w:r>
      <w:r w:rsidR="007E4F03" w:rsidRPr="005A7571">
        <w:rPr>
          <w:rFonts w:ascii="Times New Roman" w:hAnsi="Times New Roman" w:cs="Times New Roman" w:hint="eastAsia"/>
          <w:vertAlign w:val="subscript"/>
        </w:rPr>
        <w:t>16</w:t>
      </w:r>
      <w:r w:rsidR="007E4F03">
        <w:rPr>
          <w:rFonts w:ascii="Times New Roman" w:hAnsi="Times New Roman" w:cs="Times New Roman" w:hint="eastAsia"/>
          <w:vertAlign w:val="subscript"/>
        </w:rPr>
        <w:t xml:space="preserve"> </w:t>
      </w:r>
      <w:r w:rsidRPr="000022D7">
        <w:rPr>
          <w:rFonts w:ascii="Times New Roman" w:hAnsi="Times New Roman" w:cs="Times New Roman"/>
        </w:rPr>
        <w:t>为二进制</w:t>
      </w:r>
      <w:r w:rsidRPr="000022D7">
        <w:rPr>
          <w:rFonts w:ascii="Times New Roman" w:hAnsi="Times New Roman" w:cs="Times New Roman"/>
        </w:rPr>
        <w:t>.</w:t>
      </w:r>
    </w:p>
    <w:p w14:paraId="644E936D" w14:textId="43BB3908" w:rsidR="007F3E47" w:rsidRPr="000022D7" w:rsidRDefault="007F3E47" w:rsidP="003453CD">
      <w:pPr>
        <w:widowControl/>
        <w:snapToGrid w:val="0"/>
        <w:spacing w:line="360" w:lineRule="auto"/>
        <w:ind w:leftChars="50" w:left="630" w:hangingChars="250" w:hanging="525"/>
        <w:jc w:val="left"/>
        <w:rPr>
          <w:rFonts w:ascii="Times New Roman" w:hAnsi="Times New Roman" w:cs="Times New Roman"/>
        </w:rPr>
      </w:pPr>
      <w:r w:rsidRPr="000022D7">
        <w:rPr>
          <w:rFonts w:ascii="Times New Roman" w:hAnsi="Times New Roman" w:cs="Times New Roman"/>
          <w:b/>
        </w:rPr>
        <w:t>解</w:t>
      </w:r>
      <w:r w:rsidRPr="000022D7">
        <w:rPr>
          <w:rFonts w:ascii="Times New Roman" w:hAnsi="Times New Roman" w:cs="Times New Roman"/>
        </w:rPr>
        <w:t xml:space="preserve">  </w:t>
      </w:r>
      <w:r w:rsidRPr="000022D7">
        <w:rPr>
          <w:rFonts w:ascii="Times New Roman" w:hAnsi="Times New Roman" w:cs="Times New Roman"/>
        </w:rPr>
        <w:t>由上述换算表可得</w:t>
      </w:r>
      <w:r w:rsidR="007E4F03">
        <w:rPr>
          <w:rFonts w:ascii="Times New Roman" w:hAnsi="Times New Roman" w:cs="Times New Roman" w:hint="eastAsia"/>
        </w:rPr>
        <w:t xml:space="preserve"> </w:t>
      </w:r>
      <w:r w:rsidR="007E4F03" w:rsidRPr="003453CD">
        <w:rPr>
          <w:rFonts w:ascii="Times New Roman" w:hAnsi="Times New Roman" w:cs="Times New Roman"/>
          <w:i/>
          <w:iCs/>
        </w:rPr>
        <w:t>A</w:t>
      </w:r>
      <w:r w:rsidR="007E4F03">
        <w:rPr>
          <w:rFonts w:ascii="Times New Roman" w:hAnsi="Times New Roman" w:cs="Times New Roman" w:hint="eastAsia"/>
          <w:i/>
          <w:iCs/>
        </w:rPr>
        <w:t xml:space="preserve"> </w:t>
      </w:r>
      <w:r w:rsidR="007E4F03">
        <w:rPr>
          <w:rFonts w:ascii="Times New Roman" w:hAnsi="Times New Roman" w:cs="Times New Roman" w:hint="eastAsia"/>
        </w:rPr>
        <w:t>= (1010)</w:t>
      </w:r>
      <w:r w:rsidR="007E4F03" w:rsidRPr="003453CD">
        <w:rPr>
          <w:rFonts w:ascii="Times New Roman" w:hAnsi="Times New Roman" w:cs="Times New Roman"/>
          <w:vertAlign w:val="subscript"/>
        </w:rPr>
        <w:t>2</w:t>
      </w:r>
      <w:r w:rsidR="007E4F03">
        <w:rPr>
          <w:rFonts w:ascii="Times New Roman" w:hAnsi="Times New Roman" w:cs="Times New Roman" w:hint="eastAsia"/>
        </w:rPr>
        <w:t>,</w:t>
      </w:r>
      <w:r w:rsidR="007E4F03" w:rsidRPr="007E4F03">
        <w:rPr>
          <w:rFonts w:ascii="Times New Roman" w:hAnsi="Times New Roman" w:cs="Times New Roman" w:hint="eastAsia"/>
          <w:i/>
          <w:iCs/>
        </w:rPr>
        <w:t xml:space="preserve"> </w:t>
      </w:r>
      <w:r w:rsidR="007E4F03">
        <w:rPr>
          <w:rFonts w:ascii="Times New Roman" w:hAnsi="Times New Roman" w:cs="Times New Roman" w:hint="eastAsia"/>
          <w:i/>
          <w:iCs/>
        </w:rPr>
        <w:t xml:space="preserve">B </w:t>
      </w:r>
      <w:r w:rsidR="007E4F03">
        <w:rPr>
          <w:rFonts w:ascii="Times New Roman" w:hAnsi="Times New Roman" w:cs="Times New Roman" w:hint="eastAsia"/>
        </w:rPr>
        <w:t>= (1011)</w:t>
      </w:r>
      <w:r w:rsidR="007E4F03" w:rsidRPr="005A7571">
        <w:rPr>
          <w:rFonts w:ascii="Times New Roman" w:hAnsi="Times New Roman" w:cs="Times New Roman" w:hint="eastAsia"/>
          <w:vertAlign w:val="subscript"/>
        </w:rPr>
        <w:t>2</w:t>
      </w:r>
      <w:r w:rsidR="007E4F03">
        <w:rPr>
          <w:rFonts w:ascii="Times New Roman" w:hAnsi="Times New Roman" w:cs="Times New Roman" w:hint="eastAsia"/>
        </w:rPr>
        <w:t>,</w:t>
      </w:r>
      <w:r w:rsidR="007E4F03" w:rsidRPr="007E4F03">
        <w:rPr>
          <w:rFonts w:ascii="Times New Roman" w:hAnsi="Times New Roman" w:cs="Times New Roman" w:hint="eastAsia"/>
          <w:i/>
          <w:iCs/>
        </w:rPr>
        <w:t xml:space="preserve"> </w:t>
      </w:r>
      <w:r w:rsidR="007E4F03">
        <w:rPr>
          <w:rFonts w:ascii="Times New Roman" w:hAnsi="Times New Roman" w:cs="Times New Roman" w:hint="eastAsia"/>
          <w:i/>
          <w:iCs/>
        </w:rPr>
        <w:t xml:space="preserve">C </w:t>
      </w:r>
      <w:r w:rsidR="007E4F03">
        <w:rPr>
          <w:rFonts w:ascii="Times New Roman" w:hAnsi="Times New Roman" w:cs="Times New Roman" w:hint="eastAsia"/>
        </w:rPr>
        <w:t>= (1100)</w:t>
      </w:r>
      <w:r w:rsidR="007E4F03" w:rsidRPr="005A7571">
        <w:rPr>
          <w:rFonts w:ascii="Times New Roman" w:hAnsi="Times New Roman" w:cs="Times New Roman" w:hint="eastAsia"/>
          <w:vertAlign w:val="subscript"/>
        </w:rPr>
        <w:t>2</w:t>
      </w:r>
      <w:r w:rsidR="007E4F03">
        <w:rPr>
          <w:rFonts w:ascii="Times New Roman" w:hAnsi="Times New Roman" w:cs="Times New Roman" w:hint="eastAsia"/>
        </w:rPr>
        <w:t>,</w:t>
      </w:r>
      <w:r w:rsidR="007E4F03" w:rsidRPr="007E4F03">
        <w:rPr>
          <w:rFonts w:ascii="Times New Roman" w:hAnsi="Times New Roman" w:cs="Times New Roman" w:hint="eastAsia"/>
          <w:i/>
          <w:iCs/>
        </w:rPr>
        <w:t xml:space="preserve"> </w:t>
      </w:r>
      <w:r w:rsidR="007E4F03">
        <w:rPr>
          <w:rFonts w:ascii="Times New Roman" w:hAnsi="Times New Roman" w:cs="Times New Roman" w:hint="eastAsia"/>
          <w:i/>
          <w:iCs/>
        </w:rPr>
        <w:t xml:space="preserve">D </w:t>
      </w:r>
      <w:r w:rsidR="007E4F03">
        <w:rPr>
          <w:rFonts w:ascii="Times New Roman" w:hAnsi="Times New Roman" w:cs="Times New Roman" w:hint="eastAsia"/>
        </w:rPr>
        <w:t>= (1101)</w:t>
      </w:r>
      <w:r w:rsidR="007E4F03" w:rsidRPr="005A7571">
        <w:rPr>
          <w:rFonts w:ascii="Times New Roman" w:hAnsi="Times New Roman" w:cs="Times New Roman" w:hint="eastAsia"/>
          <w:vertAlign w:val="subscript"/>
        </w:rPr>
        <w:t>2</w:t>
      </w:r>
      <w:r w:rsidR="007E4F03">
        <w:rPr>
          <w:rFonts w:ascii="Times New Roman" w:hAnsi="Times New Roman" w:cs="Times New Roman" w:hint="eastAsia"/>
        </w:rPr>
        <w:t xml:space="preserve">. </w:t>
      </w:r>
      <w:r w:rsidRPr="000022D7">
        <w:rPr>
          <w:rFonts w:ascii="Times New Roman" w:hAnsi="Times New Roman" w:cs="Times New Roman"/>
        </w:rPr>
        <w:t>从而</w:t>
      </w:r>
      <w:r w:rsidR="007E4F03">
        <w:rPr>
          <w:rFonts w:ascii="Times New Roman" w:hAnsi="Times New Roman" w:cs="Times New Roman" w:hint="eastAsia"/>
        </w:rPr>
        <w:t xml:space="preserve">  (ABCD)</w:t>
      </w:r>
      <w:r w:rsidR="007E4F03" w:rsidRPr="005A7571">
        <w:rPr>
          <w:rFonts w:ascii="Times New Roman" w:hAnsi="Times New Roman" w:cs="Times New Roman" w:hint="eastAsia"/>
          <w:vertAlign w:val="subscript"/>
        </w:rPr>
        <w:t>16</w:t>
      </w:r>
      <w:r w:rsidR="007E4F03">
        <w:rPr>
          <w:rFonts w:ascii="Times New Roman" w:hAnsi="Times New Roman" w:cs="Times New Roman" w:hint="eastAsia"/>
          <w:vertAlign w:val="subscript"/>
        </w:rPr>
        <w:t xml:space="preserve"> </w:t>
      </w:r>
      <w:r w:rsidR="007E4F03">
        <w:rPr>
          <w:rFonts w:ascii="Times New Roman" w:hAnsi="Times New Roman" w:cs="Times New Roman" w:hint="eastAsia"/>
        </w:rPr>
        <w:t>= (1010101111001101)</w:t>
      </w:r>
      <w:r w:rsidR="007E4F03" w:rsidRPr="005A7571">
        <w:rPr>
          <w:rFonts w:ascii="Times New Roman" w:hAnsi="Times New Roman" w:cs="Times New Roman" w:hint="eastAsia"/>
          <w:vertAlign w:val="subscript"/>
        </w:rPr>
        <w:t>2</w:t>
      </w:r>
      <w:r w:rsidR="007E4F03">
        <w:rPr>
          <w:rFonts w:ascii="Times New Roman" w:hAnsi="Times New Roman" w:cs="Times New Roman" w:hint="eastAsia"/>
        </w:rPr>
        <w:t>.</w:t>
      </w:r>
    </w:p>
    <w:p w14:paraId="79D35745" w14:textId="77777777" w:rsidR="00B02982" w:rsidRPr="000022D7" w:rsidRDefault="00B02982" w:rsidP="00B02982">
      <w:pPr>
        <w:widowControl/>
        <w:snapToGrid w:val="0"/>
        <w:spacing w:line="360" w:lineRule="auto"/>
        <w:jc w:val="left"/>
        <w:rPr>
          <w:rFonts w:ascii="Times New Roman" w:hAnsi="Times New Roman" w:cs="Times New Roman"/>
          <w:b/>
        </w:rPr>
      </w:pPr>
    </w:p>
    <w:p w14:paraId="357AA4C0" w14:textId="0087C559" w:rsidR="007F3E47" w:rsidRPr="000022D7" w:rsidRDefault="007F3E47" w:rsidP="00B02982">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607824">
        <w:rPr>
          <w:rFonts w:ascii="Times New Roman" w:hAnsi="Times New Roman" w:cs="Times New Roman" w:hint="eastAsia"/>
        </w:rPr>
        <w:t>1.1.</w:t>
      </w:r>
      <w:r w:rsidR="00B02982" w:rsidRPr="000022D7">
        <w:rPr>
          <w:rFonts w:ascii="Times New Roman" w:hAnsi="Times New Roman" w:cs="Times New Roman"/>
          <w:b/>
        </w:rPr>
        <w:t>17</w:t>
      </w:r>
      <w:r w:rsidRPr="000022D7">
        <w:rPr>
          <w:rFonts w:ascii="Times New Roman" w:hAnsi="Times New Roman" w:cs="Times New Roman"/>
          <w:b/>
        </w:rPr>
        <w:t xml:space="preserve"> </w:t>
      </w:r>
      <w:r w:rsidRPr="000022D7">
        <w:rPr>
          <w:rFonts w:ascii="Times New Roman" w:hAnsi="Times New Roman" w:cs="Times New Roman"/>
        </w:rPr>
        <w:t>转换二进制</w:t>
      </w:r>
      <w:r w:rsidR="007E4F03">
        <w:rPr>
          <w:rFonts w:ascii="Times New Roman" w:hAnsi="Times New Roman" w:cs="Times New Roman" w:hint="eastAsia"/>
        </w:rPr>
        <w:t xml:space="preserve"> (110111101111)</w:t>
      </w:r>
      <w:r w:rsidR="007E4F03" w:rsidRPr="005A7571">
        <w:rPr>
          <w:rFonts w:ascii="Times New Roman" w:hAnsi="Times New Roman" w:cs="Times New Roman" w:hint="eastAsia"/>
          <w:vertAlign w:val="subscript"/>
        </w:rPr>
        <w:t>2</w:t>
      </w:r>
      <w:r w:rsidR="007E4F03">
        <w:rPr>
          <w:rFonts w:ascii="Times New Roman" w:hAnsi="Times New Roman" w:cs="Times New Roman" w:hint="eastAsia"/>
          <w:vertAlign w:val="subscript"/>
        </w:rPr>
        <w:t xml:space="preserve"> </w:t>
      </w:r>
      <w:r w:rsidRPr="000022D7">
        <w:rPr>
          <w:rFonts w:ascii="Times New Roman" w:hAnsi="Times New Roman" w:cs="Times New Roman"/>
        </w:rPr>
        <w:t>为十六进制数</w:t>
      </w:r>
      <w:r w:rsidRPr="000022D7">
        <w:rPr>
          <w:rFonts w:ascii="Times New Roman" w:hAnsi="Times New Roman" w:cs="Times New Roman"/>
        </w:rPr>
        <w:t>.</w:t>
      </w:r>
    </w:p>
    <w:p w14:paraId="083E5BEF" w14:textId="702A8997" w:rsidR="007F3E47" w:rsidRPr="000022D7" w:rsidRDefault="007F3E47" w:rsidP="003453CD">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解</w:t>
      </w:r>
      <w:r w:rsidRPr="000022D7">
        <w:rPr>
          <w:rFonts w:ascii="Times New Roman" w:hAnsi="Times New Roman" w:cs="Times New Roman"/>
        </w:rPr>
        <w:t xml:space="preserve">  </w:t>
      </w:r>
      <w:r w:rsidRPr="000022D7">
        <w:rPr>
          <w:rFonts w:ascii="Times New Roman" w:hAnsi="Times New Roman" w:cs="Times New Roman"/>
        </w:rPr>
        <w:t>由上述换算表可得到</w:t>
      </w:r>
      <w:r w:rsidR="007E4F03">
        <w:rPr>
          <w:rFonts w:ascii="Times New Roman" w:hAnsi="Times New Roman" w:cs="Times New Roman" w:hint="eastAsia"/>
        </w:rPr>
        <w:t xml:space="preserve"> (1111)</w:t>
      </w:r>
      <w:r w:rsidR="007E4F03" w:rsidRPr="005A7571">
        <w:rPr>
          <w:rFonts w:ascii="Times New Roman" w:hAnsi="Times New Roman" w:cs="Times New Roman" w:hint="eastAsia"/>
          <w:vertAlign w:val="subscript"/>
        </w:rPr>
        <w:t>2</w:t>
      </w:r>
      <w:r w:rsidR="007E4F03">
        <w:rPr>
          <w:rFonts w:ascii="Times New Roman" w:hAnsi="Times New Roman" w:cs="Times New Roman" w:hint="eastAsia"/>
          <w:vertAlign w:val="subscript"/>
        </w:rPr>
        <w:t xml:space="preserve"> </w:t>
      </w:r>
      <w:r w:rsidR="007E4F03">
        <w:rPr>
          <w:rFonts w:ascii="Times New Roman" w:hAnsi="Times New Roman" w:cs="Times New Roman" w:hint="eastAsia"/>
        </w:rPr>
        <w:t xml:space="preserve">= </w:t>
      </w:r>
      <w:r w:rsidR="007E4F03" w:rsidRPr="003453CD">
        <w:rPr>
          <w:rFonts w:ascii="Times New Roman" w:hAnsi="Times New Roman" w:cs="Times New Roman"/>
          <w:i/>
          <w:iCs/>
        </w:rPr>
        <w:t>F</w:t>
      </w:r>
      <w:r w:rsidR="007E4F03">
        <w:rPr>
          <w:rFonts w:ascii="Times New Roman" w:hAnsi="Times New Roman" w:cs="Times New Roman" w:hint="eastAsia"/>
        </w:rPr>
        <w:t>, (1110)</w:t>
      </w:r>
      <w:r w:rsidR="007E4F03" w:rsidRPr="005A7571">
        <w:rPr>
          <w:rFonts w:ascii="Times New Roman" w:hAnsi="Times New Roman" w:cs="Times New Roman" w:hint="eastAsia"/>
          <w:vertAlign w:val="subscript"/>
        </w:rPr>
        <w:t>2</w:t>
      </w:r>
      <w:r w:rsidR="007E4F03">
        <w:rPr>
          <w:rFonts w:ascii="Times New Roman" w:hAnsi="Times New Roman" w:cs="Times New Roman" w:hint="eastAsia"/>
          <w:vertAlign w:val="subscript"/>
        </w:rPr>
        <w:t xml:space="preserve"> </w:t>
      </w:r>
      <w:r w:rsidR="007E4F03">
        <w:rPr>
          <w:rFonts w:ascii="Times New Roman" w:hAnsi="Times New Roman" w:cs="Times New Roman" w:hint="eastAsia"/>
        </w:rPr>
        <w:t xml:space="preserve">= </w:t>
      </w:r>
      <w:r w:rsidR="007E4F03">
        <w:rPr>
          <w:rFonts w:ascii="Times New Roman" w:hAnsi="Times New Roman" w:cs="Times New Roman" w:hint="eastAsia"/>
          <w:i/>
          <w:iCs/>
        </w:rPr>
        <w:t>E</w:t>
      </w:r>
      <w:r w:rsidR="007E4F03">
        <w:rPr>
          <w:rFonts w:ascii="Times New Roman" w:hAnsi="Times New Roman" w:cs="Times New Roman" w:hint="eastAsia"/>
        </w:rPr>
        <w:t>, (1101)</w:t>
      </w:r>
      <w:r w:rsidR="007E4F03" w:rsidRPr="005A7571">
        <w:rPr>
          <w:rFonts w:ascii="Times New Roman" w:hAnsi="Times New Roman" w:cs="Times New Roman" w:hint="eastAsia"/>
          <w:vertAlign w:val="subscript"/>
        </w:rPr>
        <w:t>2</w:t>
      </w:r>
      <w:r w:rsidR="007E4F03">
        <w:rPr>
          <w:rFonts w:ascii="Times New Roman" w:hAnsi="Times New Roman" w:cs="Times New Roman" w:hint="eastAsia"/>
          <w:vertAlign w:val="subscript"/>
        </w:rPr>
        <w:t xml:space="preserve"> </w:t>
      </w:r>
      <w:r w:rsidR="007E4F03">
        <w:rPr>
          <w:rFonts w:ascii="Times New Roman" w:hAnsi="Times New Roman" w:cs="Times New Roman" w:hint="eastAsia"/>
        </w:rPr>
        <w:t xml:space="preserve">= </w:t>
      </w:r>
      <w:r w:rsidR="007E4F03">
        <w:rPr>
          <w:rFonts w:ascii="Times New Roman" w:hAnsi="Times New Roman" w:cs="Times New Roman" w:hint="eastAsia"/>
          <w:i/>
          <w:iCs/>
        </w:rPr>
        <w:t>D</w:t>
      </w:r>
      <w:r w:rsidR="007E4F03">
        <w:rPr>
          <w:rFonts w:ascii="Times New Roman" w:hAnsi="Times New Roman" w:cs="Times New Roman" w:hint="eastAsia"/>
        </w:rPr>
        <w:t>,</w:t>
      </w:r>
    </w:p>
    <w:p w14:paraId="5B598284" w14:textId="2AED51AE" w:rsidR="007F3E47" w:rsidRPr="000022D7" w:rsidRDefault="007F3E47" w:rsidP="007F3E47">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rPr>
        <w:t>从而</w:t>
      </w:r>
      <w:r w:rsidRPr="000022D7">
        <w:rPr>
          <w:rFonts w:ascii="Times New Roman" w:hAnsi="Times New Roman" w:cs="Times New Roman"/>
        </w:rPr>
        <w:t xml:space="preserve"> </w:t>
      </w:r>
      <w:r w:rsidR="007E4F03">
        <w:rPr>
          <w:rFonts w:ascii="Times New Roman" w:hAnsi="Times New Roman" w:cs="Times New Roman" w:hint="eastAsia"/>
        </w:rPr>
        <w:t xml:space="preserve"> (110111101111)</w:t>
      </w:r>
      <w:r w:rsidR="007E4F03" w:rsidRPr="005A7571">
        <w:rPr>
          <w:rFonts w:ascii="Times New Roman" w:hAnsi="Times New Roman" w:cs="Times New Roman" w:hint="eastAsia"/>
          <w:vertAlign w:val="subscript"/>
        </w:rPr>
        <w:t>2</w:t>
      </w:r>
      <w:r w:rsidR="007E4F03">
        <w:rPr>
          <w:rFonts w:ascii="Times New Roman" w:hAnsi="Times New Roman" w:cs="Times New Roman" w:hint="eastAsia"/>
        </w:rPr>
        <w:t xml:space="preserve"> = </w:t>
      </w:r>
      <w:r w:rsidR="007E4F03" w:rsidRPr="003453CD">
        <w:rPr>
          <w:rFonts w:ascii="Times New Roman" w:hAnsi="Times New Roman" w:cs="Times New Roman"/>
          <w:i/>
          <w:iCs/>
        </w:rPr>
        <w:t>DE</w:t>
      </w:r>
      <w:r w:rsidR="007E4F03" w:rsidRPr="005A7571">
        <w:rPr>
          <w:rFonts w:ascii="Times New Roman" w:hAnsi="Times New Roman" w:cs="Times New Roman" w:hint="eastAsia"/>
          <w:i/>
          <w:iCs/>
        </w:rPr>
        <w:t>F</w:t>
      </w:r>
      <w:r w:rsidR="00607824">
        <w:rPr>
          <w:rFonts w:ascii="Times New Roman" w:hAnsi="Times New Roman" w:cs="Times New Roman" w:hint="eastAsia"/>
        </w:rPr>
        <w:t>.</w:t>
      </w:r>
    </w:p>
    <w:p w14:paraId="13F0DF9E" w14:textId="77777777" w:rsidR="007F3E47" w:rsidRPr="000022D7" w:rsidRDefault="007F3E47" w:rsidP="007F3E47">
      <w:pPr>
        <w:widowControl/>
        <w:snapToGrid w:val="0"/>
        <w:spacing w:line="360" w:lineRule="auto"/>
        <w:ind w:firstLine="420"/>
        <w:jc w:val="left"/>
        <w:rPr>
          <w:rFonts w:ascii="Times New Roman" w:hAnsi="Times New Roman" w:cs="Times New Roman"/>
        </w:rPr>
      </w:pPr>
    </w:p>
    <w:p w14:paraId="1ABF65D3" w14:textId="77777777" w:rsidR="007F3E47" w:rsidRPr="000022D7" w:rsidRDefault="007F3E47" w:rsidP="007F3E47">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rPr>
        <w:t>因为二进制的转换比十六进制要容易些，所以我们可以先将数作二进制表示，然后，运用二进制与十六进制之间的换算表，将二进制转换成十六进制</w:t>
      </w:r>
      <w:r w:rsidRPr="000022D7">
        <w:rPr>
          <w:rFonts w:ascii="Times New Roman" w:hAnsi="Times New Roman" w:cs="Times New Roman"/>
        </w:rPr>
        <w:t>.</w:t>
      </w:r>
    </w:p>
    <w:p w14:paraId="3BB216AF" w14:textId="77777777" w:rsidR="007F3E47" w:rsidRPr="000022D7" w:rsidRDefault="007F3E47" w:rsidP="007F3E47">
      <w:pPr>
        <w:widowControl/>
        <w:snapToGrid w:val="0"/>
        <w:spacing w:line="360" w:lineRule="auto"/>
        <w:ind w:firstLine="420"/>
        <w:jc w:val="left"/>
        <w:rPr>
          <w:rFonts w:ascii="Times New Roman" w:hAnsi="Times New Roman" w:cs="Times New Roman"/>
          <w:b/>
        </w:rPr>
      </w:pPr>
    </w:p>
    <w:p w14:paraId="3A1D18E8" w14:textId="6D63425F" w:rsidR="007F3E47" w:rsidRPr="000022D7" w:rsidRDefault="007F3E47" w:rsidP="00B02982">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607824">
        <w:rPr>
          <w:rFonts w:ascii="Times New Roman" w:hAnsi="Times New Roman" w:cs="Times New Roman" w:hint="eastAsia"/>
        </w:rPr>
        <w:t>1.1.</w:t>
      </w:r>
      <w:r w:rsidR="00B02982" w:rsidRPr="000022D7">
        <w:rPr>
          <w:rFonts w:ascii="Times New Roman" w:hAnsi="Times New Roman" w:cs="Times New Roman"/>
          <w:b/>
        </w:rPr>
        <w:t>18</w:t>
      </w:r>
      <w:r w:rsidRPr="000022D7">
        <w:rPr>
          <w:rFonts w:ascii="Times New Roman" w:hAnsi="Times New Roman" w:cs="Times New Roman"/>
        </w:rPr>
        <w:t xml:space="preserve"> </w:t>
      </w:r>
      <w:r w:rsidRPr="000022D7">
        <w:rPr>
          <w:rFonts w:ascii="Times New Roman" w:hAnsi="Times New Roman" w:cs="Times New Roman"/>
        </w:rPr>
        <w:t>表示整数</w:t>
      </w:r>
      <w:r w:rsidR="007E4F03">
        <w:rPr>
          <w:rFonts w:ascii="Times New Roman" w:hAnsi="Times New Roman" w:cs="Times New Roman" w:hint="eastAsia"/>
        </w:rPr>
        <w:t>404</w:t>
      </w:r>
      <w:r w:rsidRPr="000022D7">
        <w:rPr>
          <w:rFonts w:ascii="Times New Roman" w:hAnsi="Times New Roman" w:cs="Times New Roman"/>
        </w:rPr>
        <w:t>为十六进制</w:t>
      </w:r>
      <w:r w:rsidRPr="000022D7">
        <w:rPr>
          <w:rFonts w:ascii="Times New Roman" w:hAnsi="Times New Roman" w:cs="Times New Roman"/>
        </w:rPr>
        <w:t>.</w:t>
      </w:r>
    </w:p>
    <w:p w14:paraId="09515440" w14:textId="13F61F44" w:rsidR="007F3E47" w:rsidRPr="000022D7" w:rsidRDefault="007F3E47" w:rsidP="007F3E47">
      <w:pPr>
        <w:widowControl/>
        <w:snapToGrid w:val="0"/>
        <w:spacing w:line="360" w:lineRule="auto"/>
        <w:ind w:firstLine="420"/>
        <w:jc w:val="left"/>
        <w:rPr>
          <w:rFonts w:ascii="Times New Roman" w:hAnsi="Times New Roman" w:cs="Times New Roman"/>
          <w:position w:val="-12"/>
        </w:rPr>
      </w:pPr>
      <w:r w:rsidRPr="000022D7">
        <w:rPr>
          <w:rFonts w:ascii="Times New Roman" w:hAnsi="Times New Roman" w:cs="Times New Roman"/>
          <w:b/>
        </w:rPr>
        <w:t>解</w:t>
      </w:r>
      <w:r w:rsidRPr="000022D7">
        <w:rPr>
          <w:rFonts w:ascii="Times New Roman" w:hAnsi="Times New Roman" w:cs="Times New Roman"/>
        </w:rPr>
        <w:t xml:space="preserve">  </w:t>
      </w:r>
      <w:r w:rsidRPr="000022D7">
        <w:rPr>
          <w:rFonts w:ascii="Times New Roman" w:hAnsi="Times New Roman" w:cs="Times New Roman"/>
        </w:rPr>
        <w:t>根据例</w:t>
      </w:r>
      <w:r w:rsidR="00607824">
        <w:rPr>
          <w:rFonts w:ascii="Times New Roman" w:hAnsi="Times New Roman" w:cs="Times New Roman" w:hint="eastAsia"/>
        </w:rPr>
        <w:t>1.1.</w:t>
      </w:r>
      <w:r w:rsidRPr="000022D7">
        <w:rPr>
          <w:rFonts w:ascii="Times New Roman" w:hAnsi="Times New Roman" w:cs="Times New Roman"/>
        </w:rPr>
        <w:t>1</w:t>
      </w:r>
      <w:r w:rsidR="00B02982" w:rsidRPr="000022D7">
        <w:rPr>
          <w:rFonts w:ascii="Times New Roman" w:hAnsi="Times New Roman" w:cs="Times New Roman"/>
        </w:rPr>
        <w:t>4</w:t>
      </w:r>
      <w:r w:rsidRPr="000022D7">
        <w:rPr>
          <w:rFonts w:ascii="Times New Roman" w:hAnsi="Times New Roman" w:cs="Times New Roman"/>
        </w:rPr>
        <w:t>，我们有</w:t>
      </w:r>
      <w:r w:rsidRPr="000022D7">
        <w:rPr>
          <w:rFonts w:ascii="Times New Roman" w:hAnsi="Times New Roman" w:cs="Times New Roman"/>
        </w:rPr>
        <w:t xml:space="preserve"> </w:t>
      </w:r>
      <w:r w:rsidR="00BF675B">
        <w:rPr>
          <w:rFonts w:ascii="Times New Roman" w:hAnsi="Times New Roman" w:cs="Times New Roman" w:hint="eastAsia"/>
        </w:rPr>
        <w:t>404= (110010100)</w:t>
      </w:r>
      <w:r w:rsidR="00BF675B" w:rsidRPr="005A7571">
        <w:rPr>
          <w:rFonts w:ascii="Times New Roman" w:hAnsi="Times New Roman" w:cs="Times New Roman" w:hint="eastAsia"/>
          <w:vertAlign w:val="subscript"/>
        </w:rPr>
        <w:t>2</w:t>
      </w:r>
      <w:r w:rsidR="00607824">
        <w:rPr>
          <w:rFonts w:ascii="Times New Roman" w:hAnsi="Times New Roman" w:cs="Times New Roman" w:hint="eastAsia"/>
        </w:rPr>
        <w:t>.</w:t>
      </w:r>
    </w:p>
    <w:p w14:paraId="1019D82C" w14:textId="39450BE6" w:rsidR="007F3E47" w:rsidRPr="00BF675B" w:rsidRDefault="007F3E47" w:rsidP="007F3E47">
      <w:pPr>
        <w:widowControl/>
        <w:snapToGrid w:val="0"/>
        <w:spacing w:line="360" w:lineRule="auto"/>
        <w:ind w:firstLineChars="400" w:firstLine="840"/>
        <w:jc w:val="left"/>
        <w:rPr>
          <w:rFonts w:ascii="Times New Roman" w:hAnsi="Times New Roman" w:cs="Times New Roman"/>
          <w:position w:val="-12"/>
        </w:rPr>
      </w:pPr>
      <w:r w:rsidRPr="000022D7">
        <w:rPr>
          <w:rFonts w:ascii="Times New Roman" w:hAnsi="Times New Roman" w:cs="Times New Roman"/>
          <w:position w:val="-12"/>
        </w:rPr>
        <w:t>查换算表得到</w:t>
      </w:r>
      <w:r w:rsidR="00BF675B" w:rsidRPr="00BF675B">
        <w:rPr>
          <w:rFonts w:ascii="Times New Roman" w:hAnsi="Times New Roman" w:cs="Times New Roman"/>
          <w:position w:val="-12"/>
        </w:rPr>
        <w:t xml:space="preserve"> (0100)</w:t>
      </w:r>
      <w:r w:rsidR="00BF675B" w:rsidRPr="003453CD">
        <w:rPr>
          <w:rFonts w:ascii="Times New Roman" w:hAnsi="Times New Roman" w:cs="Times New Roman"/>
          <w:position w:val="-12"/>
          <w:vertAlign w:val="subscript"/>
        </w:rPr>
        <w:t>2</w:t>
      </w:r>
      <w:r w:rsidR="00BF675B">
        <w:rPr>
          <w:rFonts w:ascii="Times New Roman" w:hAnsi="Times New Roman" w:cs="Times New Roman" w:hint="eastAsia"/>
          <w:position w:val="-12"/>
        </w:rPr>
        <w:t xml:space="preserve"> = </w:t>
      </w:r>
      <w:r w:rsidR="00BF675B" w:rsidRPr="00BF675B">
        <w:rPr>
          <w:rFonts w:ascii="Times New Roman" w:hAnsi="Times New Roman" w:cs="Times New Roman"/>
          <w:position w:val="-12"/>
        </w:rPr>
        <w:t>4</w:t>
      </w:r>
      <w:r w:rsidR="00BF675B">
        <w:rPr>
          <w:rFonts w:ascii="Times New Roman" w:hAnsi="Times New Roman" w:cs="Times New Roman" w:hint="eastAsia"/>
          <w:position w:val="-12"/>
        </w:rPr>
        <w:t xml:space="preserve">, </w:t>
      </w:r>
      <w:r w:rsidR="00BF675B" w:rsidRPr="00BF675B">
        <w:rPr>
          <w:rFonts w:ascii="Times New Roman" w:hAnsi="Times New Roman" w:cs="Times New Roman"/>
          <w:position w:val="-12"/>
        </w:rPr>
        <w:t>(100</w:t>
      </w:r>
      <w:r w:rsidR="00BF675B">
        <w:rPr>
          <w:rFonts w:ascii="Times New Roman" w:hAnsi="Times New Roman" w:cs="Times New Roman" w:hint="eastAsia"/>
          <w:position w:val="-12"/>
        </w:rPr>
        <w:t>1</w:t>
      </w:r>
      <w:r w:rsidR="00BF675B" w:rsidRPr="00BF675B">
        <w:rPr>
          <w:rFonts w:ascii="Times New Roman" w:hAnsi="Times New Roman" w:cs="Times New Roman"/>
          <w:position w:val="-12"/>
        </w:rPr>
        <w:t>)</w:t>
      </w:r>
      <w:r w:rsidR="00BF675B" w:rsidRPr="005A7571">
        <w:rPr>
          <w:rFonts w:ascii="Times New Roman" w:hAnsi="Times New Roman" w:cs="Times New Roman"/>
          <w:position w:val="-12"/>
          <w:vertAlign w:val="subscript"/>
        </w:rPr>
        <w:t>2</w:t>
      </w:r>
      <w:r w:rsidR="00BF675B">
        <w:rPr>
          <w:rFonts w:ascii="Times New Roman" w:hAnsi="Times New Roman" w:cs="Times New Roman" w:hint="eastAsia"/>
          <w:position w:val="-12"/>
        </w:rPr>
        <w:t xml:space="preserve"> = 9, (0001)</w:t>
      </w:r>
      <w:r w:rsidR="00BF675B" w:rsidRPr="003453CD">
        <w:rPr>
          <w:rFonts w:ascii="Times New Roman" w:hAnsi="Times New Roman" w:cs="Times New Roman"/>
          <w:position w:val="-12"/>
          <w:vertAlign w:val="subscript"/>
        </w:rPr>
        <w:t>2</w:t>
      </w:r>
      <w:r w:rsidR="00BF675B">
        <w:rPr>
          <w:rFonts w:ascii="Times New Roman" w:hAnsi="Times New Roman" w:cs="Times New Roman" w:hint="eastAsia"/>
          <w:position w:val="-12"/>
        </w:rPr>
        <w:t xml:space="preserve"> = 1.</w:t>
      </w:r>
    </w:p>
    <w:p w14:paraId="2D254D23" w14:textId="5A01E585" w:rsidR="007F3E47" w:rsidRPr="000022D7" w:rsidRDefault="007F3E47" w:rsidP="003453CD">
      <w:pPr>
        <w:widowControl/>
        <w:snapToGrid w:val="0"/>
        <w:spacing w:line="360" w:lineRule="auto"/>
        <w:ind w:firstLineChars="405" w:firstLine="850"/>
        <w:rPr>
          <w:rFonts w:ascii="Times New Roman" w:hAnsi="Times New Roman" w:cs="Times New Roman"/>
          <w:position w:val="-12"/>
        </w:rPr>
      </w:pPr>
      <w:r w:rsidRPr="000022D7">
        <w:rPr>
          <w:rFonts w:ascii="Times New Roman" w:hAnsi="Times New Roman" w:cs="Times New Roman"/>
        </w:rPr>
        <w:t>故</w:t>
      </w:r>
      <w:r w:rsidRPr="000022D7">
        <w:rPr>
          <w:rFonts w:ascii="Times New Roman" w:hAnsi="Times New Roman" w:cs="Times New Roman"/>
        </w:rPr>
        <w:t xml:space="preserve"> </w:t>
      </w:r>
      <w:r w:rsidR="00BF675B">
        <w:rPr>
          <w:rFonts w:ascii="Times New Roman" w:hAnsi="Times New Roman" w:cs="Times New Roman" w:hint="eastAsia"/>
        </w:rPr>
        <w:t>404 = 1</w:t>
      </w:r>
      <w:r w:rsidR="00BF675B">
        <w:rPr>
          <w:rFonts w:ascii="Times New Roman" w:hAnsi="Times New Roman" w:cs="Times New Roman"/>
        </w:rPr>
        <w:sym w:font="Wingdings" w:char="F09E"/>
      </w:r>
      <w:r w:rsidR="00BF675B">
        <w:rPr>
          <w:rFonts w:ascii="Times New Roman" w:hAnsi="Times New Roman" w:cs="Times New Roman" w:hint="eastAsia"/>
        </w:rPr>
        <w:t>16</w:t>
      </w:r>
      <w:r w:rsidR="00BF675B" w:rsidRPr="003453CD">
        <w:rPr>
          <w:rFonts w:ascii="Times New Roman" w:hAnsi="Times New Roman" w:cs="Times New Roman"/>
          <w:vertAlign w:val="superscript"/>
        </w:rPr>
        <w:t>2</w:t>
      </w:r>
      <w:r w:rsidR="00BF675B">
        <w:rPr>
          <w:rFonts w:ascii="Times New Roman" w:hAnsi="Times New Roman" w:cs="Times New Roman" w:hint="eastAsia"/>
        </w:rPr>
        <w:t>+9</w:t>
      </w:r>
      <w:r w:rsidR="00BF675B">
        <w:rPr>
          <w:rFonts w:ascii="Times New Roman" w:hAnsi="Times New Roman" w:cs="Times New Roman"/>
        </w:rPr>
        <w:sym w:font="Wingdings" w:char="F09E"/>
      </w:r>
      <w:r w:rsidR="00BF675B">
        <w:rPr>
          <w:rFonts w:ascii="Times New Roman" w:hAnsi="Times New Roman" w:cs="Times New Roman" w:hint="eastAsia"/>
        </w:rPr>
        <w:t>16+4 = (194)</w:t>
      </w:r>
      <w:r w:rsidR="00BF675B" w:rsidRPr="003453CD">
        <w:rPr>
          <w:rFonts w:ascii="Times New Roman" w:hAnsi="Times New Roman" w:cs="Times New Roman"/>
          <w:vertAlign w:val="subscript"/>
        </w:rPr>
        <w:t>16</w:t>
      </w:r>
      <w:r w:rsidR="00BF675B">
        <w:rPr>
          <w:rFonts w:ascii="Times New Roman" w:hAnsi="Times New Roman" w:cs="Times New Roman" w:hint="eastAsia"/>
        </w:rPr>
        <w:t>.</w:t>
      </w:r>
    </w:p>
    <w:p w14:paraId="0B0D0EC9" w14:textId="5862DE5B" w:rsidR="007F3E47" w:rsidRPr="000022D7" w:rsidRDefault="007F3E47" w:rsidP="007F3E47">
      <w:pPr>
        <w:widowControl/>
        <w:snapToGrid w:val="0"/>
        <w:spacing w:line="360" w:lineRule="auto"/>
        <w:ind w:firstLineChars="400" w:firstLine="840"/>
        <w:jc w:val="left"/>
        <w:rPr>
          <w:rFonts w:ascii="Times New Roman" w:hAnsi="Times New Roman" w:cs="Times New Roman"/>
        </w:rPr>
      </w:pPr>
    </w:p>
    <w:p w14:paraId="63F92811" w14:textId="77777777" w:rsidR="00585EC5" w:rsidRPr="000022D7" w:rsidRDefault="00585EC5" w:rsidP="007F3E47">
      <w:pPr>
        <w:widowControl/>
        <w:snapToGrid w:val="0"/>
        <w:spacing w:line="360" w:lineRule="auto"/>
        <w:ind w:firstLineChars="400" w:firstLine="840"/>
        <w:jc w:val="left"/>
        <w:rPr>
          <w:rFonts w:ascii="Times New Roman" w:hAnsi="Times New Roman" w:cs="Times New Roman"/>
        </w:rPr>
      </w:pPr>
    </w:p>
    <w:p w14:paraId="0EFCEB0C" w14:textId="2C65CC7F" w:rsidR="007F3E47" w:rsidRPr="000022D7" w:rsidRDefault="007F3E47" w:rsidP="00A91F49">
      <w:pPr>
        <w:snapToGrid w:val="0"/>
        <w:spacing w:beforeLines="50" w:before="156" w:afterLines="50" w:after="156" w:line="360" w:lineRule="auto"/>
        <w:outlineLvl w:val="1"/>
        <w:rPr>
          <w:rFonts w:ascii="Times New Roman" w:hAnsi="Times New Roman" w:cs="Times New Roman"/>
          <w:b/>
          <w:bCs/>
          <w:kern w:val="28"/>
          <w:sz w:val="32"/>
          <w:szCs w:val="32"/>
        </w:rPr>
      </w:pPr>
      <w:r w:rsidRPr="000022D7">
        <w:rPr>
          <w:rFonts w:ascii="Times New Roman" w:hAnsi="Times New Roman" w:cs="Times New Roman"/>
          <w:b/>
          <w:bCs/>
          <w:kern w:val="28"/>
          <w:sz w:val="32"/>
          <w:szCs w:val="32"/>
        </w:rPr>
        <w:t>1.</w:t>
      </w:r>
      <w:r w:rsidR="00F66AB3" w:rsidRPr="000022D7">
        <w:rPr>
          <w:rFonts w:ascii="Times New Roman" w:hAnsi="Times New Roman" w:cs="Times New Roman"/>
          <w:b/>
          <w:bCs/>
          <w:kern w:val="28"/>
          <w:sz w:val="32"/>
          <w:szCs w:val="32"/>
        </w:rPr>
        <w:t>2</w:t>
      </w:r>
      <w:r w:rsidRPr="000022D7">
        <w:rPr>
          <w:rFonts w:ascii="Times New Roman" w:hAnsi="Times New Roman" w:cs="Times New Roman"/>
          <w:b/>
          <w:bCs/>
          <w:kern w:val="28"/>
          <w:sz w:val="32"/>
          <w:szCs w:val="32"/>
        </w:rPr>
        <w:t xml:space="preserve"> </w:t>
      </w:r>
      <w:r w:rsidR="00585EC5" w:rsidRPr="000022D7">
        <w:rPr>
          <w:rFonts w:ascii="Times New Roman" w:hAnsi="Times New Roman" w:cs="Times New Roman"/>
          <w:b/>
          <w:bCs/>
          <w:kern w:val="28"/>
          <w:sz w:val="32"/>
          <w:szCs w:val="32"/>
        </w:rPr>
        <w:t>最大公因数</w:t>
      </w:r>
      <w:r w:rsidR="00585EC5" w:rsidRPr="000022D7">
        <w:rPr>
          <w:rFonts w:ascii="Times New Roman" w:hAnsi="Times New Roman" w:cs="Times New Roman"/>
          <w:b/>
          <w:bCs/>
          <w:kern w:val="28"/>
          <w:sz w:val="32"/>
          <w:szCs w:val="32"/>
        </w:rPr>
        <w:t xml:space="preserve"> </w:t>
      </w:r>
      <w:r w:rsidR="00585EC5" w:rsidRPr="000022D7">
        <w:rPr>
          <w:rFonts w:ascii="Times New Roman" w:hAnsi="Times New Roman" w:cs="Times New Roman"/>
          <w:b/>
          <w:bCs/>
          <w:kern w:val="28"/>
          <w:sz w:val="32"/>
          <w:szCs w:val="32"/>
        </w:rPr>
        <w:t>最小公倍数</w:t>
      </w:r>
    </w:p>
    <w:p w14:paraId="4BCDC6E6" w14:textId="09396ED8" w:rsidR="00585EC5" w:rsidRPr="000022D7" w:rsidRDefault="00585EC5" w:rsidP="00585EC5">
      <w:pPr>
        <w:snapToGrid w:val="0"/>
        <w:spacing w:line="360" w:lineRule="auto"/>
        <w:ind w:firstLineChars="200" w:firstLine="420"/>
        <w:rPr>
          <w:rFonts w:ascii="Times New Roman" w:hAnsi="Times New Roman" w:cs="Times New Roman"/>
        </w:rPr>
      </w:pPr>
      <w:r w:rsidRPr="000022D7">
        <w:rPr>
          <w:rFonts w:ascii="Times New Roman" w:hAnsi="Times New Roman" w:cs="Times New Roman"/>
        </w:rPr>
        <w:t>我们不仅要讨论单个整数的因数，还要考虑多个整数的公共因数</w:t>
      </w:r>
      <w:r w:rsidR="00382692">
        <w:rPr>
          <w:rFonts w:ascii="Times New Roman" w:hAnsi="Times New Roman" w:cs="Times New Roman" w:hint="eastAsia"/>
        </w:rPr>
        <w:t>（简称公因数）</w:t>
      </w:r>
      <w:r w:rsidRPr="000022D7">
        <w:rPr>
          <w:rFonts w:ascii="Times New Roman" w:hAnsi="Times New Roman" w:cs="Times New Roman"/>
        </w:rPr>
        <w:t>，特别是它们的最大公因数及其计算；在讨论公因数的同时，我们也将讨论公</w:t>
      </w:r>
      <w:r w:rsidR="00382692">
        <w:rPr>
          <w:rFonts w:ascii="Times New Roman" w:hAnsi="Times New Roman" w:cs="Times New Roman" w:hint="eastAsia"/>
        </w:rPr>
        <w:t>共</w:t>
      </w:r>
      <w:r w:rsidRPr="000022D7">
        <w:rPr>
          <w:rFonts w:ascii="Times New Roman" w:hAnsi="Times New Roman" w:cs="Times New Roman"/>
        </w:rPr>
        <w:t>倍数</w:t>
      </w:r>
      <w:r w:rsidR="00382692">
        <w:rPr>
          <w:rFonts w:ascii="Times New Roman" w:hAnsi="Times New Roman" w:cs="Times New Roman" w:hint="eastAsia"/>
        </w:rPr>
        <w:t>（简称公倍数）</w:t>
      </w:r>
      <w:r w:rsidRPr="000022D7">
        <w:rPr>
          <w:rFonts w:ascii="Times New Roman" w:hAnsi="Times New Roman" w:cs="Times New Roman"/>
        </w:rPr>
        <w:t>、最小公倍数及其基本性质。</w:t>
      </w:r>
    </w:p>
    <w:p w14:paraId="17D1DD6A" w14:textId="7FEB4CD0" w:rsidR="007F3E47" w:rsidRPr="000022D7" w:rsidRDefault="007F3E47" w:rsidP="007F3E47">
      <w:pPr>
        <w:snapToGrid w:val="0"/>
        <w:spacing w:line="360" w:lineRule="auto"/>
        <w:rPr>
          <w:rFonts w:ascii="Times New Roman" w:hAnsi="Times New Roman" w:cs="Times New Roman"/>
        </w:rPr>
      </w:pPr>
      <w:r w:rsidRPr="000022D7">
        <w:rPr>
          <w:rFonts w:ascii="Times New Roman" w:hAnsi="Times New Roman" w:cs="Times New Roman"/>
          <w:b/>
          <w:sz w:val="24"/>
          <w:szCs w:val="24"/>
        </w:rPr>
        <w:t>1.</w:t>
      </w:r>
      <w:r w:rsidR="00F66AB3" w:rsidRPr="000022D7">
        <w:rPr>
          <w:rFonts w:ascii="Times New Roman" w:hAnsi="Times New Roman" w:cs="Times New Roman"/>
          <w:b/>
          <w:sz w:val="24"/>
          <w:szCs w:val="24"/>
        </w:rPr>
        <w:t>2</w:t>
      </w:r>
      <w:r w:rsidRPr="000022D7">
        <w:rPr>
          <w:rFonts w:ascii="Times New Roman" w:hAnsi="Times New Roman" w:cs="Times New Roman"/>
          <w:b/>
          <w:sz w:val="24"/>
          <w:szCs w:val="24"/>
        </w:rPr>
        <w:t>.1</w:t>
      </w:r>
      <w:r w:rsidRPr="000022D7">
        <w:rPr>
          <w:rFonts w:ascii="Times New Roman" w:hAnsi="Times New Roman" w:cs="Times New Roman"/>
          <w:b/>
          <w:sz w:val="24"/>
          <w:szCs w:val="24"/>
        </w:rPr>
        <w:t>最大公因数</w:t>
      </w:r>
      <w:r w:rsidR="00A664C4" w:rsidRPr="000022D7">
        <w:rPr>
          <w:rFonts w:ascii="Times New Roman" w:hAnsi="Times New Roman" w:cs="Times New Roman"/>
          <w:b/>
          <w:sz w:val="24"/>
          <w:szCs w:val="24"/>
        </w:rPr>
        <w:t>概念</w:t>
      </w:r>
    </w:p>
    <w:p w14:paraId="5B235966" w14:textId="11123C71" w:rsidR="007F3E47" w:rsidRPr="000022D7" w:rsidRDefault="007F3E47" w:rsidP="0066184D">
      <w:pPr>
        <w:widowControl/>
        <w:snapToGrid w:val="0"/>
        <w:spacing w:line="360" w:lineRule="auto"/>
        <w:ind w:firstLine="420"/>
        <w:rPr>
          <w:rFonts w:ascii="Times New Roman" w:hAnsi="Times New Roman" w:cs="Times New Roman"/>
        </w:rPr>
      </w:pPr>
      <w:r w:rsidRPr="000022D7">
        <w:rPr>
          <w:rFonts w:ascii="Times New Roman" w:hAnsi="Times New Roman" w:cs="Times New Roman"/>
          <w:b/>
        </w:rPr>
        <w:lastRenderedPageBreak/>
        <w:t>定义</w:t>
      </w:r>
      <w:r w:rsidR="00754C85">
        <w:rPr>
          <w:rFonts w:ascii="Times New Roman" w:hAnsi="Times New Roman" w:cs="Times New Roman" w:hint="eastAsia"/>
          <w:b/>
        </w:rPr>
        <w:t>1.2.</w:t>
      </w:r>
      <w:r w:rsidRPr="000022D7">
        <w:rPr>
          <w:rFonts w:ascii="Times New Roman" w:hAnsi="Times New Roman" w:cs="Times New Roman"/>
          <w:b/>
        </w:rPr>
        <w:t xml:space="preserve">1 </w:t>
      </w:r>
      <w:r w:rsidRPr="000022D7">
        <w:rPr>
          <w:rFonts w:ascii="Times New Roman" w:hAnsi="Times New Roman" w:cs="Times New Roman"/>
        </w:rPr>
        <w:t>设</w:t>
      </w:r>
      <w:r w:rsidRPr="000022D7">
        <w:rPr>
          <w:rFonts w:ascii="Times New Roman" w:hAnsi="Times New Roman" w:cs="Times New Roman"/>
          <w:position w:val="-12"/>
        </w:rPr>
        <w:object w:dxaOrig="800" w:dyaOrig="360" w14:anchorId="461004C0">
          <v:shape id="_x0000_i1292" type="#_x0000_t75" style="width:40pt;height:18.45pt" o:ole="">
            <v:imagedata r:id="rId516" o:title=""/>
          </v:shape>
          <o:OLEObject Type="Embed" ProgID="Equation.DSMT4" ShapeID="_x0000_i1292" DrawAspect="Content" ObjectID="_1791321090" r:id="rId517"/>
        </w:object>
      </w:r>
      <w:r w:rsidRPr="000022D7">
        <w:rPr>
          <w:rFonts w:ascii="Times New Roman" w:hAnsi="Times New Roman" w:cs="Times New Roman"/>
        </w:rPr>
        <w:t>是</w:t>
      </w:r>
      <w:r w:rsidRPr="000022D7">
        <w:rPr>
          <w:rFonts w:ascii="Times New Roman" w:hAnsi="Times New Roman" w:cs="Times New Roman"/>
          <w:position w:val="-10"/>
        </w:rPr>
        <w:object w:dxaOrig="960" w:dyaOrig="320" w14:anchorId="6F931B61">
          <v:shape id="_x0000_i1293" type="#_x0000_t75" style="width:47.4pt;height:16pt" o:ole="">
            <v:imagedata r:id="rId518" o:title=""/>
          </v:shape>
          <o:OLEObject Type="Embed" ProgID="Equation.DSMT4" ShapeID="_x0000_i1293" DrawAspect="Content" ObjectID="_1791321091" r:id="rId519"/>
        </w:object>
      </w:r>
      <w:proofErr w:type="gramStart"/>
      <w:r w:rsidRPr="000022D7">
        <w:rPr>
          <w:rFonts w:ascii="Times New Roman" w:hAnsi="Times New Roman" w:cs="Times New Roman"/>
        </w:rPr>
        <w:t>个</w:t>
      </w:r>
      <w:proofErr w:type="gramEnd"/>
      <w:r w:rsidRPr="000022D7">
        <w:rPr>
          <w:rFonts w:ascii="Times New Roman" w:hAnsi="Times New Roman" w:cs="Times New Roman"/>
        </w:rPr>
        <w:t>整数</w:t>
      </w:r>
      <w:r w:rsidRPr="000022D7">
        <w:rPr>
          <w:rFonts w:ascii="Times New Roman" w:hAnsi="Times New Roman" w:cs="Times New Roman"/>
        </w:rPr>
        <w:t xml:space="preserve">. </w:t>
      </w:r>
      <w:r w:rsidRPr="000022D7">
        <w:rPr>
          <w:rFonts w:ascii="Times New Roman" w:hAnsi="Times New Roman" w:cs="Times New Roman"/>
        </w:rPr>
        <w:t>若整数</w:t>
      </w:r>
      <w:r w:rsidRPr="000022D7">
        <w:rPr>
          <w:rFonts w:ascii="Times New Roman" w:hAnsi="Times New Roman" w:cs="Times New Roman"/>
          <w:i/>
        </w:rPr>
        <w:t>d</w:t>
      </w:r>
      <w:r w:rsidRPr="000022D7">
        <w:rPr>
          <w:rFonts w:ascii="Times New Roman" w:hAnsi="Times New Roman" w:cs="Times New Roman"/>
        </w:rPr>
        <w:t>是它们中每一个数的因数，那么</w:t>
      </w:r>
      <w:r w:rsidRPr="000022D7">
        <w:rPr>
          <w:rFonts w:ascii="Times New Roman" w:hAnsi="Times New Roman" w:cs="Times New Roman"/>
          <w:i/>
        </w:rPr>
        <w:t>d</w:t>
      </w:r>
      <w:r w:rsidRPr="000022D7">
        <w:rPr>
          <w:rFonts w:ascii="Times New Roman" w:hAnsi="Times New Roman" w:cs="Times New Roman"/>
        </w:rPr>
        <w:t>就叫做</w:t>
      </w:r>
      <w:r w:rsidRPr="000022D7">
        <w:rPr>
          <w:rFonts w:ascii="Times New Roman" w:hAnsi="Times New Roman" w:cs="Times New Roman"/>
          <w:position w:val="-12"/>
        </w:rPr>
        <w:object w:dxaOrig="800" w:dyaOrig="360" w14:anchorId="798E4C13">
          <v:shape id="_x0000_i1294" type="#_x0000_t75" style="width:40pt;height:18.45pt" o:ole="">
            <v:imagedata r:id="rId516" o:title=""/>
          </v:shape>
          <o:OLEObject Type="Embed" ProgID="Equation.DSMT4" ShapeID="_x0000_i1294" DrawAspect="Content" ObjectID="_1791321092" r:id="rId520"/>
        </w:object>
      </w:r>
      <w:r w:rsidRPr="000022D7">
        <w:rPr>
          <w:rFonts w:ascii="Times New Roman" w:hAnsi="Times New Roman" w:cs="Times New Roman"/>
        </w:rPr>
        <w:t>的一个</w:t>
      </w:r>
      <w:r w:rsidRPr="000022D7">
        <w:rPr>
          <w:rFonts w:ascii="Times New Roman" w:hAnsi="Times New Roman" w:cs="Times New Roman"/>
          <w:b/>
        </w:rPr>
        <w:t>公因数</w:t>
      </w:r>
      <w:r w:rsidRPr="000022D7">
        <w:rPr>
          <w:rFonts w:ascii="Times New Roman" w:hAnsi="Times New Roman" w:cs="Times New Roman"/>
        </w:rPr>
        <w:t>.</w:t>
      </w:r>
    </w:p>
    <w:p w14:paraId="3CDCC6C0" w14:textId="77777777" w:rsidR="00A91F49" w:rsidRPr="000022D7" w:rsidRDefault="00A91F49" w:rsidP="007F3E47">
      <w:pPr>
        <w:widowControl/>
        <w:snapToGrid w:val="0"/>
        <w:spacing w:line="360" w:lineRule="auto"/>
        <w:jc w:val="left"/>
        <w:rPr>
          <w:rFonts w:ascii="Times New Roman" w:hAnsi="Times New Roman" w:cs="Times New Roman"/>
        </w:rPr>
      </w:pPr>
    </w:p>
    <w:p w14:paraId="24927AA1" w14:textId="5A1F2634" w:rsidR="00D5702D" w:rsidRPr="000022D7" w:rsidRDefault="00A91F49" w:rsidP="0066184D">
      <w:pPr>
        <w:widowControl/>
        <w:snapToGrid w:val="0"/>
        <w:spacing w:line="360" w:lineRule="auto"/>
        <w:ind w:firstLineChars="200" w:firstLine="420"/>
        <w:rPr>
          <w:rFonts w:ascii="Times New Roman" w:hAnsi="Times New Roman" w:cs="Times New Roman"/>
        </w:rPr>
      </w:pPr>
      <w:r w:rsidRPr="000022D7">
        <w:rPr>
          <w:rFonts w:ascii="Times New Roman" w:hAnsi="Times New Roman" w:cs="Times New Roman"/>
          <w:b/>
        </w:rPr>
        <w:t>定义</w:t>
      </w:r>
      <w:r w:rsidR="00754C85">
        <w:rPr>
          <w:rFonts w:ascii="Times New Roman" w:hAnsi="Times New Roman" w:cs="Times New Roman" w:hint="eastAsia"/>
          <w:b/>
        </w:rPr>
        <w:t>1.2.</w:t>
      </w:r>
      <w:r w:rsidRPr="000022D7">
        <w:rPr>
          <w:rFonts w:ascii="Times New Roman" w:hAnsi="Times New Roman" w:cs="Times New Roman"/>
          <w:b/>
        </w:rPr>
        <w:t xml:space="preserve">2 </w:t>
      </w:r>
      <w:r w:rsidRPr="000022D7">
        <w:rPr>
          <w:rFonts w:ascii="Times New Roman" w:hAnsi="Times New Roman" w:cs="Times New Roman"/>
        </w:rPr>
        <w:t>设</w:t>
      </w:r>
      <w:r w:rsidR="007F3E47" w:rsidRPr="000022D7">
        <w:rPr>
          <w:rFonts w:ascii="Times New Roman" w:hAnsi="Times New Roman" w:cs="Times New Roman"/>
          <w:i/>
        </w:rPr>
        <w:t>d</w:t>
      </w:r>
      <w:r w:rsidR="007F3E47" w:rsidRPr="000022D7">
        <w:rPr>
          <w:rFonts w:ascii="Times New Roman" w:hAnsi="Times New Roman" w:cs="Times New Roman"/>
        </w:rPr>
        <w:t>是</w:t>
      </w:r>
      <w:r w:rsidR="007F3E47" w:rsidRPr="000022D7">
        <w:rPr>
          <w:rFonts w:ascii="Times New Roman" w:hAnsi="Times New Roman" w:cs="Times New Roman"/>
          <w:position w:val="-12"/>
        </w:rPr>
        <w:object w:dxaOrig="800" w:dyaOrig="360" w14:anchorId="63096E36">
          <v:shape id="_x0000_i1295" type="#_x0000_t75" style="width:40pt;height:18.45pt" o:ole="">
            <v:imagedata r:id="rId516" o:title=""/>
          </v:shape>
          <o:OLEObject Type="Embed" ProgID="Equation.DSMT4" ShapeID="_x0000_i1295" DrawAspect="Content" ObjectID="_1791321093" r:id="rId521"/>
        </w:object>
      </w:r>
      <w:r w:rsidR="007F3E47" w:rsidRPr="000022D7">
        <w:rPr>
          <w:rFonts w:ascii="Times New Roman" w:hAnsi="Times New Roman" w:cs="Times New Roman"/>
        </w:rPr>
        <w:t>的一个公因数的数学表达式为</w:t>
      </w:r>
      <w:r w:rsidR="007F3E47" w:rsidRPr="000022D7">
        <w:rPr>
          <w:rFonts w:ascii="Times New Roman" w:hAnsi="Times New Roman" w:cs="Times New Roman"/>
          <w:position w:val="-12"/>
        </w:rPr>
        <w:object w:dxaOrig="1680" w:dyaOrig="360" w14:anchorId="7BD5EA73">
          <v:shape id="_x0000_i1296" type="#_x0000_t75" style="width:84.9pt;height:18.45pt" o:ole="">
            <v:imagedata r:id="rId522" o:title=""/>
          </v:shape>
          <o:OLEObject Type="Embed" ProgID="Equation.DSMT4" ShapeID="_x0000_i1296" DrawAspect="Content" ObjectID="_1791321094" r:id="rId523"/>
        </w:object>
      </w:r>
      <w:r w:rsidRPr="000022D7">
        <w:rPr>
          <w:rFonts w:ascii="Times New Roman" w:hAnsi="Times New Roman" w:cs="Times New Roman"/>
        </w:rPr>
        <w:t>，</w:t>
      </w:r>
      <w:r w:rsidR="007F3E47" w:rsidRPr="000022D7">
        <w:rPr>
          <w:rFonts w:ascii="Times New Roman" w:hAnsi="Times New Roman" w:cs="Times New Roman"/>
        </w:rPr>
        <w:t>如果整数</w:t>
      </w:r>
      <w:r w:rsidR="007F3E47" w:rsidRPr="000022D7">
        <w:rPr>
          <w:rFonts w:ascii="Times New Roman" w:hAnsi="Times New Roman" w:cs="Times New Roman"/>
          <w:position w:val="-12"/>
        </w:rPr>
        <w:object w:dxaOrig="800" w:dyaOrig="360" w14:anchorId="58904000">
          <v:shape id="_x0000_i1297" type="#_x0000_t75" style="width:40pt;height:18.45pt" o:ole="">
            <v:imagedata r:id="rId516" o:title=""/>
          </v:shape>
          <o:OLEObject Type="Embed" ProgID="Equation.DSMT4" ShapeID="_x0000_i1297" DrawAspect="Content" ObjectID="_1791321095" r:id="rId524"/>
        </w:object>
      </w:r>
      <w:r w:rsidR="007F3E47" w:rsidRPr="000022D7">
        <w:rPr>
          <w:rFonts w:ascii="Times New Roman" w:hAnsi="Times New Roman" w:cs="Times New Roman"/>
        </w:rPr>
        <w:t>不全为零，那么整数</w:t>
      </w:r>
      <w:r w:rsidR="007F3E47" w:rsidRPr="000022D7">
        <w:rPr>
          <w:rFonts w:ascii="Times New Roman" w:hAnsi="Times New Roman" w:cs="Times New Roman"/>
          <w:position w:val="-12"/>
        </w:rPr>
        <w:object w:dxaOrig="800" w:dyaOrig="360" w14:anchorId="30F43484">
          <v:shape id="_x0000_i1298" type="#_x0000_t75" style="width:40pt;height:18.45pt" o:ole="">
            <v:imagedata r:id="rId516" o:title=""/>
          </v:shape>
          <o:OLEObject Type="Embed" ProgID="Equation.DSMT4" ShapeID="_x0000_i1298" DrawAspect="Content" ObjectID="_1791321096" r:id="rId525"/>
        </w:object>
      </w:r>
      <w:r w:rsidR="007F3E47" w:rsidRPr="000022D7">
        <w:rPr>
          <w:rFonts w:ascii="Times New Roman" w:hAnsi="Times New Roman" w:cs="Times New Roman"/>
        </w:rPr>
        <w:t>的所有公因数中最大的一个公因数叫做</w:t>
      </w:r>
      <w:r w:rsidR="007F3E47" w:rsidRPr="000022D7">
        <w:rPr>
          <w:rFonts w:ascii="Times New Roman" w:hAnsi="Times New Roman" w:cs="Times New Roman"/>
          <w:b/>
        </w:rPr>
        <w:t>最大公因数，</w:t>
      </w:r>
      <w:r w:rsidR="007F3E47" w:rsidRPr="000022D7">
        <w:rPr>
          <w:rFonts w:ascii="Times New Roman" w:hAnsi="Times New Roman" w:cs="Times New Roman"/>
        </w:rPr>
        <w:t>记作</w:t>
      </w:r>
      <w:r w:rsidR="007F3E47" w:rsidRPr="000022D7">
        <w:rPr>
          <w:rFonts w:ascii="Times New Roman" w:hAnsi="Times New Roman" w:cs="Times New Roman"/>
          <w:position w:val="-12"/>
        </w:rPr>
        <w:object w:dxaOrig="980" w:dyaOrig="360" w14:anchorId="238F70BD">
          <v:shape id="_x0000_i1299" type="#_x0000_t75" style="width:49.25pt;height:18.45pt" o:ole="">
            <v:imagedata r:id="rId526" o:title=""/>
          </v:shape>
          <o:OLEObject Type="Embed" ProgID="Equation.DSMT4" ShapeID="_x0000_i1299" DrawAspect="Content" ObjectID="_1791321097" r:id="rId527"/>
        </w:object>
      </w:r>
      <w:r w:rsidR="007F3E47" w:rsidRPr="000022D7">
        <w:rPr>
          <w:rFonts w:ascii="Times New Roman" w:hAnsi="Times New Roman" w:cs="Times New Roman"/>
        </w:rPr>
        <w:t xml:space="preserve">. </w:t>
      </w:r>
    </w:p>
    <w:p w14:paraId="10932A99" w14:textId="00D27300" w:rsidR="007F3E47" w:rsidRPr="000022D7" w:rsidRDefault="007F3E47" w:rsidP="007F3E47">
      <w:pPr>
        <w:widowControl/>
        <w:snapToGrid w:val="0"/>
        <w:spacing w:line="360" w:lineRule="auto"/>
        <w:ind w:firstLine="405"/>
        <w:jc w:val="left"/>
        <w:rPr>
          <w:rFonts w:ascii="Times New Roman" w:hAnsi="Times New Roman" w:cs="Times New Roman"/>
          <w:b/>
        </w:rPr>
      </w:pPr>
      <w:r w:rsidRPr="000022D7">
        <w:rPr>
          <w:rFonts w:ascii="Times New Roman" w:hAnsi="Times New Roman" w:cs="Times New Roman"/>
        </w:rPr>
        <w:t>特别的，当</w:t>
      </w:r>
      <w:r w:rsidRPr="000022D7">
        <w:rPr>
          <w:rFonts w:ascii="Times New Roman" w:hAnsi="Times New Roman" w:cs="Times New Roman"/>
          <w:position w:val="-12"/>
        </w:rPr>
        <w:object w:dxaOrig="1300" w:dyaOrig="360" w14:anchorId="50E4D2C2">
          <v:shape id="_x0000_i1300" type="#_x0000_t75" style="width:65.85pt;height:18.45pt" o:ole="">
            <v:imagedata r:id="rId528" o:title=""/>
          </v:shape>
          <o:OLEObject Type="Embed" ProgID="Equation.DSMT4" ShapeID="_x0000_i1300" DrawAspect="Content" ObjectID="_1791321098" r:id="rId529"/>
        </w:object>
      </w:r>
      <w:r w:rsidRPr="000022D7">
        <w:rPr>
          <w:rFonts w:ascii="Times New Roman" w:hAnsi="Times New Roman" w:cs="Times New Roman"/>
        </w:rPr>
        <w:t>时，我们称</w:t>
      </w:r>
      <w:r w:rsidRPr="000022D7">
        <w:rPr>
          <w:rFonts w:ascii="Times New Roman" w:hAnsi="Times New Roman" w:cs="Times New Roman"/>
          <w:position w:val="-12"/>
        </w:rPr>
        <w:object w:dxaOrig="800" w:dyaOrig="360" w14:anchorId="75763CFB">
          <v:shape id="_x0000_i1301" type="#_x0000_t75" style="width:40pt;height:18.45pt" o:ole="">
            <v:imagedata r:id="rId516" o:title=""/>
          </v:shape>
          <o:OLEObject Type="Embed" ProgID="Equation.DSMT4" ShapeID="_x0000_i1301" DrawAspect="Content" ObjectID="_1791321099" r:id="rId530"/>
        </w:object>
      </w:r>
      <w:r w:rsidRPr="000022D7">
        <w:rPr>
          <w:rFonts w:ascii="Times New Roman" w:hAnsi="Times New Roman" w:cs="Times New Roman"/>
          <w:b/>
        </w:rPr>
        <w:t>互素</w:t>
      </w:r>
      <w:r w:rsidRPr="000022D7">
        <w:rPr>
          <w:rFonts w:ascii="Times New Roman" w:hAnsi="Times New Roman" w:cs="Times New Roman"/>
        </w:rPr>
        <w:t>或</w:t>
      </w:r>
      <w:r w:rsidRPr="000022D7">
        <w:rPr>
          <w:rFonts w:ascii="Times New Roman" w:hAnsi="Times New Roman" w:cs="Times New Roman"/>
          <w:b/>
        </w:rPr>
        <w:t>互质</w:t>
      </w:r>
      <w:r w:rsidRPr="000022D7">
        <w:rPr>
          <w:rFonts w:ascii="Times New Roman" w:hAnsi="Times New Roman" w:cs="Times New Roman"/>
          <w:b/>
        </w:rPr>
        <w:t>.</w:t>
      </w:r>
    </w:p>
    <w:p w14:paraId="11C0255B" w14:textId="77777777" w:rsidR="007F3E47" w:rsidRPr="000022D7" w:rsidRDefault="007F3E47" w:rsidP="007F3E47">
      <w:pPr>
        <w:widowControl/>
        <w:snapToGrid w:val="0"/>
        <w:spacing w:line="360" w:lineRule="auto"/>
        <w:ind w:firstLine="405"/>
        <w:jc w:val="left"/>
        <w:rPr>
          <w:rFonts w:ascii="Times New Roman" w:hAnsi="Times New Roman" w:cs="Times New Roman"/>
          <w:b/>
        </w:rPr>
      </w:pPr>
    </w:p>
    <w:p w14:paraId="1365D519" w14:textId="5737BAFE" w:rsidR="007F3E47" w:rsidRPr="000022D7" w:rsidRDefault="007F3E47" w:rsidP="007F3E47">
      <w:pPr>
        <w:widowControl/>
        <w:snapToGrid w:val="0"/>
        <w:spacing w:line="360" w:lineRule="auto"/>
        <w:ind w:firstLine="405"/>
        <w:jc w:val="left"/>
        <w:rPr>
          <w:rFonts w:ascii="Times New Roman" w:hAnsi="Times New Roman" w:cs="Times New Roman"/>
        </w:rPr>
      </w:pPr>
      <w:r w:rsidRPr="000022D7">
        <w:rPr>
          <w:rFonts w:ascii="Times New Roman" w:hAnsi="Times New Roman" w:cs="Times New Roman"/>
          <w:b/>
        </w:rPr>
        <w:t>定理</w:t>
      </w:r>
      <w:r w:rsidR="00754C85">
        <w:rPr>
          <w:rFonts w:ascii="Times New Roman" w:hAnsi="Times New Roman" w:cs="Times New Roman" w:hint="eastAsia"/>
          <w:b/>
        </w:rPr>
        <w:t>1.2.</w:t>
      </w:r>
      <w:r w:rsidRPr="000022D7">
        <w:rPr>
          <w:rFonts w:ascii="Times New Roman" w:hAnsi="Times New Roman" w:cs="Times New Roman"/>
          <w:b/>
        </w:rPr>
        <w:t xml:space="preserve">1 </w:t>
      </w:r>
      <w:r w:rsidRPr="000022D7">
        <w:rPr>
          <w:rFonts w:ascii="Times New Roman" w:hAnsi="Times New Roman" w:cs="Times New Roman"/>
        </w:rPr>
        <w:t>设</w:t>
      </w:r>
      <w:r w:rsidRPr="000022D7">
        <w:rPr>
          <w:rFonts w:ascii="Times New Roman" w:hAnsi="Times New Roman" w:cs="Times New Roman"/>
          <w:position w:val="-12"/>
        </w:rPr>
        <w:object w:dxaOrig="800" w:dyaOrig="360" w14:anchorId="45AC93FE">
          <v:shape id="_x0000_i1302" type="#_x0000_t75" style="width:40pt;height:18.45pt" o:ole="">
            <v:imagedata r:id="rId516" o:title=""/>
          </v:shape>
          <o:OLEObject Type="Embed" ProgID="Equation.DSMT4" ShapeID="_x0000_i1302" DrawAspect="Content" ObjectID="_1791321100" r:id="rId531"/>
        </w:object>
      </w:r>
      <w:r w:rsidRPr="000022D7">
        <w:rPr>
          <w:rFonts w:ascii="Times New Roman" w:hAnsi="Times New Roman" w:cs="Times New Roman"/>
        </w:rPr>
        <w:t>是</w:t>
      </w:r>
      <w:r w:rsidRPr="000022D7">
        <w:rPr>
          <w:rFonts w:ascii="Times New Roman" w:hAnsi="Times New Roman" w:cs="Times New Roman"/>
          <w:position w:val="-6"/>
        </w:rPr>
        <w:object w:dxaOrig="200" w:dyaOrig="220" w14:anchorId="08B64354">
          <v:shape id="_x0000_i1303" type="#_x0000_t75" style="width:9.85pt;height:11.1pt" o:ole="">
            <v:imagedata r:id="rId532" o:title=""/>
          </v:shape>
          <o:OLEObject Type="Embed" ProgID="Equation.DSMT4" ShapeID="_x0000_i1303" DrawAspect="Content" ObjectID="_1791321101" r:id="rId533"/>
        </w:object>
      </w:r>
      <w:proofErr w:type="gramStart"/>
      <w:r w:rsidRPr="000022D7">
        <w:rPr>
          <w:rFonts w:ascii="Times New Roman" w:hAnsi="Times New Roman" w:cs="Times New Roman"/>
        </w:rPr>
        <w:t>个</w:t>
      </w:r>
      <w:proofErr w:type="gramEnd"/>
      <w:r w:rsidRPr="000022D7">
        <w:rPr>
          <w:rFonts w:ascii="Times New Roman" w:hAnsi="Times New Roman" w:cs="Times New Roman"/>
        </w:rPr>
        <w:t>不全为零的整数，则</w:t>
      </w:r>
    </w:p>
    <w:p w14:paraId="44ACED09" w14:textId="77777777" w:rsidR="007F3E47" w:rsidRPr="000022D7" w:rsidRDefault="007F3E47" w:rsidP="007F3E47">
      <w:pPr>
        <w:widowControl/>
        <w:snapToGrid w:val="0"/>
        <w:spacing w:line="360" w:lineRule="auto"/>
        <w:ind w:firstLine="405"/>
        <w:jc w:val="left"/>
        <w:rPr>
          <w:rFonts w:ascii="Times New Roman" w:hAnsi="Times New Roman" w:cs="Times New Roman"/>
        </w:rPr>
      </w:pPr>
      <w:r w:rsidRPr="000022D7">
        <w:rPr>
          <w:rFonts w:ascii="Times New Roman" w:hAnsi="Times New Roman" w:cs="Times New Roman"/>
        </w:rPr>
        <w:t>（</w:t>
      </w:r>
      <w:proofErr w:type="spellStart"/>
      <w:r w:rsidRPr="000022D7">
        <w:rPr>
          <w:rFonts w:ascii="Times New Roman" w:hAnsi="Times New Roman" w:cs="Times New Roman"/>
        </w:rPr>
        <w:t>i</w:t>
      </w:r>
      <w:proofErr w:type="spellEnd"/>
      <w:r w:rsidRPr="000022D7">
        <w:rPr>
          <w:rFonts w:ascii="Times New Roman" w:hAnsi="Times New Roman" w:cs="Times New Roman"/>
        </w:rPr>
        <w:t>）</w:t>
      </w:r>
      <w:r w:rsidRPr="000022D7">
        <w:rPr>
          <w:rFonts w:ascii="Times New Roman" w:hAnsi="Times New Roman" w:cs="Times New Roman"/>
          <w:position w:val="-12"/>
        </w:rPr>
        <w:object w:dxaOrig="800" w:dyaOrig="360" w14:anchorId="5341AF01">
          <v:shape id="_x0000_i1304" type="#_x0000_t75" style="width:40pt;height:18.45pt" o:ole="">
            <v:imagedata r:id="rId516" o:title=""/>
          </v:shape>
          <o:OLEObject Type="Embed" ProgID="Equation.DSMT4" ShapeID="_x0000_i1304" DrawAspect="Content" ObjectID="_1791321102" r:id="rId534"/>
        </w:object>
      </w:r>
      <w:r w:rsidRPr="000022D7">
        <w:rPr>
          <w:rFonts w:ascii="Times New Roman" w:hAnsi="Times New Roman" w:cs="Times New Roman"/>
        </w:rPr>
        <w:t>与</w:t>
      </w:r>
      <w:r w:rsidRPr="000022D7">
        <w:rPr>
          <w:rFonts w:ascii="Times New Roman" w:hAnsi="Times New Roman" w:cs="Times New Roman"/>
          <w:position w:val="-12"/>
        </w:rPr>
        <w:object w:dxaOrig="1160" w:dyaOrig="360" w14:anchorId="19E389C4">
          <v:shape id="_x0000_i1305" type="#_x0000_t75" style="width:57.85pt;height:18.45pt" o:ole="">
            <v:imagedata r:id="rId535" o:title=""/>
          </v:shape>
          <o:OLEObject Type="Embed" ProgID="Equation.DSMT4" ShapeID="_x0000_i1305" DrawAspect="Content" ObjectID="_1791321103" r:id="rId536"/>
        </w:object>
      </w:r>
      <w:r w:rsidRPr="000022D7">
        <w:rPr>
          <w:rFonts w:ascii="Times New Roman" w:hAnsi="Times New Roman" w:cs="Times New Roman"/>
        </w:rPr>
        <w:t>的公因数相同；</w:t>
      </w:r>
    </w:p>
    <w:p w14:paraId="390E3AA7" w14:textId="77777777" w:rsidR="007F3E47" w:rsidRPr="000022D7" w:rsidRDefault="007F3E47" w:rsidP="007F3E47">
      <w:pPr>
        <w:widowControl/>
        <w:snapToGrid w:val="0"/>
        <w:spacing w:line="360" w:lineRule="auto"/>
        <w:ind w:firstLine="405"/>
        <w:jc w:val="left"/>
        <w:rPr>
          <w:rFonts w:ascii="Times New Roman" w:hAnsi="Times New Roman" w:cs="Times New Roman"/>
        </w:rPr>
      </w:pPr>
      <w:r w:rsidRPr="000022D7">
        <w:rPr>
          <w:rFonts w:ascii="Times New Roman" w:hAnsi="Times New Roman" w:cs="Times New Roman"/>
        </w:rPr>
        <w:t>（</w:t>
      </w:r>
      <w:r w:rsidRPr="000022D7">
        <w:rPr>
          <w:rFonts w:ascii="Times New Roman" w:hAnsi="Times New Roman" w:cs="Times New Roman"/>
        </w:rPr>
        <w:t>ii</w:t>
      </w:r>
      <w:r w:rsidRPr="000022D7">
        <w:rPr>
          <w:rFonts w:ascii="Times New Roman" w:hAnsi="Times New Roman" w:cs="Times New Roman"/>
        </w:rPr>
        <w:t>）</w:t>
      </w:r>
      <w:r w:rsidRPr="000022D7">
        <w:rPr>
          <w:rFonts w:ascii="Times New Roman" w:hAnsi="Times New Roman" w:cs="Times New Roman"/>
          <w:position w:val="-12"/>
        </w:rPr>
        <w:object w:dxaOrig="2480" w:dyaOrig="360" w14:anchorId="4928D3DB">
          <v:shape id="_x0000_i1306" type="#_x0000_t75" style="width:124.9pt;height:18.45pt" o:ole="">
            <v:imagedata r:id="rId537" o:title=""/>
          </v:shape>
          <o:OLEObject Type="Embed" ProgID="Equation.DSMT4" ShapeID="_x0000_i1306" DrawAspect="Content" ObjectID="_1791321104" r:id="rId538"/>
        </w:object>
      </w:r>
      <w:r w:rsidRPr="000022D7">
        <w:rPr>
          <w:rFonts w:ascii="Times New Roman" w:hAnsi="Times New Roman" w:cs="Times New Roman"/>
        </w:rPr>
        <w:t>.</w:t>
      </w:r>
    </w:p>
    <w:p w14:paraId="71ECDDF9" w14:textId="41BC6562" w:rsidR="007F3E47" w:rsidRPr="000022D7" w:rsidRDefault="007F3E47" w:rsidP="004264D2">
      <w:pPr>
        <w:widowControl/>
        <w:snapToGrid w:val="0"/>
        <w:spacing w:line="360" w:lineRule="auto"/>
        <w:ind w:firstLine="403"/>
        <w:rPr>
          <w:rFonts w:ascii="Times New Roman" w:hAnsi="Times New Roman" w:cs="Times New Roman"/>
        </w:rPr>
      </w:pPr>
      <w:r w:rsidRPr="000022D7">
        <w:rPr>
          <w:rFonts w:ascii="Times New Roman" w:hAnsi="Times New Roman" w:cs="Times New Roman"/>
          <w:b/>
        </w:rPr>
        <w:t>证</w:t>
      </w:r>
      <w:r w:rsidRPr="000022D7">
        <w:rPr>
          <w:rFonts w:ascii="Times New Roman" w:hAnsi="Times New Roman" w:cs="Times New Roman"/>
          <w:b/>
        </w:rPr>
        <w:t xml:space="preserve"> </w:t>
      </w:r>
      <w:r w:rsidRPr="000022D7">
        <w:rPr>
          <w:rFonts w:ascii="Times New Roman" w:hAnsi="Times New Roman" w:cs="Times New Roman"/>
        </w:rPr>
        <w:t>（</w:t>
      </w:r>
      <w:proofErr w:type="spellStart"/>
      <w:r w:rsidRPr="000022D7">
        <w:rPr>
          <w:rFonts w:ascii="Times New Roman" w:hAnsi="Times New Roman" w:cs="Times New Roman"/>
        </w:rPr>
        <w:t>i</w:t>
      </w:r>
      <w:proofErr w:type="spellEnd"/>
      <w:r w:rsidRPr="000022D7">
        <w:rPr>
          <w:rFonts w:ascii="Times New Roman" w:hAnsi="Times New Roman" w:cs="Times New Roman"/>
        </w:rPr>
        <w:t>）设</w:t>
      </w:r>
      <w:r w:rsidRPr="000022D7">
        <w:rPr>
          <w:rFonts w:ascii="Times New Roman" w:hAnsi="Times New Roman" w:cs="Times New Roman"/>
          <w:position w:val="-12"/>
        </w:rPr>
        <w:object w:dxaOrig="1579" w:dyaOrig="360" w14:anchorId="3E54667B">
          <v:shape id="_x0000_i1307" type="#_x0000_t75" style="width:80pt;height:18.45pt" o:ole="">
            <v:imagedata r:id="rId539" o:title=""/>
          </v:shape>
          <o:OLEObject Type="Embed" ProgID="Equation.DSMT4" ShapeID="_x0000_i1307" DrawAspect="Content" ObjectID="_1791321105" r:id="rId540"/>
        </w:object>
      </w:r>
      <w:r w:rsidRPr="000022D7">
        <w:rPr>
          <w:rFonts w:ascii="Times New Roman" w:hAnsi="Times New Roman" w:cs="Times New Roman"/>
        </w:rPr>
        <w:t>，有</w:t>
      </w:r>
      <w:r w:rsidRPr="000022D7">
        <w:rPr>
          <w:rFonts w:ascii="Times New Roman" w:hAnsi="Times New Roman" w:cs="Times New Roman"/>
          <w:position w:val="-12"/>
        </w:rPr>
        <w:object w:dxaOrig="1660" w:dyaOrig="360" w14:anchorId="46EC4211">
          <v:shape id="_x0000_i1308" type="#_x0000_t75" style="width:82.45pt;height:18.45pt" o:ole="">
            <v:imagedata r:id="rId541" o:title=""/>
          </v:shape>
          <o:OLEObject Type="Embed" ProgID="Equation.DSMT4" ShapeID="_x0000_i1308" DrawAspect="Content" ObjectID="_1791321106" r:id="rId542"/>
        </w:object>
      </w:r>
      <w:r w:rsidRPr="000022D7">
        <w:rPr>
          <w:rFonts w:ascii="Times New Roman" w:hAnsi="Times New Roman" w:cs="Times New Roman"/>
        </w:rPr>
        <w:t xml:space="preserve">.  </w:t>
      </w:r>
      <w:r w:rsidRPr="000022D7">
        <w:rPr>
          <w:rFonts w:ascii="Times New Roman" w:hAnsi="Times New Roman" w:cs="Times New Roman"/>
        </w:rPr>
        <w:t>故</w:t>
      </w:r>
      <w:r w:rsidRPr="000022D7">
        <w:rPr>
          <w:rFonts w:ascii="Times New Roman" w:hAnsi="Times New Roman" w:cs="Times New Roman"/>
          <w:position w:val="-12"/>
        </w:rPr>
        <w:object w:dxaOrig="800" w:dyaOrig="360" w14:anchorId="70AF67A8">
          <v:shape id="_x0000_i1309" type="#_x0000_t75" style="width:40pt;height:18.45pt" o:ole="">
            <v:imagedata r:id="rId516" o:title=""/>
          </v:shape>
          <o:OLEObject Type="Embed" ProgID="Equation.DSMT4" ShapeID="_x0000_i1309" DrawAspect="Content" ObjectID="_1791321107" r:id="rId543"/>
        </w:object>
      </w:r>
      <w:r w:rsidRPr="000022D7">
        <w:rPr>
          <w:rFonts w:ascii="Times New Roman" w:hAnsi="Times New Roman" w:cs="Times New Roman"/>
        </w:rPr>
        <w:t>的公因数也是</w:t>
      </w:r>
      <w:r w:rsidRPr="000022D7">
        <w:rPr>
          <w:rFonts w:ascii="Times New Roman" w:hAnsi="Times New Roman" w:cs="Times New Roman"/>
          <w:position w:val="-12"/>
        </w:rPr>
        <w:object w:dxaOrig="1160" w:dyaOrig="360" w14:anchorId="14287DF0">
          <v:shape id="_x0000_i1310" type="#_x0000_t75" style="width:57.85pt;height:18.45pt" o:ole="">
            <v:imagedata r:id="rId535" o:title=""/>
          </v:shape>
          <o:OLEObject Type="Embed" ProgID="Equation.DSMT4" ShapeID="_x0000_i1310" DrawAspect="Content" ObjectID="_1791321108" r:id="rId544"/>
        </w:object>
      </w:r>
      <w:r w:rsidRPr="000022D7">
        <w:rPr>
          <w:rFonts w:ascii="Times New Roman" w:hAnsi="Times New Roman" w:cs="Times New Roman"/>
        </w:rPr>
        <w:t>的公因数</w:t>
      </w:r>
      <w:r w:rsidRPr="000022D7">
        <w:rPr>
          <w:rFonts w:ascii="Times New Roman" w:hAnsi="Times New Roman" w:cs="Times New Roman"/>
        </w:rPr>
        <w:t>.</w:t>
      </w:r>
    </w:p>
    <w:p w14:paraId="270C9A56" w14:textId="77777777" w:rsidR="007F3E47" w:rsidRPr="000022D7" w:rsidRDefault="007F3E47" w:rsidP="007F3E47">
      <w:pPr>
        <w:widowControl/>
        <w:snapToGrid w:val="0"/>
        <w:spacing w:line="360" w:lineRule="auto"/>
        <w:ind w:firstLine="403"/>
        <w:jc w:val="left"/>
        <w:rPr>
          <w:rFonts w:ascii="Times New Roman" w:hAnsi="Times New Roman" w:cs="Times New Roman"/>
        </w:rPr>
      </w:pPr>
      <w:r w:rsidRPr="000022D7">
        <w:rPr>
          <w:rFonts w:ascii="Times New Roman" w:hAnsi="Times New Roman" w:cs="Times New Roman"/>
        </w:rPr>
        <w:t xml:space="preserve">    </w:t>
      </w:r>
      <w:r w:rsidRPr="000022D7">
        <w:rPr>
          <w:rFonts w:ascii="Times New Roman" w:hAnsi="Times New Roman" w:cs="Times New Roman"/>
        </w:rPr>
        <w:t>反之，设</w:t>
      </w:r>
      <w:r w:rsidRPr="000022D7">
        <w:rPr>
          <w:rFonts w:ascii="Times New Roman" w:hAnsi="Times New Roman" w:cs="Times New Roman"/>
          <w:position w:val="-12"/>
        </w:rPr>
        <w:object w:dxaOrig="1719" w:dyaOrig="360" w14:anchorId="707414DC">
          <v:shape id="_x0000_i1311" type="#_x0000_t75" style="width:86.15pt;height:18.45pt" o:ole="">
            <v:imagedata r:id="rId545" o:title=""/>
          </v:shape>
          <o:OLEObject Type="Embed" ProgID="Equation.DSMT4" ShapeID="_x0000_i1311" DrawAspect="Content" ObjectID="_1791321109" r:id="rId546"/>
        </w:object>
      </w:r>
      <w:r w:rsidRPr="000022D7">
        <w:rPr>
          <w:rFonts w:ascii="Times New Roman" w:hAnsi="Times New Roman" w:cs="Times New Roman"/>
        </w:rPr>
        <w:t>，同样有</w:t>
      </w:r>
      <w:r w:rsidRPr="000022D7">
        <w:rPr>
          <w:rFonts w:ascii="Times New Roman" w:hAnsi="Times New Roman" w:cs="Times New Roman"/>
          <w:position w:val="-12"/>
        </w:rPr>
        <w:object w:dxaOrig="1579" w:dyaOrig="360" w14:anchorId="3051305D">
          <v:shape id="_x0000_i1312" type="#_x0000_t75" style="width:80pt;height:18.45pt" o:ole="">
            <v:imagedata r:id="rId547" o:title=""/>
          </v:shape>
          <o:OLEObject Type="Embed" ProgID="Equation.DSMT4" ShapeID="_x0000_i1312" DrawAspect="Content" ObjectID="_1791321110" r:id="rId548"/>
        </w:object>
      </w:r>
      <w:r w:rsidRPr="000022D7">
        <w:rPr>
          <w:rFonts w:ascii="Times New Roman" w:hAnsi="Times New Roman" w:cs="Times New Roman"/>
        </w:rPr>
        <w:t>.</w:t>
      </w:r>
      <w:r w:rsidRPr="000022D7">
        <w:rPr>
          <w:rFonts w:ascii="Times New Roman" w:hAnsi="Times New Roman" w:cs="Times New Roman"/>
        </w:rPr>
        <w:t>故</w:t>
      </w:r>
      <w:r w:rsidRPr="000022D7">
        <w:rPr>
          <w:rFonts w:ascii="Times New Roman" w:hAnsi="Times New Roman" w:cs="Times New Roman"/>
          <w:position w:val="-12"/>
        </w:rPr>
        <w:object w:dxaOrig="1160" w:dyaOrig="360" w14:anchorId="35B91DC0">
          <v:shape id="_x0000_i1313" type="#_x0000_t75" style="width:57.85pt;height:18.45pt" o:ole="">
            <v:imagedata r:id="rId535" o:title=""/>
          </v:shape>
          <o:OLEObject Type="Embed" ProgID="Equation.DSMT4" ShapeID="_x0000_i1313" DrawAspect="Content" ObjectID="_1791321111" r:id="rId549"/>
        </w:object>
      </w:r>
      <w:r w:rsidRPr="000022D7">
        <w:rPr>
          <w:rFonts w:ascii="Times New Roman" w:hAnsi="Times New Roman" w:cs="Times New Roman"/>
        </w:rPr>
        <w:t>的公因数也是</w:t>
      </w:r>
      <w:r w:rsidRPr="000022D7">
        <w:rPr>
          <w:rFonts w:ascii="Times New Roman" w:hAnsi="Times New Roman" w:cs="Times New Roman"/>
          <w:position w:val="-12"/>
        </w:rPr>
        <w:object w:dxaOrig="800" w:dyaOrig="360" w14:anchorId="19B730E9">
          <v:shape id="_x0000_i1314" type="#_x0000_t75" style="width:40pt;height:18.45pt" o:ole="">
            <v:imagedata r:id="rId516" o:title=""/>
          </v:shape>
          <o:OLEObject Type="Embed" ProgID="Equation.DSMT4" ShapeID="_x0000_i1314" DrawAspect="Content" ObjectID="_1791321112" r:id="rId550"/>
        </w:object>
      </w:r>
      <w:r w:rsidRPr="000022D7">
        <w:rPr>
          <w:rFonts w:ascii="Times New Roman" w:hAnsi="Times New Roman" w:cs="Times New Roman"/>
        </w:rPr>
        <w:t>的公因数</w:t>
      </w:r>
      <w:r w:rsidRPr="000022D7">
        <w:rPr>
          <w:rFonts w:ascii="Times New Roman" w:hAnsi="Times New Roman" w:cs="Times New Roman"/>
        </w:rPr>
        <w:t>.</w:t>
      </w:r>
    </w:p>
    <w:p w14:paraId="298998E7" w14:textId="155D2D39" w:rsidR="007F3E47" w:rsidRPr="000022D7" w:rsidRDefault="007F3E47" w:rsidP="007F3E47">
      <w:pPr>
        <w:widowControl/>
        <w:snapToGrid w:val="0"/>
        <w:spacing w:line="360" w:lineRule="auto"/>
        <w:ind w:firstLineChars="350" w:firstLine="735"/>
        <w:jc w:val="left"/>
        <w:rPr>
          <w:rFonts w:ascii="Times New Roman" w:hAnsi="Times New Roman" w:cs="Times New Roman"/>
        </w:rPr>
      </w:pPr>
      <w:r w:rsidRPr="000022D7">
        <w:rPr>
          <w:rFonts w:ascii="Times New Roman" w:hAnsi="Times New Roman" w:cs="Times New Roman"/>
        </w:rPr>
        <w:t>（</w:t>
      </w:r>
      <w:r w:rsidRPr="000022D7">
        <w:rPr>
          <w:rFonts w:ascii="Times New Roman" w:hAnsi="Times New Roman" w:cs="Times New Roman"/>
        </w:rPr>
        <w:t>ii</w:t>
      </w:r>
      <w:r w:rsidRPr="000022D7">
        <w:rPr>
          <w:rFonts w:ascii="Times New Roman" w:hAnsi="Times New Roman" w:cs="Times New Roman"/>
        </w:rPr>
        <w:t>）由（</w:t>
      </w:r>
      <w:proofErr w:type="spellStart"/>
      <w:r w:rsidRPr="000022D7">
        <w:rPr>
          <w:rFonts w:ascii="Times New Roman" w:hAnsi="Times New Roman" w:cs="Times New Roman"/>
        </w:rPr>
        <w:t>i</w:t>
      </w:r>
      <w:proofErr w:type="spellEnd"/>
      <w:r w:rsidRPr="000022D7">
        <w:rPr>
          <w:rFonts w:ascii="Times New Roman" w:hAnsi="Times New Roman" w:cs="Times New Roman"/>
        </w:rPr>
        <w:t>）立得（</w:t>
      </w:r>
      <w:r w:rsidRPr="000022D7">
        <w:rPr>
          <w:rFonts w:ascii="Times New Roman" w:hAnsi="Times New Roman" w:cs="Times New Roman"/>
        </w:rPr>
        <w:t>ii</w:t>
      </w:r>
      <w:r w:rsidRPr="000022D7">
        <w:rPr>
          <w:rFonts w:ascii="Times New Roman" w:hAnsi="Times New Roman" w:cs="Times New Roman"/>
        </w:rPr>
        <w:t>）</w:t>
      </w:r>
      <w:r w:rsidRPr="000022D7">
        <w:rPr>
          <w:rFonts w:ascii="Times New Roman" w:hAnsi="Times New Roman" w:cs="Times New Roman"/>
        </w:rPr>
        <w:t>.</w:t>
      </w:r>
      <w:r w:rsidR="006079D8" w:rsidRPr="000022D7">
        <w:rPr>
          <w:rFonts w:ascii="Times New Roman" w:hAnsi="Times New Roman" w:cs="Times New Roman"/>
        </w:rPr>
        <w:t xml:space="preserve"> </w:t>
      </w:r>
    </w:p>
    <w:p w14:paraId="0D4F42DA" w14:textId="77777777" w:rsidR="004264D2" w:rsidRPr="000022D7" w:rsidRDefault="004264D2" w:rsidP="007F3E47">
      <w:pPr>
        <w:widowControl/>
        <w:snapToGrid w:val="0"/>
        <w:spacing w:line="360" w:lineRule="auto"/>
        <w:ind w:firstLineChars="350" w:firstLine="735"/>
        <w:jc w:val="left"/>
        <w:rPr>
          <w:rFonts w:ascii="Times New Roman" w:hAnsi="Times New Roman" w:cs="Times New Roman"/>
        </w:rPr>
      </w:pPr>
    </w:p>
    <w:p w14:paraId="1225B0F4" w14:textId="00D3A597" w:rsidR="004264D2" w:rsidRPr="000022D7" w:rsidRDefault="004264D2" w:rsidP="004264D2">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FC3258">
        <w:rPr>
          <w:rFonts w:ascii="Times New Roman" w:hAnsi="Times New Roman" w:cs="Times New Roman" w:hint="eastAsia"/>
          <w:b/>
        </w:rPr>
        <w:t>1.2.</w:t>
      </w:r>
      <w:r w:rsidRPr="000022D7">
        <w:rPr>
          <w:rFonts w:ascii="Times New Roman" w:hAnsi="Times New Roman" w:cs="Times New Roman"/>
          <w:b/>
        </w:rPr>
        <w:t xml:space="preserve">1 </w:t>
      </w:r>
      <w:r w:rsidRPr="000022D7">
        <w:rPr>
          <w:rFonts w:ascii="Times New Roman" w:hAnsi="Times New Roman" w:cs="Times New Roman"/>
        </w:rPr>
        <w:t>两个整数</w:t>
      </w:r>
      <w:r w:rsidR="0054022E">
        <w:rPr>
          <w:rFonts w:ascii="Times New Roman" w:hAnsi="Times New Roman" w:cs="Times New Roman" w:hint="eastAsia"/>
        </w:rPr>
        <w:t>25</w:t>
      </w:r>
      <w:r w:rsidRPr="000022D7">
        <w:rPr>
          <w:rFonts w:ascii="Times New Roman" w:hAnsi="Times New Roman" w:cs="Times New Roman"/>
        </w:rPr>
        <w:t>和</w:t>
      </w:r>
      <w:r w:rsidR="0054022E">
        <w:rPr>
          <w:rFonts w:ascii="Times New Roman" w:hAnsi="Times New Roman" w:cs="Times New Roman" w:hint="eastAsia"/>
        </w:rPr>
        <w:t>35</w:t>
      </w:r>
      <w:r w:rsidRPr="000022D7">
        <w:rPr>
          <w:rFonts w:ascii="Times New Roman" w:hAnsi="Times New Roman" w:cs="Times New Roman"/>
        </w:rPr>
        <w:t>的公因数为</w:t>
      </w:r>
      <w:r w:rsidR="0054022E">
        <w:rPr>
          <w:rFonts w:ascii="Times New Roman" w:hAnsi="Times New Roman" w:cs="Times New Roman" w:hint="eastAsia"/>
        </w:rPr>
        <w:t xml:space="preserve"> {</w:t>
      </w:r>
      <m:oMath>
        <m:r>
          <w:rPr>
            <w:rFonts w:ascii="Cambria Math" w:hAnsi="Cambria Math" w:cs="Times New Roman"/>
          </w:rPr>
          <m:t>±1, ±5</m:t>
        </m:r>
      </m:oMath>
      <w:r w:rsidR="0054022E">
        <w:rPr>
          <w:rFonts w:ascii="Times New Roman" w:hAnsi="Times New Roman" w:cs="Times New Roman" w:hint="eastAsia"/>
        </w:rPr>
        <w:t>}</w:t>
      </w:r>
      <w:r w:rsidRPr="000022D7">
        <w:rPr>
          <w:rFonts w:ascii="Times New Roman" w:hAnsi="Times New Roman" w:cs="Times New Roman"/>
        </w:rPr>
        <w:t>，它们的最大公因数</w:t>
      </w:r>
      <w:r w:rsidR="0054022E">
        <w:rPr>
          <w:rFonts w:ascii="Times New Roman" w:hAnsi="Times New Roman" w:cs="Times New Roman" w:hint="eastAsia"/>
        </w:rPr>
        <w:t xml:space="preserve"> (25, 35)=5</w:t>
      </w:r>
      <w:r w:rsidRPr="000022D7">
        <w:rPr>
          <w:rFonts w:ascii="Times New Roman" w:hAnsi="Times New Roman" w:cs="Times New Roman"/>
        </w:rPr>
        <w:t>.</w:t>
      </w:r>
    </w:p>
    <w:p w14:paraId="4B0248DF" w14:textId="6BDF0322" w:rsidR="004264D2" w:rsidRPr="000022D7" w:rsidRDefault="004264D2" w:rsidP="004264D2">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FC3258">
        <w:rPr>
          <w:rFonts w:ascii="Times New Roman" w:hAnsi="Times New Roman" w:cs="Times New Roman" w:hint="eastAsia"/>
          <w:b/>
        </w:rPr>
        <w:t>1.2.</w:t>
      </w:r>
      <w:r w:rsidRPr="000022D7">
        <w:rPr>
          <w:rFonts w:ascii="Times New Roman" w:hAnsi="Times New Roman" w:cs="Times New Roman"/>
          <w:b/>
        </w:rPr>
        <w:t>2</w:t>
      </w:r>
      <w:proofErr w:type="gramStart"/>
      <w:r w:rsidRPr="000022D7">
        <w:rPr>
          <w:rFonts w:ascii="Times New Roman" w:hAnsi="Times New Roman" w:cs="Times New Roman"/>
        </w:rPr>
        <w:t>三个</w:t>
      </w:r>
      <w:proofErr w:type="gramEnd"/>
      <w:r w:rsidRPr="000022D7">
        <w:rPr>
          <w:rFonts w:ascii="Times New Roman" w:hAnsi="Times New Roman" w:cs="Times New Roman"/>
        </w:rPr>
        <w:t>整数</w:t>
      </w:r>
      <w:r w:rsidR="0054022E">
        <w:rPr>
          <w:rFonts w:ascii="Times New Roman" w:hAnsi="Times New Roman" w:cs="Times New Roman" w:hint="eastAsia"/>
        </w:rPr>
        <w:t>6</w:t>
      </w:r>
      <w:r w:rsidRPr="000022D7">
        <w:rPr>
          <w:rFonts w:ascii="Times New Roman" w:hAnsi="Times New Roman" w:cs="Times New Roman"/>
        </w:rPr>
        <w:t>和</w:t>
      </w:r>
      <w:r w:rsidR="0054022E">
        <w:rPr>
          <w:rFonts w:ascii="Times New Roman" w:hAnsi="Times New Roman" w:cs="Times New Roman" w:hint="eastAsia"/>
        </w:rPr>
        <w:t>2</w:t>
      </w:r>
      <w:r w:rsidRPr="000022D7">
        <w:rPr>
          <w:rFonts w:ascii="Times New Roman" w:hAnsi="Times New Roman" w:cs="Times New Roman"/>
        </w:rPr>
        <w:t>5</w:t>
      </w:r>
      <w:r w:rsidRPr="000022D7">
        <w:rPr>
          <w:rFonts w:ascii="Times New Roman" w:hAnsi="Times New Roman" w:cs="Times New Roman"/>
        </w:rPr>
        <w:t>和</w:t>
      </w:r>
      <w:r w:rsidR="0054022E">
        <w:rPr>
          <w:rFonts w:ascii="Times New Roman" w:hAnsi="Times New Roman" w:cs="Times New Roman" w:hint="eastAsia"/>
        </w:rPr>
        <w:t>35</w:t>
      </w:r>
      <w:r w:rsidRPr="000022D7">
        <w:rPr>
          <w:rFonts w:ascii="Times New Roman" w:hAnsi="Times New Roman" w:cs="Times New Roman"/>
        </w:rPr>
        <w:t>的公因数为</w:t>
      </w:r>
      <w:r w:rsidRPr="000022D7">
        <w:rPr>
          <w:rFonts w:ascii="Times New Roman" w:hAnsi="Times New Roman" w:cs="Times New Roman"/>
          <w:position w:val="-10"/>
        </w:rPr>
        <w:object w:dxaOrig="480" w:dyaOrig="320" w14:anchorId="6B5D131F">
          <v:shape id="_x0000_i1315" type="#_x0000_t75" style="width:24.6pt;height:16pt" o:ole="">
            <v:imagedata r:id="rId551" o:title=""/>
          </v:shape>
          <o:OLEObject Type="Embed" ProgID="Equation.DSMT4" ShapeID="_x0000_i1315" DrawAspect="Content" ObjectID="_1791321113" r:id="rId552"/>
        </w:object>
      </w:r>
      <w:r w:rsidRPr="000022D7">
        <w:rPr>
          <w:rFonts w:ascii="Times New Roman" w:hAnsi="Times New Roman" w:cs="Times New Roman"/>
        </w:rPr>
        <w:t>，它们的最大公因数</w:t>
      </w:r>
      <w:r w:rsidR="0054022E">
        <w:rPr>
          <w:rFonts w:ascii="Times New Roman" w:hAnsi="Times New Roman" w:cs="Times New Roman" w:hint="eastAsia"/>
        </w:rPr>
        <w:t xml:space="preserve"> (6, 25, 35)=1</w:t>
      </w:r>
      <w:r w:rsidRPr="000022D7">
        <w:rPr>
          <w:rFonts w:ascii="Times New Roman" w:hAnsi="Times New Roman" w:cs="Times New Roman"/>
        </w:rPr>
        <w:t>.</w:t>
      </w:r>
    </w:p>
    <w:p w14:paraId="31B270C0" w14:textId="24A8B6C8" w:rsidR="004264D2" w:rsidRPr="000022D7" w:rsidRDefault="004264D2" w:rsidP="004264D2">
      <w:pPr>
        <w:widowControl/>
        <w:snapToGrid w:val="0"/>
        <w:spacing w:line="360" w:lineRule="auto"/>
        <w:ind w:firstLineChars="200" w:firstLine="420"/>
        <w:jc w:val="left"/>
        <w:rPr>
          <w:rFonts w:ascii="Times New Roman" w:hAnsi="Times New Roman" w:cs="Times New Roman"/>
        </w:rPr>
      </w:pPr>
      <w:r w:rsidRPr="000022D7">
        <w:rPr>
          <w:rFonts w:ascii="Times New Roman" w:hAnsi="Times New Roman" w:cs="Times New Roman"/>
        </w:rPr>
        <w:t>或者说，三个整数</w:t>
      </w:r>
      <w:r w:rsidR="0054022E">
        <w:rPr>
          <w:rFonts w:ascii="Times New Roman" w:hAnsi="Times New Roman" w:cs="Times New Roman" w:hint="eastAsia"/>
        </w:rPr>
        <w:t>6</w:t>
      </w:r>
      <w:r w:rsidRPr="000022D7">
        <w:rPr>
          <w:rFonts w:ascii="Times New Roman" w:hAnsi="Times New Roman" w:cs="Times New Roman"/>
        </w:rPr>
        <w:t>和</w:t>
      </w:r>
      <w:r w:rsidR="0054022E">
        <w:rPr>
          <w:rFonts w:ascii="Times New Roman" w:hAnsi="Times New Roman" w:cs="Times New Roman" w:hint="eastAsia"/>
        </w:rPr>
        <w:t>25</w:t>
      </w:r>
      <w:r w:rsidRPr="000022D7">
        <w:rPr>
          <w:rFonts w:ascii="Times New Roman" w:hAnsi="Times New Roman" w:cs="Times New Roman"/>
        </w:rPr>
        <w:t>和</w:t>
      </w:r>
      <w:r w:rsidR="0054022E">
        <w:rPr>
          <w:rFonts w:ascii="Times New Roman" w:hAnsi="Times New Roman" w:cs="Times New Roman" w:hint="eastAsia"/>
        </w:rPr>
        <w:t>35</w:t>
      </w:r>
      <w:r w:rsidRPr="000022D7">
        <w:rPr>
          <w:rFonts w:ascii="Times New Roman" w:hAnsi="Times New Roman" w:cs="Times New Roman"/>
        </w:rPr>
        <w:t>是互素的</w:t>
      </w:r>
      <w:r w:rsidRPr="000022D7">
        <w:rPr>
          <w:rFonts w:ascii="Times New Roman" w:hAnsi="Times New Roman" w:cs="Times New Roman"/>
        </w:rPr>
        <w:t>.</w:t>
      </w:r>
    </w:p>
    <w:p w14:paraId="259C3225" w14:textId="0894A44C" w:rsidR="004264D2" w:rsidRPr="000022D7" w:rsidRDefault="004264D2" w:rsidP="004264D2">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FC3258">
        <w:rPr>
          <w:rFonts w:ascii="Times New Roman" w:hAnsi="Times New Roman" w:cs="Times New Roman" w:hint="eastAsia"/>
          <w:b/>
        </w:rPr>
        <w:t>1.2.</w:t>
      </w:r>
      <w:r w:rsidRPr="000022D7">
        <w:rPr>
          <w:rFonts w:ascii="Times New Roman" w:hAnsi="Times New Roman" w:cs="Times New Roman"/>
          <w:b/>
        </w:rPr>
        <w:t>3</w:t>
      </w:r>
      <w:r w:rsidRPr="000022D7">
        <w:rPr>
          <w:rFonts w:ascii="Times New Roman" w:hAnsi="Times New Roman" w:cs="Times New Roman"/>
        </w:rPr>
        <w:t>设</w:t>
      </w:r>
      <w:r w:rsidRPr="000022D7">
        <w:rPr>
          <w:rFonts w:ascii="Times New Roman" w:hAnsi="Times New Roman" w:cs="Times New Roman"/>
          <w:position w:val="-10"/>
        </w:rPr>
        <w:object w:dxaOrig="400" w:dyaOrig="320" w14:anchorId="3A9A1705">
          <v:shape id="_x0000_i1316" type="#_x0000_t75" style="width:20.9pt;height:16pt" o:ole="">
            <v:imagedata r:id="rId553" o:title=""/>
          </v:shape>
          <o:OLEObject Type="Embed" ProgID="Equation.DSMT4" ShapeID="_x0000_i1316" DrawAspect="Content" ObjectID="_1791321114" r:id="rId554"/>
        </w:object>
      </w:r>
      <w:r w:rsidRPr="000022D7">
        <w:rPr>
          <w:rFonts w:ascii="Times New Roman" w:hAnsi="Times New Roman" w:cs="Times New Roman"/>
        </w:rPr>
        <w:t>是两个整数，如果</w:t>
      </w:r>
      <w:r w:rsidRPr="000022D7">
        <w:rPr>
          <w:rFonts w:ascii="Times New Roman" w:hAnsi="Times New Roman" w:cs="Times New Roman"/>
          <w:position w:val="-10"/>
        </w:rPr>
        <w:object w:dxaOrig="440" w:dyaOrig="320" w14:anchorId="4471FF72">
          <v:shape id="_x0000_i1317" type="#_x0000_t75" style="width:22.15pt;height:16pt" o:ole="">
            <v:imagedata r:id="rId555" o:title=""/>
          </v:shape>
          <o:OLEObject Type="Embed" ProgID="Equation.DSMT4" ShapeID="_x0000_i1317" DrawAspect="Content" ObjectID="_1791321115" r:id="rId556"/>
        </w:object>
      </w:r>
      <w:r w:rsidRPr="000022D7">
        <w:rPr>
          <w:rFonts w:ascii="Times New Roman" w:hAnsi="Times New Roman" w:cs="Times New Roman"/>
        </w:rPr>
        <w:t>，且</w:t>
      </w:r>
      <w:r w:rsidRPr="000022D7">
        <w:rPr>
          <w:rFonts w:ascii="Times New Roman" w:hAnsi="Times New Roman" w:cs="Times New Roman"/>
          <w:i/>
        </w:rPr>
        <w:t>b</w:t>
      </w:r>
      <w:r w:rsidRPr="000022D7">
        <w:rPr>
          <w:rFonts w:ascii="Times New Roman" w:hAnsi="Times New Roman" w:cs="Times New Roman"/>
        </w:rPr>
        <w:t xml:space="preserve">&gt;0, </w:t>
      </w:r>
      <w:r w:rsidRPr="000022D7">
        <w:rPr>
          <w:rFonts w:ascii="Times New Roman" w:hAnsi="Times New Roman" w:cs="Times New Roman"/>
        </w:rPr>
        <w:t>则</w:t>
      </w:r>
      <w:r w:rsidRPr="000022D7">
        <w:rPr>
          <w:rFonts w:ascii="Times New Roman" w:hAnsi="Times New Roman" w:cs="Times New Roman"/>
          <w:position w:val="-10"/>
        </w:rPr>
        <w:object w:dxaOrig="920" w:dyaOrig="320" w14:anchorId="64619014">
          <v:shape id="_x0000_i1318" type="#_x0000_t75" style="width:46.15pt;height:16pt" o:ole="">
            <v:imagedata r:id="rId557" o:title=""/>
          </v:shape>
          <o:OLEObject Type="Embed" ProgID="Equation.DSMT4" ShapeID="_x0000_i1318" DrawAspect="Content" ObjectID="_1791321116" r:id="rId558"/>
        </w:object>
      </w:r>
      <w:r w:rsidR="00222DD5">
        <w:rPr>
          <w:rFonts w:ascii="Times New Roman" w:hAnsi="Times New Roman" w:cs="Times New Roman" w:hint="eastAsia"/>
        </w:rPr>
        <w:t>.</w:t>
      </w:r>
    </w:p>
    <w:p w14:paraId="743C7859" w14:textId="0666DAF4" w:rsidR="004264D2" w:rsidRPr="000022D7" w:rsidRDefault="004264D2" w:rsidP="004264D2">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FC3258">
        <w:rPr>
          <w:rFonts w:ascii="Times New Roman" w:hAnsi="Times New Roman" w:cs="Times New Roman" w:hint="eastAsia"/>
          <w:b/>
        </w:rPr>
        <w:t>1.2.</w:t>
      </w:r>
      <w:r w:rsidRPr="000022D7">
        <w:rPr>
          <w:rFonts w:ascii="Times New Roman" w:hAnsi="Times New Roman" w:cs="Times New Roman"/>
          <w:b/>
        </w:rPr>
        <w:t>4</w:t>
      </w:r>
      <w:r w:rsidRPr="000022D7">
        <w:rPr>
          <w:rFonts w:ascii="Times New Roman" w:hAnsi="Times New Roman" w:cs="Times New Roman"/>
        </w:rPr>
        <w:t>设</w:t>
      </w:r>
      <w:r w:rsidRPr="000022D7">
        <w:rPr>
          <w:rFonts w:ascii="Times New Roman" w:hAnsi="Times New Roman" w:cs="Times New Roman"/>
          <w:i/>
        </w:rPr>
        <w:t>b</w:t>
      </w:r>
      <w:r w:rsidRPr="000022D7">
        <w:rPr>
          <w:rFonts w:ascii="Times New Roman" w:hAnsi="Times New Roman" w:cs="Times New Roman"/>
        </w:rPr>
        <w:t>是任</w:t>
      </w:r>
      <w:proofErr w:type="gramStart"/>
      <w:r w:rsidRPr="000022D7">
        <w:rPr>
          <w:rFonts w:ascii="Times New Roman" w:hAnsi="Times New Roman" w:cs="Times New Roman"/>
        </w:rPr>
        <w:t>一</w:t>
      </w:r>
      <w:proofErr w:type="gramEnd"/>
      <w:r w:rsidRPr="000022D7">
        <w:rPr>
          <w:rFonts w:ascii="Times New Roman" w:hAnsi="Times New Roman" w:cs="Times New Roman"/>
        </w:rPr>
        <w:t>正整数，则</w:t>
      </w:r>
      <w:r w:rsidRPr="000022D7">
        <w:rPr>
          <w:rFonts w:ascii="Times New Roman" w:hAnsi="Times New Roman" w:cs="Times New Roman"/>
          <w:position w:val="-10"/>
        </w:rPr>
        <w:object w:dxaOrig="920" w:dyaOrig="320" w14:anchorId="0DE13D0A">
          <v:shape id="_x0000_i1319" type="#_x0000_t75" style="width:46.15pt;height:16pt" o:ole="">
            <v:imagedata r:id="rId559" o:title=""/>
          </v:shape>
          <o:OLEObject Type="Embed" ProgID="Equation.DSMT4" ShapeID="_x0000_i1319" DrawAspect="Content" ObjectID="_1791321117" r:id="rId560"/>
        </w:object>
      </w:r>
      <w:r w:rsidRPr="000022D7">
        <w:rPr>
          <w:rFonts w:ascii="Times New Roman" w:hAnsi="Times New Roman" w:cs="Times New Roman"/>
        </w:rPr>
        <w:t>.</w:t>
      </w:r>
    </w:p>
    <w:p w14:paraId="4EE1F667" w14:textId="72E06A23" w:rsidR="004264D2" w:rsidRPr="000022D7" w:rsidRDefault="004264D2" w:rsidP="004264D2">
      <w:pPr>
        <w:widowControl/>
        <w:snapToGrid w:val="0"/>
        <w:spacing w:line="360" w:lineRule="auto"/>
        <w:jc w:val="left"/>
        <w:rPr>
          <w:rFonts w:ascii="Times New Roman" w:hAnsi="Times New Roman" w:cs="Times New Roman"/>
        </w:rPr>
      </w:pPr>
      <w:r w:rsidRPr="000022D7">
        <w:rPr>
          <w:rFonts w:ascii="Times New Roman" w:hAnsi="Times New Roman" w:cs="Times New Roman"/>
        </w:rPr>
        <w:t xml:space="preserve">    </w:t>
      </w:r>
      <w:r w:rsidRPr="000022D7">
        <w:rPr>
          <w:rFonts w:ascii="Times New Roman" w:hAnsi="Times New Roman" w:cs="Times New Roman"/>
        </w:rPr>
        <w:t>如：</w:t>
      </w:r>
      <w:r w:rsidR="0054022E">
        <w:rPr>
          <w:rFonts w:ascii="Times New Roman" w:hAnsi="Times New Roman" w:cs="Times New Roman" w:hint="eastAsia"/>
        </w:rPr>
        <w:t>(1) (0, 6) = 6</w:t>
      </w:r>
      <w:r w:rsidRPr="000022D7">
        <w:rPr>
          <w:rFonts w:ascii="Times New Roman" w:hAnsi="Times New Roman" w:cs="Times New Roman"/>
          <w:position w:val="-10"/>
        </w:rPr>
        <w:t xml:space="preserve">     </w:t>
      </w:r>
      <w:r w:rsidRPr="000022D7">
        <w:rPr>
          <w:rFonts w:ascii="Times New Roman" w:hAnsi="Times New Roman" w:cs="Times New Roman"/>
        </w:rPr>
        <w:t>（</w:t>
      </w:r>
      <w:r w:rsidRPr="000022D7">
        <w:rPr>
          <w:rFonts w:ascii="Times New Roman" w:hAnsi="Times New Roman" w:cs="Times New Roman"/>
        </w:rPr>
        <w:t>2</w:t>
      </w:r>
      <w:r w:rsidRPr="000022D7">
        <w:rPr>
          <w:rFonts w:ascii="Times New Roman" w:hAnsi="Times New Roman" w:cs="Times New Roman"/>
        </w:rPr>
        <w:t>）</w:t>
      </w:r>
      <w:r w:rsidR="00FF588A">
        <w:rPr>
          <w:rFonts w:ascii="Times New Roman" w:hAnsi="Times New Roman" w:cs="Times New Roman" w:hint="eastAsia"/>
        </w:rPr>
        <w:t>(202409, 0) = 202409</w:t>
      </w:r>
      <w:r w:rsidRPr="000022D7">
        <w:rPr>
          <w:rFonts w:ascii="Times New Roman" w:hAnsi="Times New Roman" w:cs="Times New Roman"/>
          <w:position w:val="-10"/>
        </w:rPr>
        <w:t xml:space="preserve">     </w:t>
      </w:r>
      <w:r w:rsidRPr="000022D7">
        <w:rPr>
          <w:rFonts w:ascii="Times New Roman" w:hAnsi="Times New Roman" w:cs="Times New Roman"/>
        </w:rPr>
        <w:t>（</w:t>
      </w:r>
      <w:r w:rsidRPr="000022D7">
        <w:rPr>
          <w:rFonts w:ascii="Times New Roman" w:hAnsi="Times New Roman" w:cs="Times New Roman"/>
        </w:rPr>
        <w:t>3</w:t>
      </w:r>
      <w:r w:rsidRPr="000022D7">
        <w:rPr>
          <w:rFonts w:ascii="Times New Roman" w:hAnsi="Times New Roman" w:cs="Times New Roman"/>
        </w:rPr>
        <w:t>）</w:t>
      </w:r>
      <w:r w:rsidRPr="000022D7">
        <w:rPr>
          <w:rFonts w:ascii="Times New Roman" w:hAnsi="Times New Roman" w:cs="Times New Roman"/>
          <w:position w:val="-10"/>
        </w:rPr>
        <w:object w:dxaOrig="1020" w:dyaOrig="320" w14:anchorId="163C7711">
          <v:shape id="_x0000_i1320" type="#_x0000_t75" style="width:51.1pt;height:16pt" o:ole="">
            <v:imagedata r:id="rId561" o:title=""/>
          </v:shape>
          <o:OLEObject Type="Embed" ProgID="Equation.DSMT4" ShapeID="_x0000_i1320" DrawAspect="Content" ObjectID="_1791321118" r:id="rId562"/>
        </w:object>
      </w:r>
      <w:r w:rsidR="00FC3258">
        <w:rPr>
          <w:rFonts w:ascii="Times New Roman" w:hAnsi="Times New Roman" w:cs="Times New Roman" w:hint="eastAsia"/>
        </w:rPr>
        <w:t>.</w:t>
      </w:r>
    </w:p>
    <w:p w14:paraId="4DB6A1DD" w14:textId="73340F46" w:rsidR="004264D2" w:rsidRPr="000022D7" w:rsidRDefault="004264D2" w:rsidP="004264D2">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FC3258">
        <w:rPr>
          <w:rFonts w:ascii="Times New Roman" w:hAnsi="Times New Roman" w:cs="Times New Roman" w:hint="eastAsia"/>
          <w:b/>
        </w:rPr>
        <w:t>1.2.</w:t>
      </w:r>
      <w:r w:rsidRPr="000022D7">
        <w:rPr>
          <w:rFonts w:ascii="Times New Roman" w:hAnsi="Times New Roman" w:cs="Times New Roman"/>
          <w:b/>
        </w:rPr>
        <w:t xml:space="preserve">5 </w:t>
      </w:r>
      <w:r w:rsidRPr="000022D7">
        <w:rPr>
          <w:rFonts w:ascii="Times New Roman" w:hAnsi="Times New Roman" w:cs="Times New Roman"/>
        </w:rPr>
        <w:t>设</w:t>
      </w:r>
      <w:r w:rsidRPr="000022D7">
        <w:rPr>
          <w:rFonts w:ascii="Times New Roman" w:hAnsi="Times New Roman" w:cs="Times New Roman"/>
          <w:i/>
        </w:rPr>
        <w:t>p</w:t>
      </w:r>
      <w:r w:rsidRPr="000022D7">
        <w:rPr>
          <w:rFonts w:ascii="Times New Roman" w:hAnsi="Times New Roman" w:cs="Times New Roman"/>
        </w:rPr>
        <w:t>是一个素数，</w:t>
      </w:r>
      <w:r w:rsidRPr="000022D7">
        <w:rPr>
          <w:rFonts w:ascii="Times New Roman" w:hAnsi="Times New Roman" w:cs="Times New Roman"/>
          <w:i/>
        </w:rPr>
        <w:t>a</w:t>
      </w:r>
      <w:r w:rsidRPr="000022D7">
        <w:rPr>
          <w:rFonts w:ascii="Times New Roman" w:hAnsi="Times New Roman" w:cs="Times New Roman"/>
        </w:rPr>
        <w:t>为整数</w:t>
      </w:r>
      <w:r w:rsidRPr="000022D7">
        <w:rPr>
          <w:rFonts w:ascii="Times New Roman" w:hAnsi="Times New Roman" w:cs="Times New Roman"/>
        </w:rPr>
        <w:t xml:space="preserve">. </w:t>
      </w:r>
      <w:r w:rsidRPr="000022D7">
        <w:rPr>
          <w:rFonts w:ascii="Times New Roman" w:hAnsi="Times New Roman" w:cs="Times New Roman"/>
        </w:rPr>
        <w:t>如果</w:t>
      </w:r>
      <w:r w:rsidRPr="000022D7">
        <w:rPr>
          <w:rFonts w:ascii="Times New Roman" w:hAnsi="Times New Roman" w:cs="Times New Roman"/>
        </w:rPr>
        <w:t xml:space="preserve"> </w:t>
      </w:r>
      <w:r w:rsidRPr="000022D7">
        <w:rPr>
          <w:rFonts w:ascii="Times New Roman" w:hAnsi="Times New Roman" w:cs="Times New Roman"/>
          <w:position w:val="-14"/>
        </w:rPr>
        <w:object w:dxaOrig="460" w:dyaOrig="420" w14:anchorId="28B082E5">
          <v:shape id="_x0000_i1321" type="#_x0000_t75" style="width:23.4pt;height:20.9pt" o:ole="">
            <v:imagedata r:id="rId563" o:title=""/>
          </v:shape>
          <o:OLEObject Type="Embed" ProgID="Equation.DSMT4" ShapeID="_x0000_i1321" DrawAspect="Content" ObjectID="_1791321119" r:id="rId564"/>
        </w:object>
      </w:r>
      <w:r w:rsidRPr="000022D7">
        <w:rPr>
          <w:rFonts w:ascii="Times New Roman" w:hAnsi="Times New Roman" w:cs="Times New Roman"/>
        </w:rPr>
        <w:t>，则</w:t>
      </w:r>
      <w:r w:rsidRPr="000022D7">
        <w:rPr>
          <w:rFonts w:ascii="Times New Roman" w:hAnsi="Times New Roman" w:cs="Times New Roman"/>
          <w:i/>
        </w:rPr>
        <w:t>p</w:t>
      </w:r>
      <w:r w:rsidRPr="000022D7">
        <w:rPr>
          <w:rFonts w:ascii="Times New Roman" w:hAnsi="Times New Roman" w:cs="Times New Roman"/>
        </w:rPr>
        <w:t>与</w:t>
      </w:r>
      <w:r w:rsidRPr="000022D7">
        <w:rPr>
          <w:rFonts w:ascii="Times New Roman" w:hAnsi="Times New Roman" w:cs="Times New Roman"/>
          <w:i/>
        </w:rPr>
        <w:t>a</w:t>
      </w:r>
      <w:r w:rsidRPr="000022D7">
        <w:rPr>
          <w:rFonts w:ascii="Times New Roman" w:hAnsi="Times New Roman" w:cs="Times New Roman"/>
        </w:rPr>
        <w:t>互素</w:t>
      </w:r>
      <w:r w:rsidRPr="000022D7">
        <w:rPr>
          <w:rFonts w:ascii="Times New Roman" w:hAnsi="Times New Roman" w:cs="Times New Roman"/>
        </w:rPr>
        <w:t>.</w:t>
      </w:r>
    </w:p>
    <w:p w14:paraId="726C69F5" w14:textId="77777777" w:rsidR="004264D2" w:rsidRPr="000022D7" w:rsidRDefault="004264D2" w:rsidP="004264D2">
      <w:pPr>
        <w:widowControl/>
        <w:snapToGrid w:val="0"/>
        <w:spacing w:line="360" w:lineRule="auto"/>
        <w:ind w:firstLine="405"/>
        <w:jc w:val="left"/>
        <w:rPr>
          <w:rFonts w:ascii="Times New Roman" w:hAnsi="Times New Roman" w:cs="Times New Roman"/>
        </w:rPr>
      </w:pPr>
      <w:r w:rsidRPr="000022D7">
        <w:rPr>
          <w:rFonts w:ascii="Times New Roman" w:hAnsi="Times New Roman" w:cs="Times New Roman"/>
          <w:b/>
        </w:rPr>
        <w:t>证</w:t>
      </w:r>
      <w:r w:rsidRPr="000022D7">
        <w:rPr>
          <w:rFonts w:ascii="Times New Roman" w:hAnsi="Times New Roman" w:cs="Times New Roman"/>
        </w:rPr>
        <w:t xml:space="preserve">  </w:t>
      </w:r>
      <w:r w:rsidRPr="000022D7">
        <w:rPr>
          <w:rFonts w:ascii="Times New Roman" w:hAnsi="Times New Roman" w:cs="Times New Roman"/>
        </w:rPr>
        <w:t>设</w:t>
      </w:r>
      <w:r w:rsidRPr="000022D7">
        <w:rPr>
          <w:rFonts w:ascii="Times New Roman" w:hAnsi="Times New Roman" w:cs="Times New Roman"/>
          <w:position w:val="-10"/>
        </w:rPr>
        <w:object w:dxaOrig="999" w:dyaOrig="320" w14:anchorId="169A5C1E">
          <v:shape id="_x0000_i1322" type="#_x0000_t75" style="width:49.85pt;height:16pt" o:ole="">
            <v:imagedata r:id="rId565" o:title=""/>
          </v:shape>
          <o:OLEObject Type="Embed" ProgID="Equation.DSMT4" ShapeID="_x0000_i1322" DrawAspect="Content" ObjectID="_1791321120" r:id="rId566"/>
        </w:object>
      </w:r>
      <w:r w:rsidRPr="000022D7">
        <w:rPr>
          <w:rFonts w:ascii="Times New Roman" w:hAnsi="Times New Roman" w:cs="Times New Roman"/>
        </w:rPr>
        <w:t>，则有</w:t>
      </w:r>
      <w:r w:rsidRPr="000022D7">
        <w:rPr>
          <w:rFonts w:ascii="Times New Roman" w:hAnsi="Times New Roman" w:cs="Times New Roman"/>
          <w:position w:val="-10"/>
        </w:rPr>
        <w:object w:dxaOrig="499" w:dyaOrig="320" w14:anchorId="3ACCA4F8">
          <v:shape id="_x0000_i1323" type="#_x0000_t75" style="width:25.25pt;height:16pt" o:ole="">
            <v:imagedata r:id="rId567" o:title=""/>
          </v:shape>
          <o:OLEObject Type="Embed" ProgID="Equation.DSMT4" ShapeID="_x0000_i1323" DrawAspect="Content" ObjectID="_1791321121" r:id="rId568"/>
        </w:object>
      </w:r>
      <w:r w:rsidRPr="000022D7">
        <w:rPr>
          <w:rFonts w:ascii="Times New Roman" w:hAnsi="Times New Roman" w:cs="Times New Roman"/>
        </w:rPr>
        <w:t>及</w:t>
      </w:r>
      <w:r w:rsidRPr="000022D7">
        <w:rPr>
          <w:rFonts w:ascii="Times New Roman" w:hAnsi="Times New Roman" w:cs="Times New Roman"/>
          <w:position w:val="-10"/>
        </w:rPr>
        <w:object w:dxaOrig="480" w:dyaOrig="320" w14:anchorId="57E18F2A">
          <v:shape id="_x0000_i1324" type="#_x0000_t75" style="width:24.6pt;height:16pt" o:ole="">
            <v:imagedata r:id="rId569" o:title=""/>
          </v:shape>
          <o:OLEObject Type="Embed" ProgID="Equation.DSMT4" ShapeID="_x0000_i1324" DrawAspect="Content" ObjectID="_1791321122" r:id="rId570"/>
        </w:object>
      </w:r>
      <w:r w:rsidRPr="000022D7">
        <w:rPr>
          <w:rFonts w:ascii="Times New Roman" w:hAnsi="Times New Roman" w:cs="Times New Roman"/>
        </w:rPr>
        <w:t>.</w:t>
      </w:r>
    </w:p>
    <w:p w14:paraId="4429D191" w14:textId="77777777" w:rsidR="004264D2" w:rsidRPr="000022D7" w:rsidRDefault="004264D2" w:rsidP="004264D2">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因为</w:t>
      </w:r>
      <w:r w:rsidRPr="000022D7">
        <w:rPr>
          <w:rFonts w:ascii="Times New Roman" w:hAnsi="Times New Roman" w:cs="Times New Roman"/>
          <w:i/>
        </w:rPr>
        <w:t>p</w:t>
      </w:r>
      <w:r w:rsidRPr="000022D7">
        <w:rPr>
          <w:rFonts w:ascii="Times New Roman" w:hAnsi="Times New Roman" w:cs="Times New Roman"/>
        </w:rPr>
        <w:t>是素数，所以由</w:t>
      </w:r>
      <w:r w:rsidRPr="000022D7">
        <w:rPr>
          <w:rFonts w:ascii="Times New Roman" w:hAnsi="Times New Roman" w:cs="Times New Roman"/>
          <w:position w:val="-10"/>
        </w:rPr>
        <w:object w:dxaOrig="499" w:dyaOrig="320" w14:anchorId="033E2CA2">
          <v:shape id="_x0000_i1325" type="#_x0000_t75" style="width:25.25pt;height:16pt" o:ole="">
            <v:imagedata r:id="rId567" o:title=""/>
          </v:shape>
          <o:OLEObject Type="Embed" ProgID="Equation.DSMT4" ShapeID="_x0000_i1325" DrawAspect="Content" ObjectID="_1791321123" r:id="rId571"/>
        </w:object>
      </w:r>
      <w:r w:rsidRPr="000022D7">
        <w:rPr>
          <w:rFonts w:ascii="Times New Roman" w:hAnsi="Times New Roman" w:cs="Times New Roman"/>
        </w:rPr>
        <w:t>，我们有</w:t>
      </w:r>
      <w:r w:rsidRPr="000022D7">
        <w:rPr>
          <w:rFonts w:ascii="Times New Roman" w:hAnsi="Times New Roman" w:cs="Times New Roman"/>
          <w:position w:val="-6"/>
        </w:rPr>
        <w:object w:dxaOrig="540" w:dyaOrig="279" w14:anchorId="0342E553">
          <v:shape id="_x0000_i1326" type="#_x0000_t75" style="width:27.1pt;height:14.75pt" o:ole="">
            <v:imagedata r:id="rId572" o:title=""/>
          </v:shape>
          <o:OLEObject Type="Embed" ProgID="Equation.DSMT4" ShapeID="_x0000_i1326" DrawAspect="Content" ObjectID="_1791321124" r:id="rId573"/>
        </w:object>
      </w:r>
      <w:r w:rsidRPr="000022D7">
        <w:rPr>
          <w:rFonts w:ascii="Times New Roman" w:hAnsi="Times New Roman" w:cs="Times New Roman"/>
        </w:rPr>
        <w:t>或</w:t>
      </w:r>
      <w:r w:rsidRPr="000022D7">
        <w:rPr>
          <w:rFonts w:ascii="Times New Roman" w:hAnsi="Times New Roman" w:cs="Times New Roman"/>
          <w:position w:val="-10"/>
        </w:rPr>
        <w:object w:dxaOrig="620" w:dyaOrig="320" w14:anchorId="3864438C">
          <v:shape id="_x0000_i1327" type="#_x0000_t75" style="width:31.4pt;height:16pt" o:ole="">
            <v:imagedata r:id="rId574" o:title=""/>
          </v:shape>
          <o:OLEObject Type="Embed" ProgID="Equation.DSMT4" ShapeID="_x0000_i1327" DrawAspect="Content" ObjectID="_1791321125" r:id="rId575"/>
        </w:object>
      </w:r>
      <w:r w:rsidRPr="000022D7">
        <w:rPr>
          <w:rFonts w:ascii="Times New Roman" w:hAnsi="Times New Roman" w:cs="Times New Roman"/>
        </w:rPr>
        <w:t>.</w:t>
      </w:r>
    </w:p>
    <w:p w14:paraId="1359815E" w14:textId="69460370" w:rsidR="004264D2" w:rsidRPr="000022D7" w:rsidRDefault="004264D2" w:rsidP="004264D2">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对于</w:t>
      </w:r>
      <w:r w:rsidRPr="000022D7">
        <w:rPr>
          <w:rFonts w:ascii="Times New Roman" w:hAnsi="Times New Roman" w:cs="Times New Roman"/>
          <w:position w:val="-10"/>
        </w:rPr>
        <w:object w:dxaOrig="620" w:dyaOrig="320" w14:anchorId="79802AA4">
          <v:shape id="_x0000_i1328" type="#_x0000_t75" style="width:31.4pt;height:16pt" o:ole="">
            <v:imagedata r:id="rId576" o:title=""/>
          </v:shape>
          <o:OLEObject Type="Embed" ProgID="Equation.DSMT4" ShapeID="_x0000_i1328" DrawAspect="Content" ObjectID="_1791321126" r:id="rId577"/>
        </w:object>
      </w:r>
      <w:r w:rsidRPr="000022D7">
        <w:rPr>
          <w:rFonts w:ascii="Times New Roman" w:hAnsi="Times New Roman" w:cs="Times New Roman"/>
        </w:rPr>
        <w:t>，由</w:t>
      </w:r>
      <w:r w:rsidRPr="000022D7">
        <w:rPr>
          <w:rFonts w:ascii="Times New Roman" w:hAnsi="Times New Roman" w:cs="Times New Roman"/>
          <w:position w:val="-10"/>
        </w:rPr>
        <w:object w:dxaOrig="480" w:dyaOrig="320" w14:anchorId="44F0D781">
          <v:shape id="_x0000_i1329" type="#_x0000_t75" style="width:24.6pt;height:16pt" o:ole="">
            <v:imagedata r:id="rId569" o:title=""/>
          </v:shape>
          <o:OLEObject Type="Embed" ProgID="Equation.DSMT4" ShapeID="_x0000_i1329" DrawAspect="Content" ObjectID="_1791321127" r:id="rId578"/>
        </w:object>
      </w:r>
      <w:r w:rsidRPr="000022D7">
        <w:rPr>
          <w:rFonts w:ascii="Times New Roman" w:hAnsi="Times New Roman" w:cs="Times New Roman"/>
        </w:rPr>
        <w:t>，我们有</w:t>
      </w:r>
      <w:r w:rsidRPr="000022D7">
        <w:rPr>
          <w:rFonts w:ascii="Times New Roman" w:hAnsi="Times New Roman" w:cs="Times New Roman"/>
          <w:position w:val="-10"/>
        </w:rPr>
        <w:object w:dxaOrig="499" w:dyaOrig="320" w14:anchorId="66884880">
          <v:shape id="_x0000_i1330" type="#_x0000_t75" style="width:25.25pt;height:16pt" o:ole="">
            <v:imagedata r:id="rId579" o:title=""/>
          </v:shape>
          <o:OLEObject Type="Embed" ProgID="Equation.DSMT4" ShapeID="_x0000_i1330" DrawAspect="Content" ObjectID="_1791321128" r:id="rId580"/>
        </w:object>
      </w:r>
      <w:r w:rsidRPr="000022D7">
        <w:rPr>
          <w:rFonts w:ascii="Times New Roman" w:hAnsi="Times New Roman" w:cs="Times New Roman"/>
        </w:rPr>
        <w:t>，这与假设</w:t>
      </w:r>
      <w:r w:rsidRPr="000022D7">
        <w:rPr>
          <w:rFonts w:ascii="Times New Roman" w:hAnsi="Times New Roman" w:cs="Times New Roman"/>
          <w:position w:val="-14"/>
        </w:rPr>
        <w:object w:dxaOrig="460" w:dyaOrig="420" w14:anchorId="15525222">
          <v:shape id="_x0000_i1331" type="#_x0000_t75" style="width:23.4pt;height:20.9pt" o:ole="">
            <v:imagedata r:id="rId581" o:title=""/>
          </v:shape>
          <o:OLEObject Type="Embed" ProgID="Equation.DSMT4" ShapeID="_x0000_i1331" DrawAspect="Content" ObjectID="_1791321129" r:id="rId582"/>
        </w:object>
      </w:r>
      <w:r w:rsidR="00222DD5">
        <w:rPr>
          <w:rFonts w:ascii="Times New Roman" w:hAnsi="Times New Roman" w:cs="Times New Roman" w:hint="eastAsia"/>
        </w:rPr>
        <w:t>矛</w:t>
      </w:r>
      <w:r w:rsidRPr="000022D7">
        <w:rPr>
          <w:rFonts w:ascii="Times New Roman" w:hAnsi="Times New Roman" w:cs="Times New Roman"/>
        </w:rPr>
        <w:t>盾</w:t>
      </w:r>
      <w:r w:rsidR="00222DD5">
        <w:rPr>
          <w:rFonts w:ascii="Times New Roman" w:hAnsi="Times New Roman" w:cs="Times New Roman" w:hint="eastAsia"/>
        </w:rPr>
        <w:t>.</w:t>
      </w:r>
    </w:p>
    <w:p w14:paraId="6BC4B6E2" w14:textId="77777777" w:rsidR="004264D2" w:rsidRPr="000022D7" w:rsidRDefault="004264D2" w:rsidP="004264D2">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因此，</w:t>
      </w:r>
      <w:r w:rsidRPr="000022D7">
        <w:rPr>
          <w:rFonts w:ascii="Times New Roman" w:hAnsi="Times New Roman" w:cs="Times New Roman"/>
          <w:i/>
        </w:rPr>
        <w:t>d</w:t>
      </w:r>
      <w:r w:rsidRPr="000022D7">
        <w:rPr>
          <w:rFonts w:ascii="Times New Roman" w:hAnsi="Times New Roman" w:cs="Times New Roman"/>
        </w:rPr>
        <w:t>=1</w:t>
      </w:r>
      <w:r w:rsidRPr="000022D7">
        <w:rPr>
          <w:rFonts w:ascii="Times New Roman" w:hAnsi="Times New Roman" w:cs="Times New Roman"/>
        </w:rPr>
        <w:t>，即</w:t>
      </w:r>
      <w:r w:rsidRPr="000022D7">
        <w:rPr>
          <w:rFonts w:ascii="Times New Roman" w:hAnsi="Times New Roman" w:cs="Times New Roman"/>
        </w:rPr>
        <w:t xml:space="preserve"> (</w:t>
      </w:r>
      <w:r w:rsidRPr="000022D7">
        <w:rPr>
          <w:rFonts w:ascii="Times New Roman" w:hAnsi="Times New Roman" w:cs="Times New Roman"/>
          <w:i/>
        </w:rPr>
        <w:t>p</w:t>
      </w:r>
      <w:r w:rsidRPr="000022D7">
        <w:rPr>
          <w:rFonts w:ascii="Times New Roman" w:hAnsi="Times New Roman" w:cs="Times New Roman"/>
        </w:rPr>
        <w:t xml:space="preserve">, </w:t>
      </w:r>
      <w:r w:rsidRPr="000022D7">
        <w:rPr>
          <w:rFonts w:ascii="Times New Roman" w:hAnsi="Times New Roman" w:cs="Times New Roman"/>
          <w:i/>
        </w:rPr>
        <w:t>a</w:t>
      </w:r>
      <w:r w:rsidRPr="000022D7">
        <w:rPr>
          <w:rFonts w:ascii="Times New Roman" w:hAnsi="Times New Roman" w:cs="Times New Roman"/>
        </w:rPr>
        <w:t>)=1</w:t>
      </w:r>
      <w:r w:rsidRPr="000022D7">
        <w:rPr>
          <w:rFonts w:ascii="Times New Roman" w:hAnsi="Times New Roman" w:cs="Times New Roman"/>
        </w:rPr>
        <w:t>，结论成立</w:t>
      </w:r>
      <w:r w:rsidRPr="000022D7">
        <w:rPr>
          <w:rFonts w:ascii="Times New Roman" w:hAnsi="Times New Roman" w:cs="Times New Roman"/>
        </w:rPr>
        <w:t xml:space="preserve">. </w:t>
      </w:r>
    </w:p>
    <w:p w14:paraId="217215BA" w14:textId="5B7A3236" w:rsidR="007F3E47" w:rsidRPr="000022D7" w:rsidRDefault="007F3E47" w:rsidP="004264D2">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FC3258">
        <w:rPr>
          <w:rFonts w:ascii="Times New Roman" w:hAnsi="Times New Roman" w:cs="Times New Roman" w:hint="eastAsia"/>
          <w:b/>
        </w:rPr>
        <w:t>1.2.</w:t>
      </w:r>
      <w:r w:rsidR="004264D2" w:rsidRPr="000022D7">
        <w:rPr>
          <w:rFonts w:ascii="Times New Roman" w:hAnsi="Times New Roman" w:cs="Times New Roman"/>
          <w:b/>
        </w:rPr>
        <w:t>6</w:t>
      </w:r>
      <w:r w:rsidRPr="000022D7">
        <w:rPr>
          <w:rFonts w:ascii="Times New Roman" w:hAnsi="Times New Roman" w:cs="Times New Roman"/>
          <w:b/>
        </w:rPr>
        <w:t xml:space="preserve"> </w:t>
      </w:r>
      <w:r w:rsidRPr="000022D7">
        <w:rPr>
          <w:rFonts w:ascii="Times New Roman" w:hAnsi="Times New Roman" w:cs="Times New Roman"/>
        </w:rPr>
        <w:t>设</w:t>
      </w:r>
      <w:r w:rsidRPr="000022D7">
        <w:rPr>
          <w:rFonts w:ascii="Times New Roman" w:hAnsi="Times New Roman" w:cs="Times New Roman"/>
          <w:position w:val="-10"/>
        </w:rPr>
        <w:object w:dxaOrig="400" w:dyaOrig="320" w14:anchorId="23DC0C2D">
          <v:shape id="_x0000_i1332" type="#_x0000_t75" style="width:20.9pt;height:16pt" o:ole="">
            <v:imagedata r:id="rId583" o:title=""/>
          </v:shape>
          <o:OLEObject Type="Embed" ProgID="Equation.DSMT4" ShapeID="_x0000_i1332" DrawAspect="Content" ObjectID="_1791321130" r:id="rId584"/>
        </w:object>
      </w:r>
      <w:r w:rsidRPr="000022D7">
        <w:rPr>
          <w:rFonts w:ascii="Times New Roman" w:hAnsi="Times New Roman" w:cs="Times New Roman"/>
        </w:rPr>
        <w:t>是两个整数，则我们有</w:t>
      </w:r>
      <w:r w:rsidRPr="000022D7">
        <w:rPr>
          <w:rFonts w:ascii="Times New Roman" w:hAnsi="Times New Roman" w:cs="Times New Roman"/>
        </w:rPr>
        <w:t xml:space="preserve"> </w:t>
      </w:r>
      <w:r w:rsidRPr="000022D7">
        <w:rPr>
          <w:rFonts w:ascii="Times New Roman" w:hAnsi="Times New Roman" w:cs="Times New Roman"/>
          <w:position w:val="-10"/>
        </w:rPr>
        <w:object w:dxaOrig="3400" w:dyaOrig="320" w14:anchorId="4BCBD04C">
          <v:shape id="_x0000_i1333" type="#_x0000_t75" style="width:170.45pt;height:16pt" o:ole="">
            <v:imagedata r:id="rId585" o:title=""/>
          </v:shape>
          <o:OLEObject Type="Embed" ProgID="Equation.DSMT4" ShapeID="_x0000_i1333" DrawAspect="Content" ObjectID="_1791321131" r:id="rId586"/>
        </w:object>
      </w:r>
      <w:r w:rsidR="00222DD5">
        <w:rPr>
          <w:rFonts w:ascii="Times New Roman" w:hAnsi="Times New Roman" w:cs="Times New Roman" w:hint="eastAsia"/>
        </w:rPr>
        <w:t>.</w:t>
      </w:r>
    </w:p>
    <w:p w14:paraId="0D6F1B25" w14:textId="2654BAED" w:rsidR="007F3E47" w:rsidRPr="000022D7" w:rsidRDefault="004264D2" w:rsidP="003453CD">
      <w:pPr>
        <w:widowControl/>
        <w:snapToGrid w:val="0"/>
        <w:spacing w:line="360" w:lineRule="auto"/>
        <w:ind w:leftChars="50" w:left="105" w:firstLineChars="250" w:firstLine="525"/>
        <w:jc w:val="left"/>
        <w:rPr>
          <w:rFonts w:ascii="Times New Roman" w:hAnsi="Times New Roman" w:cs="Times New Roman"/>
        </w:rPr>
      </w:pPr>
      <w:r w:rsidRPr="000022D7">
        <w:rPr>
          <w:rFonts w:ascii="Times New Roman" w:hAnsi="Times New Roman" w:cs="Times New Roman"/>
        </w:rPr>
        <w:lastRenderedPageBreak/>
        <w:t>如：</w:t>
      </w:r>
      <w:r w:rsidR="00BA062C">
        <w:rPr>
          <w:rFonts w:ascii="Times New Roman" w:hAnsi="Times New Roman" w:cs="Times New Roman" w:hint="eastAsia"/>
        </w:rPr>
        <w:t xml:space="preserve">(25, </w:t>
      </w:r>
      <w:proofErr w:type="gramStart"/>
      <w:r w:rsidR="00BA062C">
        <w:rPr>
          <w:rFonts w:ascii="Times New Roman" w:hAnsi="Times New Roman" w:cs="Times New Roman" w:hint="eastAsia"/>
        </w:rPr>
        <w:t>35)=</w:t>
      </w:r>
      <w:proofErr w:type="gramEnd"/>
      <w:r w:rsidR="00BA062C">
        <w:rPr>
          <w:rFonts w:ascii="Times New Roman" w:hAnsi="Times New Roman" w:cs="Times New Roman" w:hint="eastAsia"/>
        </w:rPr>
        <w:t>(-25, 35)=(25, -35)=(-25, -35)=5</w:t>
      </w:r>
      <w:r w:rsidR="00222DD5">
        <w:rPr>
          <w:rFonts w:ascii="Times New Roman" w:hAnsi="Times New Roman" w:cs="Times New Roman" w:hint="eastAsia"/>
        </w:rPr>
        <w:t>.</w:t>
      </w:r>
    </w:p>
    <w:p w14:paraId="71273FB3" w14:textId="77777777" w:rsidR="007F3E47" w:rsidRPr="000022D7" w:rsidRDefault="007F3E47" w:rsidP="007F3E47">
      <w:pPr>
        <w:widowControl/>
        <w:snapToGrid w:val="0"/>
        <w:spacing w:line="360" w:lineRule="auto"/>
        <w:ind w:firstLine="405"/>
        <w:rPr>
          <w:rFonts w:ascii="Times New Roman" w:hAnsi="Times New Roman" w:cs="Times New Roman"/>
        </w:rPr>
      </w:pPr>
    </w:p>
    <w:p w14:paraId="09C39BDC" w14:textId="17C0A61C" w:rsidR="007F3E47" w:rsidRPr="000022D7" w:rsidRDefault="007F3E47" w:rsidP="007F3E47">
      <w:pPr>
        <w:widowControl/>
        <w:snapToGrid w:val="0"/>
        <w:spacing w:line="360" w:lineRule="auto"/>
        <w:ind w:firstLine="405"/>
        <w:rPr>
          <w:rFonts w:ascii="Times New Roman" w:hAnsi="Times New Roman" w:cs="Times New Roman"/>
        </w:rPr>
      </w:pPr>
      <w:r w:rsidRPr="000022D7">
        <w:rPr>
          <w:rFonts w:ascii="Times New Roman" w:hAnsi="Times New Roman" w:cs="Times New Roman"/>
          <w:b/>
        </w:rPr>
        <w:t>定理</w:t>
      </w:r>
      <w:r w:rsidR="00222DD5">
        <w:rPr>
          <w:rFonts w:ascii="Times New Roman" w:hAnsi="Times New Roman" w:cs="Times New Roman" w:hint="eastAsia"/>
          <w:b/>
        </w:rPr>
        <w:t>1.2.</w:t>
      </w:r>
      <w:r w:rsidR="004264D2" w:rsidRPr="000022D7">
        <w:rPr>
          <w:rFonts w:ascii="Times New Roman" w:hAnsi="Times New Roman" w:cs="Times New Roman"/>
          <w:b/>
        </w:rPr>
        <w:t>2</w:t>
      </w:r>
      <w:r w:rsidRPr="000022D7">
        <w:rPr>
          <w:rFonts w:ascii="Times New Roman" w:hAnsi="Times New Roman" w:cs="Times New Roman"/>
          <w:b/>
        </w:rPr>
        <w:t xml:space="preserve"> </w:t>
      </w:r>
      <w:r w:rsidRPr="000022D7">
        <w:rPr>
          <w:rFonts w:ascii="Times New Roman" w:hAnsi="Times New Roman" w:cs="Times New Roman"/>
        </w:rPr>
        <w:t>设</w:t>
      </w:r>
      <w:r w:rsidRPr="000022D7">
        <w:rPr>
          <w:rFonts w:ascii="Times New Roman" w:hAnsi="Times New Roman" w:cs="Times New Roman"/>
          <w:position w:val="-10"/>
        </w:rPr>
        <w:object w:dxaOrig="600" w:dyaOrig="320" w14:anchorId="4E35F474">
          <v:shape id="_x0000_i1334" type="#_x0000_t75" style="width:30.15pt;height:16pt" o:ole="">
            <v:imagedata r:id="rId587" o:title=""/>
          </v:shape>
          <o:OLEObject Type="Embed" ProgID="Equation.DSMT4" ShapeID="_x0000_i1334" DrawAspect="Content" ObjectID="_1791321132" r:id="rId588"/>
        </w:object>
      </w:r>
      <w:r w:rsidRPr="000022D7">
        <w:rPr>
          <w:rFonts w:ascii="Times New Roman" w:hAnsi="Times New Roman" w:cs="Times New Roman"/>
        </w:rPr>
        <w:t>是三个不全为零的整数</w:t>
      </w:r>
      <w:r w:rsidRPr="000022D7">
        <w:rPr>
          <w:rFonts w:ascii="Times New Roman" w:hAnsi="Times New Roman" w:cs="Times New Roman"/>
        </w:rPr>
        <w:t xml:space="preserve">. </w:t>
      </w:r>
      <w:r w:rsidRPr="000022D7">
        <w:rPr>
          <w:rFonts w:ascii="Times New Roman" w:hAnsi="Times New Roman" w:cs="Times New Roman"/>
        </w:rPr>
        <w:t>如果</w:t>
      </w:r>
      <w:r w:rsidRPr="000022D7">
        <w:rPr>
          <w:rFonts w:ascii="Times New Roman" w:hAnsi="Times New Roman" w:cs="Times New Roman"/>
          <w:position w:val="-10"/>
        </w:rPr>
        <w:object w:dxaOrig="999" w:dyaOrig="320" w14:anchorId="06EFF0B1">
          <v:shape id="_x0000_i1335" type="#_x0000_t75" style="width:49.85pt;height:16pt" o:ole="">
            <v:imagedata r:id="rId589" o:title=""/>
          </v:shape>
          <o:OLEObject Type="Embed" ProgID="Equation.DSMT4" ShapeID="_x0000_i1335" DrawAspect="Content" ObjectID="_1791321133" r:id="rId590"/>
        </w:object>
      </w:r>
      <w:r w:rsidRPr="000022D7">
        <w:rPr>
          <w:rFonts w:ascii="Times New Roman" w:hAnsi="Times New Roman" w:cs="Times New Roman"/>
        </w:rPr>
        <w:t>，其中</w:t>
      </w:r>
      <w:r w:rsidRPr="000022D7">
        <w:rPr>
          <w:rFonts w:ascii="Times New Roman" w:hAnsi="Times New Roman" w:cs="Times New Roman"/>
          <w:position w:val="-10"/>
        </w:rPr>
        <w:object w:dxaOrig="200" w:dyaOrig="260" w14:anchorId="3DF17504">
          <v:shape id="_x0000_i1336" type="#_x0000_t75" style="width:9.85pt;height:12.9pt" o:ole="">
            <v:imagedata r:id="rId591" o:title=""/>
          </v:shape>
          <o:OLEObject Type="Embed" ProgID="Equation.DSMT4" ShapeID="_x0000_i1336" DrawAspect="Content" ObjectID="_1791321134" r:id="rId592"/>
        </w:object>
      </w:r>
      <w:r w:rsidRPr="000022D7">
        <w:rPr>
          <w:rFonts w:ascii="Times New Roman" w:hAnsi="Times New Roman" w:cs="Times New Roman"/>
        </w:rPr>
        <w:t>是整数，则</w:t>
      </w:r>
      <w:r w:rsidRPr="000022D7">
        <w:rPr>
          <w:rFonts w:ascii="Times New Roman" w:hAnsi="Times New Roman" w:cs="Times New Roman"/>
          <w:position w:val="-10"/>
        </w:rPr>
        <w:object w:dxaOrig="1280" w:dyaOrig="320" w14:anchorId="7322F590">
          <v:shape id="_x0000_i1337" type="#_x0000_t75" style="width:63.4pt;height:16pt" o:ole="">
            <v:imagedata r:id="rId593" o:title=""/>
          </v:shape>
          <o:OLEObject Type="Embed" ProgID="Equation.DSMT4" ShapeID="_x0000_i1337" DrawAspect="Content" ObjectID="_1791321135" r:id="rId594"/>
        </w:object>
      </w:r>
      <w:r w:rsidRPr="000022D7">
        <w:rPr>
          <w:rFonts w:ascii="Times New Roman" w:hAnsi="Times New Roman" w:cs="Times New Roman"/>
        </w:rPr>
        <w:t>.</w:t>
      </w:r>
    </w:p>
    <w:p w14:paraId="303EF4B4" w14:textId="1B93D377" w:rsidR="007F3E47" w:rsidRPr="000022D7" w:rsidRDefault="007F3E47" w:rsidP="007F3E47">
      <w:pPr>
        <w:widowControl/>
        <w:snapToGrid w:val="0"/>
        <w:spacing w:line="360" w:lineRule="auto"/>
        <w:ind w:firstLine="405"/>
        <w:rPr>
          <w:rFonts w:ascii="Times New Roman" w:hAnsi="Times New Roman" w:cs="Times New Roman"/>
        </w:rPr>
      </w:pPr>
      <w:r w:rsidRPr="000022D7">
        <w:rPr>
          <w:rFonts w:ascii="Times New Roman" w:hAnsi="Times New Roman" w:cs="Times New Roman"/>
          <w:b/>
        </w:rPr>
        <w:t>证</w:t>
      </w:r>
      <w:r w:rsidRPr="000022D7">
        <w:rPr>
          <w:rFonts w:ascii="Times New Roman" w:hAnsi="Times New Roman" w:cs="Times New Roman"/>
          <w:b/>
        </w:rPr>
        <w:t xml:space="preserve">  </w:t>
      </w:r>
      <w:r w:rsidRPr="000022D7">
        <w:rPr>
          <w:rFonts w:ascii="Times New Roman" w:hAnsi="Times New Roman" w:cs="Times New Roman"/>
        </w:rPr>
        <w:t>设</w:t>
      </w:r>
      <w:r w:rsidRPr="000022D7">
        <w:rPr>
          <w:rFonts w:ascii="Times New Roman" w:hAnsi="Times New Roman" w:cs="Times New Roman"/>
          <w:position w:val="-10"/>
        </w:rPr>
        <w:object w:dxaOrig="2120" w:dyaOrig="320" w14:anchorId="1F3390B9">
          <v:shape id="_x0000_i1338" type="#_x0000_t75" style="width:105.85pt;height:16pt" o:ole="">
            <v:imagedata r:id="rId595" o:title=""/>
          </v:shape>
          <o:OLEObject Type="Embed" ProgID="Equation.DSMT4" ShapeID="_x0000_i1338" DrawAspect="Content" ObjectID="_1791321136" r:id="rId596"/>
        </w:object>
      </w:r>
      <w:r w:rsidRPr="000022D7">
        <w:rPr>
          <w:rFonts w:ascii="Times New Roman" w:hAnsi="Times New Roman" w:cs="Times New Roman"/>
        </w:rPr>
        <w:t>，则</w:t>
      </w:r>
      <w:r w:rsidRPr="000022D7">
        <w:rPr>
          <w:rFonts w:ascii="Times New Roman" w:hAnsi="Times New Roman" w:cs="Times New Roman"/>
          <w:position w:val="-10"/>
        </w:rPr>
        <w:object w:dxaOrig="1180" w:dyaOrig="320" w14:anchorId="1843C2FB">
          <v:shape id="_x0000_i1339" type="#_x0000_t75" style="width:59.1pt;height:16pt" o:ole="">
            <v:imagedata r:id="rId597" o:title=""/>
          </v:shape>
          <o:OLEObject Type="Embed" ProgID="Equation.DSMT4" ShapeID="_x0000_i1339" DrawAspect="Content" ObjectID="_1791321137" r:id="rId598"/>
        </w:object>
      </w:r>
      <w:r w:rsidRPr="000022D7">
        <w:rPr>
          <w:rFonts w:ascii="Times New Roman" w:hAnsi="Times New Roman" w:cs="Times New Roman"/>
        </w:rPr>
        <w:t xml:space="preserve">. </w:t>
      </w:r>
      <w:r w:rsidRPr="000022D7">
        <w:rPr>
          <w:rFonts w:ascii="Times New Roman" w:hAnsi="Times New Roman" w:cs="Times New Roman"/>
        </w:rPr>
        <w:t>由定理</w:t>
      </w:r>
      <w:r w:rsidR="00222DD5">
        <w:rPr>
          <w:rFonts w:ascii="Times New Roman" w:hAnsi="Times New Roman" w:cs="Times New Roman" w:hint="eastAsia"/>
          <w:b/>
        </w:rPr>
        <w:t>1.1.</w:t>
      </w:r>
      <w:r w:rsidRPr="000022D7">
        <w:rPr>
          <w:rFonts w:ascii="Times New Roman" w:hAnsi="Times New Roman" w:cs="Times New Roman"/>
        </w:rPr>
        <w:t>3</w:t>
      </w:r>
      <w:r w:rsidR="00222DD5">
        <w:rPr>
          <w:rFonts w:ascii="Times New Roman" w:hAnsi="Times New Roman" w:cs="Times New Roman" w:hint="eastAsia"/>
        </w:rPr>
        <w:t xml:space="preserve"> </w:t>
      </w:r>
      <w:r w:rsidR="00222DD5">
        <w:rPr>
          <w:rFonts w:ascii="Times New Roman" w:hAnsi="Times New Roman" w:cs="Times New Roman" w:hint="eastAsia"/>
        </w:rPr>
        <w:t>知</w:t>
      </w:r>
      <w:r w:rsidRPr="000022D7">
        <w:rPr>
          <w:rFonts w:ascii="Times New Roman" w:hAnsi="Times New Roman" w:cs="Times New Roman"/>
        </w:rPr>
        <w:t>，</w:t>
      </w:r>
      <w:r w:rsidRPr="000022D7">
        <w:rPr>
          <w:rFonts w:ascii="Times New Roman" w:hAnsi="Times New Roman" w:cs="Times New Roman"/>
          <w:position w:val="-10"/>
        </w:rPr>
        <w:object w:dxaOrig="1640" w:dyaOrig="320" w14:anchorId="7A9BCC61">
          <v:shape id="_x0000_i1340" type="#_x0000_t75" style="width:81.85pt;height:16pt" o:ole="">
            <v:imagedata r:id="rId599" o:title=""/>
          </v:shape>
          <o:OLEObject Type="Embed" ProgID="Equation.DSMT4" ShapeID="_x0000_i1340" DrawAspect="Content" ObjectID="_1791321138" r:id="rId600"/>
        </w:object>
      </w:r>
      <w:r w:rsidRPr="000022D7">
        <w:rPr>
          <w:rFonts w:ascii="Times New Roman" w:hAnsi="Times New Roman" w:cs="Times New Roman"/>
          <w:position w:val="-10"/>
        </w:rPr>
        <w:t xml:space="preserve"> </w:t>
      </w:r>
      <w:proofErr w:type="spellStart"/>
      <w:r w:rsidRPr="000022D7">
        <w:rPr>
          <w:rFonts w:ascii="Times New Roman" w:hAnsi="Times New Roman" w:cs="Times New Roman"/>
        </w:rPr>
        <w:t>因而，</w:t>
      </w:r>
      <w:r w:rsidRPr="000022D7">
        <w:rPr>
          <w:rFonts w:ascii="Times New Roman" w:hAnsi="Times New Roman" w:cs="Times New Roman"/>
          <w:i/>
        </w:rPr>
        <w:t>d</w:t>
      </w:r>
      <w:proofErr w:type="spellEnd"/>
      <w:r w:rsidRPr="000022D7">
        <w:rPr>
          <w:rFonts w:ascii="Times New Roman" w:hAnsi="Times New Roman" w:cs="Times New Roman"/>
        </w:rPr>
        <w:t>是</w:t>
      </w:r>
      <w:r w:rsidRPr="000022D7">
        <w:rPr>
          <w:rFonts w:ascii="Times New Roman" w:hAnsi="Times New Roman" w:cs="Times New Roman"/>
          <w:i/>
        </w:rPr>
        <w:t>b</w:t>
      </w:r>
      <w:r w:rsidRPr="000022D7">
        <w:rPr>
          <w:rFonts w:ascii="Times New Roman" w:hAnsi="Times New Roman" w:cs="Times New Roman"/>
        </w:rPr>
        <w:t>，</w:t>
      </w:r>
      <w:r w:rsidRPr="000022D7">
        <w:rPr>
          <w:rFonts w:ascii="Times New Roman" w:hAnsi="Times New Roman" w:cs="Times New Roman"/>
          <w:i/>
        </w:rPr>
        <w:t>c</w:t>
      </w:r>
      <w:r w:rsidRPr="000022D7">
        <w:rPr>
          <w:rFonts w:ascii="Times New Roman" w:hAnsi="Times New Roman" w:cs="Times New Roman"/>
        </w:rPr>
        <w:t>的公因数</w:t>
      </w:r>
      <w:r w:rsidRPr="000022D7">
        <w:rPr>
          <w:rFonts w:ascii="Times New Roman" w:hAnsi="Times New Roman" w:cs="Times New Roman"/>
        </w:rPr>
        <w:t xml:space="preserve">. </w:t>
      </w:r>
      <w:r w:rsidRPr="000022D7">
        <w:rPr>
          <w:rFonts w:ascii="Times New Roman" w:hAnsi="Times New Roman" w:cs="Times New Roman"/>
        </w:rPr>
        <w:t>从而，</w:t>
      </w:r>
      <w:r w:rsidRPr="000022D7">
        <w:rPr>
          <w:rFonts w:ascii="Times New Roman" w:hAnsi="Times New Roman" w:cs="Times New Roman"/>
          <w:position w:val="-6"/>
        </w:rPr>
        <w:object w:dxaOrig="660" w:dyaOrig="279" w14:anchorId="45FCA418">
          <v:shape id="_x0000_i1341" type="#_x0000_t75" style="width:33.25pt;height:12.9pt" o:ole="">
            <v:imagedata r:id="rId601" o:title=""/>
          </v:shape>
          <o:OLEObject Type="Embed" ProgID="Equation.DSMT4" ShapeID="_x0000_i1341" DrawAspect="Content" ObjectID="_1791321139" r:id="rId602"/>
        </w:object>
      </w:r>
      <w:r w:rsidRPr="000022D7">
        <w:rPr>
          <w:rFonts w:ascii="Times New Roman" w:hAnsi="Times New Roman" w:cs="Times New Roman"/>
        </w:rPr>
        <w:t>.</w:t>
      </w:r>
    </w:p>
    <w:p w14:paraId="7A3E768D" w14:textId="38AAF1DC" w:rsidR="007F3E47" w:rsidRPr="000022D7" w:rsidRDefault="007F3E47" w:rsidP="007F3E47">
      <w:pPr>
        <w:widowControl/>
        <w:snapToGrid w:val="0"/>
        <w:spacing w:line="360" w:lineRule="auto"/>
        <w:ind w:firstLineChars="400" w:firstLine="840"/>
        <w:rPr>
          <w:rFonts w:ascii="Times New Roman" w:hAnsi="Times New Roman" w:cs="Times New Roman"/>
        </w:rPr>
      </w:pPr>
      <w:r w:rsidRPr="000022D7">
        <w:rPr>
          <w:rFonts w:ascii="Times New Roman" w:hAnsi="Times New Roman" w:cs="Times New Roman"/>
        </w:rPr>
        <w:t>同理，</w:t>
      </w:r>
      <w:r w:rsidRPr="000022D7">
        <w:rPr>
          <w:rFonts w:ascii="Times New Roman" w:hAnsi="Times New Roman" w:cs="Times New Roman"/>
          <w:position w:val="-6"/>
        </w:rPr>
        <w:object w:dxaOrig="279" w:dyaOrig="279" w14:anchorId="082FF421">
          <v:shape id="_x0000_i1342" type="#_x0000_t75" style="width:12.9pt;height:12.9pt" o:ole="">
            <v:imagedata r:id="rId603" o:title=""/>
          </v:shape>
          <o:OLEObject Type="Embed" ProgID="Equation.DSMT4" ShapeID="_x0000_i1342" DrawAspect="Content" ObjectID="_1791321140" r:id="rId604"/>
        </w:object>
      </w:r>
      <w:r w:rsidRPr="000022D7">
        <w:rPr>
          <w:rFonts w:ascii="Times New Roman" w:hAnsi="Times New Roman" w:cs="Times New Roman"/>
        </w:rPr>
        <w:t>是</w:t>
      </w:r>
      <w:r w:rsidRPr="000022D7">
        <w:rPr>
          <w:rFonts w:ascii="Times New Roman" w:hAnsi="Times New Roman" w:cs="Times New Roman"/>
          <w:i/>
        </w:rPr>
        <w:t>a</w:t>
      </w:r>
      <w:r w:rsidRPr="000022D7">
        <w:rPr>
          <w:rFonts w:ascii="Times New Roman" w:hAnsi="Times New Roman" w:cs="Times New Roman"/>
        </w:rPr>
        <w:t>，</w:t>
      </w:r>
      <w:r w:rsidRPr="000022D7">
        <w:rPr>
          <w:rFonts w:ascii="Times New Roman" w:hAnsi="Times New Roman" w:cs="Times New Roman"/>
          <w:i/>
        </w:rPr>
        <w:t>b</w:t>
      </w:r>
      <w:r w:rsidRPr="000022D7">
        <w:rPr>
          <w:rFonts w:ascii="Times New Roman" w:hAnsi="Times New Roman" w:cs="Times New Roman"/>
        </w:rPr>
        <w:t>的公因数，</w:t>
      </w:r>
      <w:r w:rsidRPr="000022D7">
        <w:rPr>
          <w:rFonts w:ascii="Times New Roman" w:hAnsi="Times New Roman" w:cs="Times New Roman"/>
          <w:position w:val="-6"/>
        </w:rPr>
        <w:t xml:space="preserve"> </w:t>
      </w:r>
      <w:r w:rsidRPr="000022D7">
        <w:rPr>
          <w:rFonts w:ascii="Times New Roman" w:hAnsi="Times New Roman" w:cs="Times New Roman"/>
          <w:position w:val="-6"/>
        </w:rPr>
        <w:object w:dxaOrig="660" w:dyaOrig="279" w14:anchorId="32B54D70">
          <v:shape id="_x0000_i1343" type="#_x0000_t75" style="width:33.25pt;height:12.9pt" o:ole="">
            <v:imagedata r:id="rId605" o:title=""/>
          </v:shape>
          <o:OLEObject Type="Embed" ProgID="Equation.DSMT4" ShapeID="_x0000_i1343" DrawAspect="Content" ObjectID="_1791321141" r:id="rId606"/>
        </w:object>
      </w:r>
      <w:r w:rsidRPr="000022D7">
        <w:rPr>
          <w:rFonts w:ascii="Times New Roman" w:hAnsi="Times New Roman" w:cs="Times New Roman"/>
        </w:rPr>
        <w:t xml:space="preserve">. </w:t>
      </w:r>
      <w:r w:rsidRPr="000022D7">
        <w:rPr>
          <w:rFonts w:ascii="Times New Roman" w:hAnsi="Times New Roman" w:cs="Times New Roman"/>
        </w:rPr>
        <w:t>因此，</w:t>
      </w:r>
      <w:r w:rsidRPr="000022D7">
        <w:rPr>
          <w:rFonts w:ascii="Times New Roman" w:hAnsi="Times New Roman" w:cs="Times New Roman"/>
          <w:position w:val="-6"/>
        </w:rPr>
        <w:object w:dxaOrig="660" w:dyaOrig="279" w14:anchorId="7068850C">
          <v:shape id="_x0000_i1344" type="#_x0000_t75" style="width:33.25pt;height:12.9pt" o:ole="">
            <v:imagedata r:id="rId607" o:title=""/>
          </v:shape>
          <o:OLEObject Type="Embed" ProgID="Equation.DSMT4" ShapeID="_x0000_i1344" DrawAspect="Content" ObjectID="_1791321142" r:id="rId608"/>
        </w:object>
      </w:r>
      <w:r w:rsidRPr="000022D7">
        <w:rPr>
          <w:rFonts w:ascii="Times New Roman" w:hAnsi="Times New Roman" w:cs="Times New Roman"/>
        </w:rPr>
        <w:t xml:space="preserve">. </w:t>
      </w:r>
    </w:p>
    <w:p w14:paraId="2A720042" w14:textId="77777777" w:rsidR="007F3E47" w:rsidRPr="000022D7" w:rsidRDefault="007F3E47" w:rsidP="007F3E47">
      <w:pPr>
        <w:widowControl/>
        <w:snapToGrid w:val="0"/>
        <w:spacing w:line="360" w:lineRule="auto"/>
        <w:ind w:firstLine="405"/>
        <w:rPr>
          <w:rFonts w:ascii="Times New Roman" w:hAnsi="Times New Roman" w:cs="Times New Roman"/>
          <w:b/>
        </w:rPr>
      </w:pPr>
    </w:p>
    <w:p w14:paraId="7280B5CC" w14:textId="451B3BFD" w:rsidR="007F3E47" w:rsidRPr="000022D7" w:rsidRDefault="007F3E47" w:rsidP="0066184D">
      <w:pPr>
        <w:widowControl/>
        <w:snapToGrid w:val="0"/>
        <w:spacing w:line="360" w:lineRule="auto"/>
        <w:rPr>
          <w:rFonts w:ascii="Times New Roman" w:hAnsi="Times New Roman" w:cs="Times New Roman"/>
          <w:position w:val="-10"/>
        </w:rPr>
      </w:pPr>
      <w:r w:rsidRPr="000022D7">
        <w:rPr>
          <w:rFonts w:ascii="Times New Roman" w:hAnsi="Times New Roman" w:cs="Times New Roman"/>
          <w:b/>
        </w:rPr>
        <w:t>例</w:t>
      </w:r>
      <w:r w:rsidR="0013195F">
        <w:rPr>
          <w:rFonts w:ascii="Times New Roman" w:hAnsi="Times New Roman" w:cs="Times New Roman" w:hint="eastAsia"/>
          <w:b/>
        </w:rPr>
        <w:t>1.2.</w:t>
      </w:r>
      <w:r w:rsidR="0066184D" w:rsidRPr="000022D7">
        <w:rPr>
          <w:rFonts w:ascii="Times New Roman" w:hAnsi="Times New Roman" w:cs="Times New Roman"/>
          <w:b/>
        </w:rPr>
        <w:t>7</w:t>
      </w:r>
      <w:r w:rsidRPr="000022D7">
        <w:rPr>
          <w:rFonts w:ascii="Times New Roman" w:hAnsi="Times New Roman" w:cs="Times New Roman"/>
          <w:b/>
        </w:rPr>
        <w:t xml:space="preserve"> </w:t>
      </w:r>
      <w:r w:rsidRPr="000022D7">
        <w:rPr>
          <w:rFonts w:ascii="Times New Roman" w:hAnsi="Times New Roman" w:cs="Times New Roman"/>
        </w:rPr>
        <w:t>因为</w:t>
      </w:r>
      <w:r w:rsidR="003A2C8D">
        <w:rPr>
          <w:rFonts w:ascii="Times New Roman" w:hAnsi="Times New Roman" w:cs="Times New Roman" w:hint="eastAsia"/>
        </w:rPr>
        <w:t>2409=6</w:t>
      </w:r>
      <w:r w:rsidR="003A2C8D">
        <w:rPr>
          <w:rFonts w:ascii="Times New Roman" w:hAnsi="Times New Roman" w:cs="Times New Roman"/>
        </w:rPr>
        <w:sym w:font="Wingdings" w:char="F09E"/>
      </w:r>
      <w:r w:rsidR="003A2C8D">
        <w:rPr>
          <w:rFonts w:ascii="Times New Roman" w:hAnsi="Times New Roman" w:cs="Times New Roman" w:hint="eastAsia"/>
        </w:rPr>
        <w:t xml:space="preserve">365+219, </w:t>
      </w:r>
      <w:r w:rsidRPr="000022D7">
        <w:rPr>
          <w:rFonts w:ascii="Times New Roman" w:hAnsi="Times New Roman" w:cs="Times New Roman"/>
        </w:rPr>
        <w:t>所以有</w:t>
      </w:r>
      <w:r w:rsidR="003A2C8D">
        <w:rPr>
          <w:rFonts w:ascii="Times New Roman" w:hAnsi="Times New Roman" w:cs="Times New Roman" w:hint="eastAsia"/>
        </w:rPr>
        <w:t xml:space="preserve"> (202409, 365)=(365, 219)</w:t>
      </w:r>
      <w:r w:rsidR="0013195F">
        <w:rPr>
          <w:rFonts w:ascii="Times New Roman" w:hAnsi="Times New Roman" w:cs="Times New Roman" w:hint="eastAsia"/>
        </w:rPr>
        <w:t>.</w:t>
      </w:r>
    </w:p>
    <w:p w14:paraId="658DA0BE" w14:textId="74DD7834" w:rsidR="007F3E47" w:rsidRPr="000022D7" w:rsidRDefault="007F3E47" w:rsidP="0066184D">
      <w:pPr>
        <w:widowControl/>
        <w:snapToGrid w:val="0"/>
        <w:spacing w:line="360" w:lineRule="auto"/>
        <w:ind w:firstLineChars="250" w:firstLine="525"/>
        <w:rPr>
          <w:rFonts w:ascii="Times New Roman" w:hAnsi="Times New Roman" w:cs="Times New Roman"/>
        </w:rPr>
      </w:pPr>
      <w:r w:rsidRPr="000022D7">
        <w:rPr>
          <w:rFonts w:ascii="Times New Roman" w:hAnsi="Times New Roman" w:cs="Times New Roman"/>
        </w:rPr>
        <w:t>因为</w:t>
      </w:r>
      <w:r w:rsidR="003A2C8D">
        <w:rPr>
          <w:rFonts w:ascii="Times New Roman" w:hAnsi="Times New Roman" w:cs="Times New Roman" w:hint="eastAsia"/>
        </w:rPr>
        <w:t xml:space="preserve"> 365=1</w:t>
      </w:r>
      <w:r w:rsidR="003A2C8D">
        <w:rPr>
          <w:rFonts w:ascii="Times New Roman" w:hAnsi="Times New Roman" w:cs="Times New Roman"/>
        </w:rPr>
        <w:sym w:font="Wingdings" w:char="F09E"/>
      </w:r>
      <w:r w:rsidR="003A2C8D">
        <w:rPr>
          <w:rFonts w:ascii="Times New Roman" w:hAnsi="Times New Roman" w:cs="Times New Roman" w:hint="eastAsia"/>
        </w:rPr>
        <w:t>219+146</w:t>
      </w:r>
      <w:r w:rsidR="005E6EBE">
        <w:rPr>
          <w:rFonts w:ascii="Times New Roman" w:hAnsi="Times New Roman" w:cs="Times New Roman" w:hint="eastAsia"/>
        </w:rPr>
        <w:t xml:space="preserve">, </w:t>
      </w:r>
      <w:r w:rsidRPr="000022D7">
        <w:rPr>
          <w:rFonts w:ascii="Times New Roman" w:hAnsi="Times New Roman" w:cs="Times New Roman"/>
        </w:rPr>
        <w:t>所以有</w:t>
      </w:r>
      <w:r w:rsidRPr="000022D7">
        <w:rPr>
          <w:rFonts w:ascii="Times New Roman" w:hAnsi="Times New Roman" w:cs="Times New Roman"/>
        </w:rPr>
        <w:t xml:space="preserve"> </w:t>
      </w:r>
      <w:r w:rsidR="005E6EBE">
        <w:rPr>
          <w:rFonts w:ascii="Times New Roman" w:hAnsi="Times New Roman" w:cs="Times New Roman" w:hint="eastAsia"/>
        </w:rPr>
        <w:t>(365, 219) = (219, 146)=73.</w:t>
      </w:r>
    </w:p>
    <w:p w14:paraId="055C92DC" w14:textId="77777777" w:rsidR="007F3E47" w:rsidRPr="000022D7" w:rsidRDefault="007F3E47" w:rsidP="007F3E47">
      <w:pPr>
        <w:snapToGrid w:val="0"/>
        <w:spacing w:line="360" w:lineRule="auto"/>
        <w:rPr>
          <w:rFonts w:ascii="Times New Roman" w:hAnsi="Times New Roman" w:cs="Times New Roman"/>
          <w:b/>
          <w:sz w:val="24"/>
          <w:szCs w:val="24"/>
        </w:rPr>
      </w:pPr>
    </w:p>
    <w:p w14:paraId="4B7AC2BC" w14:textId="53A89C8D" w:rsidR="007F3E47" w:rsidRPr="000022D7" w:rsidRDefault="007F3E47" w:rsidP="0066184D">
      <w:pPr>
        <w:snapToGrid w:val="0"/>
        <w:spacing w:beforeLines="50" w:before="156" w:afterLines="50" w:after="156" w:line="360" w:lineRule="auto"/>
        <w:rPr>
          <w:rFonts w:ascii="Times New Roman" w:hAnsi="Times New Roman" w:cs="Times New Roman"/>
        </w:rPr>
      </w:pPr>
      <w:r w:rsidRPr="000022D7">
        <w:rPr>
          <w:rFonts w:ascii="Times New Roman" w:hAnsi="Times New Roman" w:cs="Times New Roman"/>
          <w:b/>
          <w:sz w:val="24"/>
          <w:szCs w:val="24"/>
        </w:rPr>
        <w:t>1.</w:t>
      </w:r>
      <w:r w:rsidR="00835CF9">
        <w:rPr>
          <w:rFonts w:ascii="Times New Roman" w:hAnsi="Times New Roman" w:cs="Times New Roman" w:hint="eastAsia"/>
          <w:b/>
          <w:sz w:val="24"/>
          <w:szCs w:val="24"/>
        </w:rPr>
        <w:t>2</w:t>
      </w:r>
      <w:r w:rsidRPr="000022D7">
        <w:rPr>
          <w:rFonts w:ascii="Times New Roman" w:hAnsi="Times New Roman" w:cs="Times New Roman"/>
          <w:b/>
          <w:sz w:val="24"/>
          <w:szCs w:val="24"/>
        </w:rPr>
        <w:t>.2</w:t>
      </w:r>
      <w:r w:rsidRPr="000022D7">
        <w:rPr>
          <w:rFonts w:ascii="Times New Roman" w:hAnsi="Times New Roman" w:cs="Times New Roman"/>
          <w:b/>
          <w:sz w:val="24"/>
          <w:szCs w:val="24"/>
        </w:rPr>
        <w:t>计算最大公因数</w:t>
      </w:r>
      <w:r w:rsidR="00292CDA" w:rsidRPr="000022D7">
        <w:rPr>
          <w:rFonts w:ascii="Times New Roman" w:hAnsi="Times New Roman" w:cs="Times New Roman"/>
          <w:b/>
          <w:sz w:val="24"/>
          <w:szCs w:val="24"/>
        </w:rPr>
        <w:t>-</w:t>
      </w:r>
      <w:r w:rsidR="00292CDA" w:rsidRPr="000022D7">
        <w:rPr>
          <w:rFonts w:ascii="Times New Roman" w:hAnsi="Times New Roman" w:cs="Times New Roman"/>
          <w:b/>
          <w:sz w:val="24"/>
          <w:szCs w:val="24"/>
        </w:rPr>
        <w:t>广义</w:t>
      </w:r>
      <w:r w:rsidR="00BC0F68">
        <w:rPr>
          <w:rFonts w:ascii="Times New Roman" w:hAnsi="Times New Roman" w:cs="Times New Roman"/>
          <w:b/>
          <w:sz w:val="24"/>
          <w:szCs w:val="24"/>
        </w:rPr>
        <w:t>欧几里德</w:t>
      </w:r>
      <w:r w:rsidR="00292CDA" w:rsidRPr="000022D7">
        <w:rPr>
          <w:rFonts w:ascii="Times New Roman" w:hAnsi="Times New Roman" w:cs="Times New Roman"/>
          <w:b/>
          <w:sz w:val="24"/>
          <w:szCs w:val="24"/>
        </w:rPr>
        <w:t>除法</w:t>
      </w:r>
    </w:p>
    <w:p w14:paraId="3328E880" w14:textId="1B9F8F69" w:rsidR="007F3E47" w:rsidRPr="000022D7" w:rsidRDefault="0066184D" w:rsidP="008E221B">
      <w:pPr>
        <w:widowControl/>
        <w:snapToGrid w:val="0"/>
        <w:spacing w:line="360" w:lineRule="auto"/>
        <w:ind w:firstLine="403"/>
        <w:rPr>
          <w:rFonts w:ascii="Times New Roman" w:hAnsi="Times New Roman" w:cs="Times New Roman"/>
          <w:b/>
        </w:rPr>
      </w:pPr>
      <w:r w:rsidRPr="000022D7">
        <w:rPr>
          <w:rFonts w:ascii="Times New Roman" w:hAnsi="Times New Roman" w:cs="Times New Roman"/>
        </w:rPr>
        <w:t>如何</w:t>
      </w:r>
      <w:r w:rsidR="007F3E47" w:rsidRPr="000022D7">
        <w:rPr>
          <w:rFonts w:ascii="Times New Roman" w:hAnsi="Times New Roman" w:cs="Times New Roman"/>
        </w:rPr>
        <w:t>计算两个整数</w:t>
      </w:r>
      <w:r w:rsidR="007F3E47" w:rsidRPr="000022D7">
        <w:rPr>
          <w:rFonts w:ascii="Times New Roman" w:hAnsi="Times New Roman" w:cs="Times New Roman"/>
          <w:position w:val="-10"/>
        </w:rPr>
        <w:object w:dxaOrig="400" w:dyaOrig="320" w14:anchorId="5A35B759">
          <v:shape id="_x0000_i1345" type="#_x0000_t75" style="width:20.9pt;height:16pt" o:ole="">
            <v:imagedata r:id="rId609" o:title=""/>
          </v:shape>
          <o:OLEObject Type="Embed" ProgID="Equation.DSMT4" ShapeID="_x0000_i1345" DrawAspect="Content" ObjectID="_1791321143" r:id="rId610"/>
        </w:object>
      </w:r>
      <w:r w:rsidR="007F3E47" w:rsidRPr="000022D7">
        <w:rPr>
          <w:rFonts w:ascii="Times New Roman" w:hAnsi="Times New Roman" w:cs="Times New Roman"/>
        </w:rPr>
        <w:t>的最大公因数？直接用最大公因数的定义，需要知道整数的因数分解式</w:t>
      </w:r>
      <w:r w:rsidRPr="000022D7">
        <w:rPr>
          <w:rFonts w:ascii="Times New Roman" w:hAnsi="Times New Roman" w:cs="Times New Roman"/>
        </w:rPr>
        <w:t>。当</w:t>
      </w:r>
      <w:r w:rsidR="007F3E47" w:rsidRPr="000022D7">
        <w:rPr>
          <w:rFonts w:ascii="Times New Roman" w:hAnsi="Times New Roman" w:cs="Times New Roman"/>
          <w:position w:val="-10"/>
        </w:rPr>
        <w:object w:dxaOrig="400" w:dyaOrig="320" w14:anchorId="59C7B91B">
          <v:shape id="_x0000_i1346" type="#_x0000_t75" style="width:20.9pt;height:16pt" o:ole="">
            <v:imagedata r:id="rId609" o:title=""/>
          </v:shape>
          <o:OLEObject Type="Embed" ProgID="Equation.DSMT4" ShapeID="_x0000_i1346" DrawAspect="Content" ObjectID="_1791321144" r:id="rId611"/>
        </w:object>
      </w:r>
      <w:r w:rsidR="007F3E47" w:rsidRPr="000022D7">
        <w:rPr>
          <w:rFonts w:ascii="Times New Roman" w:hAnsi="Times New Roman" w:cs="Times New Roman"/>
        </w:rPr>
        <w:t>是</w:t>
      </w:r>
      <w:r w:rsidRPr="000022D7">
        <w:rPr>
          <w:rFonts w:ascii="Times New Roman" w:hAnsi="Times New Roman" w:cs="Times New Roman"/>
        </w:rPr>
        <w:t>比较小</w:t>
      </w:r>
      <w:r w:rsidR="007F3E47" w:rsidRPr="000022D7">
        <w:rPr>
          <w:rFonts w:ascii="Times New Roman" w:hAnsi="Times New Roman" w:cs="Times New Roman"/>
        </w:rPr>
        <w:t>的数时是可行的，但当</w:t>
      </w:r>
      <w:r w:rsidR="007F3E47" w:rsidRPr="000022D7">
        <w:rPr>
          <w:rFonts w:ascii="Times New Roman" w:hAnsi="Times New Roman" w:cs="Times New Roman"/>
          <w:position w:val="-10"/>
        </w:rPr>
        <w:object w:dxaOrig="400" w:dyaOrig="320" w14:anchorId="5E15309A">
          <v:shape id="_x0000_i1347" type="#_x0000_t75" style="width:20.9pt;height:16pt" o:ole="">
            <v:imagedata r:id="rId609" o:title=""/>
          </v:shape>
          <o:OLEObject Type="Embed" ProgID="Equation.DSMT4" ShapeID="_x0000_i1347" DrawAspect="Content" ObjectID="_1791321145" r:id="rId612"/>
        </w:object>
      </w:r>
      <w:r w:rsidR="007F3E47" w:rsidRPr="000022D7">
        <w:rPr>
          <w:rFonts w:ascii="Times New Roman" w:hAnsi="Times New Roman" w:cs="Times New Roman"/>
        </w:rPr>
        <w:t>是很大数时，整数分解是很困难的</w:t>
      </w:r>
      <w:r w:rsidRPr="000022D7">
        <w:rPr>
          <w:rFonts w:ascii="Times New Roman" w:hAnsi="Times New Roman" w:cs="Times New Roman"/>
        </w:rPr>
        <w:t>问题</w:t>
      </w:r>
      <w:r w:rsidR="007F3E47" w:rsidRPr="000022D7">
        <w:rPr>
          <w:rFonts w:ascii="Times New Roman" w:hAnsi="Times New Roman" w:cs="Times New Roman"/>
        </w:rPr>
        <w:t xml:space="preserve">. </w:t>
      </w:r>
      <w:r w:rsidR="007F3E47" w:rsidRPr="000022D7">
        <w:rPr>
          <w:rFonts w:ascii="Times New Roman" w:hAnsi="Times New Roman" w:cs="Times New Roman"/>
        </w:rPr>
        <w:t>为此，我们先给出一种算法</w:t>
      </w:r>
      <w:r w:rsidR="00835CF9">
        <w:rPr>
          <w:rFonts w:ascii="Times New Roman" w:hAnsi="Times New Roman" w:cs="Times New Roman" w:hint="eastAsia"/>
        </w:rPr>
        <w:t>——</w:t>
      </w:r>
      <w:r w:rsidR="007F3E47" w:rsidRPr="000022D7">
        <w:rPr>
          <w:rFonts w:ascii="Times New Roman" w:hAnsi="Times New Roman" w:cs="Times New Roman"/>
        </w:rPr>
        <w:t>广义</w:t>
      </w:r>
      <w:r w:rsidR="00BC0F68">
        <w:rPr>
          <w:rFonts w:ascii="Times New Roman" w:hAnsi="Times New Roman" w:cs="Times New Roman"/>
        </w:rPr>
        <w:t>欧几里德</w:t>
      </w:r>
      <w:r w:rsidR="007F3E47" w:rsidRPr="000022D7">
        <w:rPr>
          <w:rFonts w:ascii="Times New Roman" w:hAnsi="Times New Roman" w:cs="Times New Roman"/>
        </w:rPr>
        <w:t>除法或辗转相除法，然后运用它求</w:t>
      </w:r>
      <w:r w:rsidR="007F3E47" w:rsidRPr="000022D7">
        <w:rPr>
          <w:rFonts w:ascii="Times New Roman" w:hAnsi="Times New Roman" w:cs="Times New Roman"/>
          <w:position w:val="-10"/>
        </w:rPr>
        <w:object w:dxaOrig="400" w:dyaOrig="320" w14:anchorId="6DF65E15">
          <v:shape id="_x0000_i1348" type="#_x0000_t75" style="width:20.9pt;height:16pt" o:ole="">
            <v:imagedata r:id="rId609" o:title=""/>
          </v:shape>
          <o:OLEObject Type="Embed" ProgID="Equation.DSMT4" ShapeID="_x0000_i1348" DrawAspect="Content" ObjectID="_1791321146" r:id="rId613"/>
        </w:object>
      </w:r>
      <w:r w:rsidR="007F3E47" w:rsidRPr="000022D7">
        <w:rPr>
          <w:rFonts w:ascii="Times New Roman" w:hAnsi="Times New Roman" w:cs="Times New Roman"/>
        </w:rPr>
        <w:t>的最大公因数</w:t>
      </w:r>
      <w:r w:rsidR="007F3E47" w:rsidRPr="000022D7">
        <w:rPr>
          <w:rFonts w:ascii="Times New Roman" w:hAnsi="Times New Roman" w:cs="Times New Roman"/>
        </w:rPr>
        <w:t xml:space="preserve">. </w:t>
      </w:r>
    </w:p>
    <w:p w14:paraId="2A1430A7" w14:textId="5BA4D5BC" w:rsidR="007F3E47" w:rsidRPr="000022D7" w:rsidRDefault="0066184D" w:rsidP="007F3E47">
      <w:pPr>
        <w:widowControl/>
        <w:snapToGrid w:val="0"/>
        <w:spacing w:line="360" w:lineRule="auto"/>
        <w:ind w:firstLine="405"/>
        <w:rPr>
          <w:rFonts w:ascii="Times New Roman" w:hAnsi="Times New Roman" w:cs="Times New Roman"/>
        </w:rPr>
      </w:pPr>
      <w:r w:rsidRPr="000022D7">
        <w:rPr>
          <w:rFonts w:ascii="Times New Roman" w:hAnsi="Times New Roman" w:cs="Times New Roman"/>
          <w:b/>
        </w:rPr>
        <w:t>定义</w:t>
      </w:r>
      <w:r w:rsidR="00835CF9">
        <w:rPr>
          <w:rFonts w:ascii="Times New Roman" w:hAnsi="Times New Roman" w:cs="Times New Roman" w:hint="eastAsia"/>
          <w:b/>
        </w:rPr>
        <w:t>1.2.</w:t>
      </w:r>
      <w:r w:rsidRPr="000022D7">
        <w:rPr>
          <w:rFonts w:ascii="Times New Roman" w:hAnsi="Times New Roman" w:cs="Times New Roman"/>
          <w:b/>
        </w:rPr>
        <w:t>3 (</w:t>
      </w:r>
      <w:r w:rsidR="007F3E47" w:rsidRPr="000022D7">
        <w:rPr>
          <w:rFonts w:ascii="Times New Roman" w:hAnsi="Times New Roman" w:cs="Times New Roman"/>
          <w:b/>
        </w:rPr>
        <w:t>广义</w:t>
      </w:r>
      <w:r w:rsidR="00BC0F68">
        <w:rPr>
          <w:rFonts w:ascii="Times New Roman" w:hAnsi="Times New Roman" w:cs="Times New Roman"/>
          <w:b/>
        </w:rPr>
        <w:t>欧几里德</w:t>
      </w:r>
      <w:r w:rsidR="007F3E47" w:rsidRPr="000022D7">
        <w:rPr>
          <w:rFonts w:ascii="Times New Roman" w:hAnsi="Times New Roman" w:cs="Times New Roman"/>
          <w:b/>
        </w:rPr>
        <w:t>除法</w:t>
      </w:r>
      <w:r w:rsidRPr="000022D7">
        <w:rPr>
          <w:rFonts w:ascii="Times New Roman" w:hAnsi="Times New Roman" w:cs="Times New Roman"/>
          <w:b/>
        </w:rPr>
        <w:t xml:space="preserve">) </w:t>
      </w:r>
      <w:r w:rsidR="007F3E47" w:rsidRPr="000022D7">
        <w:rPr>
          <w:rFonts w:ascii="Times New Roman" w:hAnsi="Times New Roman" w:cs="Times New Roman"/>
        </w:rPr>
        <w:t>设</w:t>
      </w:r>
      <w:r w:rsidR="007F3E47" w:rsidRPr="000022D7">
        <w:rPr>
          <w:rFonts w:ascii="Times New Roman" w:hAnsi="Times New Roman" w:cs="Times New Roman"/>
          <w:position w:val="-10"/>
        </w:rPr>
        <w:object w:dxaOrig="400" w:dyaOrig="320" w14:anchorId="1F84392D">
          <v:shape id="_x0000_i1349" type="#_x0000_t75" style="width:20.9pt;height:16pt" o:ole="">
            <v:imagedata r:id="rId609" o:title=""/>
          </v:shape>
          <o:OLEObject Type="Embed" ProgID="Equation.DSMT4" ShapeID="_x0000_i1349" DrawAspect="Content" ObjectID="_1791321147" r:id="rId614"/>
        </w:object>
      </w:r>
      <w:r w:rsidR="007F3E47" w:rsidRPr="000022D7">
        <w:rPr>
          <w:rFonts w:ascii="Times New Roman" w:hAnsi="Times New Roman" w:cs="Times New Roman"/>
        </w:rPr>
        <w:t>是任意两个正整数，记</w:t>
      </w:r>
      <w:r w:rsidR="007F3E47" w:rsidRPr="000022D7">
        <w:rPr>
          <w:rFonts w:ascii="Times New Roman" w:hAnsi="Times New Roman" w:cs="Times New Roman"/>
          <w:position w:val="-12"/>
        </w:rPr>
        <w:object w:dxaOrig="1420" w:dyaOrig="360" w14:anchorId="2E923C67">
          <v:shape id="_x0000_i1350" type="#_x0000_t75" style="width:70.75pt;height:18.45pt" o:ole="">
            <v:imagedata r:id="rId615" o:title=""/>
          </v:shape>
          <o:OLEObject Type="Embed" ProgID="Equation.DSMT4" ShapeID="_x0000_i1350" DrawAspect="Content" ObjectID="_1791321148" r:id="rId616"/>
        </w:object>
      </w:r>
      <w:r w:rsidR="007F3E47" w:rsidRPr="000022D7">
        <w:rPr>
          <w:rFonts w:ascii="Times New Roman" w:hAnsi="Times New Roman" w:cs="Times New Roman"/>
        </w:rPr>
        <w:t xml:space="preserve">. </w:t>
      </w:r>
      <w:r w:rsidR="007F3E47" w:rsidRPr="000022D7">
        <w:rPr>
          <w:rFonts w:ascii="Times New Roman" w:hAnsi="Times New Roman" w:cs="Times New Roman"/>
        </w:rPr>
        <w:t>反复运用</w:t>
      </w:r>
      <w:r w:rsidR="00BC0F68">
        <w:rPr>
          <w:rFonts w:ascii="Times New Roman" w:hAnsi="Times New Roman" w:cs="Times New Roman"/>
        </w:rPr>
        <w:t>欧几里德</w:t>
      </w:r>
      <w:r w:rsidR="007F3E47" w:rsidRPr="000022D7">
        <w:rPr>
          <w:rFonts w:ascii="Times New Roman" w:hAnsi="Times New Roman" w:cs="Times New Roman"/>
        </w:rPr>
        <w:t>除法，我们有</w:t>
      </w:r>
    </w:p>
    <w:p w14:paraId="639B51C7" w14:textId="77777777" w:rsidR="007F3E47" w:rsidRPr="000022D7" w:rsidRDefault="007F3E47" w:rsidP="007F3E47">
      <w:pPr>
        <w:widowControl/>
        <w:snapToGrid w:val="0"/>
        <w:spacing w:line="360" w:lineRule="auto"/>
        <w:ind w:firstLine="403"/>
        <w:jc w:val="center"/>
        <w:rPr>
          <w:rFonts w:ascii="Times New Roman" w:hAnsi="Times New Roman" w:cs="Times New Roman"/>
        </w:rPr>
      </w:pPr>
      <w:r w:rsidRPr="000022D7">
        <w:rPr>
          <w:rFonts w:ascii="Times New Roman" w:hAnsi="Times New Roman" w:cs="Times New Roman"/>
          <w:position w:val="-12"/>
        </w:rPr>
        <w:object w:dxaOrig="2640" w:dyaOrig="360" w14:anchorId="3B241914">
          <v:shape id="_x0000_i1351" type="#_x0000_t75" style="width:131.1pt;height:18.45pt" o:ole="">
            <v:imagedata r:id="rId617" o:title=""/>
          </v:shape>
          <o:OLEObject Type="Embed" ProgID="Equation.DSMT4" ShapeID="_x0000_i1351" DrawAspect="Content" ObjectID="_1791321149" r:id="rId618"/>
        </w:object>
      </w:r>
    </w:p>
    <w:p w14:paraId="589D3AB3" w14:textId="77777777" w:rsidR="007F3E47" w:rsidRPr="000022D7" w:rsidRDefault="007F3E47" w:rsidP="007F3E47">
      <w:pPr>
        <w:widowControl/>
        <w:snapToGrid w:val="0"/>
        <w:spacing w:line="360" w:lineRule="auto"/>
        <w:ind w:firstLine="403"/>
        <w:jc w:val="center"/>
        <w:rPr>
          <w:rFonts w:ascii="Times New Roman" w:hAnsi="Times New Roman" w:cs="Times New Roman"/>
          <w:position w:val="-12"/>
        </w:rPr>
      </w:pPr>
      <w:r w:rsidRPr="000022D7">
        <w:rPr>
          <w:rFonts w:ascii="Times New Roman" w:hAnsi="Times New Roman" w:cs="Times New Roman"/>
          <w:position w:val="-12"/>
        </w:rPr>
        <w:object w:dxaOrig="2680" w:dyaOrig="360" w14:anchorId="72E2F00D">
          <v:shape id="_x0000_i1352" type="#_x0000_t75" style="width:134.75pt;height:18.45pt" o:ole="">
            <v:imagedata r:id="rId619" o:title=""/>
          </v:shape>
          <o:OLEObject Type="Embed" ProgID="Equation.DSMT4" ShapeID="_x0000_i1352" DrawAspect="Content" ObjectID="_1791321150" r:id="rId620"/>
        </w:object>
      </w:r>
    </w:p>
    <w:p w14:paraId="22E1C516" w14:textId="77777777" w:rsidR="007F3E47" w:rsidRPr="000022D7" w:rsidRDefault="007F3E47" w:rsidP="007F3E47">
      <w:pPr>
        <w:widowControl/>
        <w:snapToGrid w:val="0"/>
        <w:spacing w:line="360" w:lineRule="auto"/>
        <w:ind w:firstLine="403"/>
        <w:jc w:val="center"/>
        <w:rPr>
          <w:rFonts w:ascii="Times New Roman" w:hAnsi="Times New Roman" w:cs="Times New Roman"/>
        </w:rPr>
      </w:pPr>
      <w:r w:rsidRPr="000022D7">
        <w:rPr>
          <w:rFonts w:ascii="Times New Roman" w:hAnsi="Times New Roman" w:cs="Times New Roman"/>
          <w:position w:val="-12"/>
        </w:rPr>
        <w:t xml:space="preserve">. . .      . . . </w:t>
      </w:r>
    </w:p>
    <w:p w14:paraId="4A52B196" w14:textId="5DA86483" w:rsidR="007F3E47" w:rsidRPr="000022D7" w:rsidRDefault="007F3E47" w:rsidP="007F3E47">
      <w:pPr>
        <w:widowControl/>
        <w:snapToGrid w:val="0"/>
        <w:spacing w:line="360" w:lineRule="auto"/>
        <w:ind w:firstLineChars="1400" w:firstLine="2940"/>
        <w:rPr>
          <w:rFonts w:ascii="Times New Roman" w:hAnsi="Times New Roman" w:cs="Times New Roman"/>
        </w:rPr>
      </w:pPr>
      <w:r w:rsidRPr="000022D7">
        <w:rPr>
          <w:rFonts w:ascii="Times New Roman" w:hAnsi="Times New Roman" w:cs="Times New Roman"/>
          <w:position w:val="-12"/>
        </w:rPr>
        <w:object w:dxaOrig="3300" w:dyaOrig="360" w14:anchorId="0720101F">
          <v:shape id="_x0000_i1353" type="#_x0000_t75" style="width:165.55pt;height:18.45pt" o:ole="">
            <v:imagedata r:id="rId621" o:title=""/>
          </v:shape>
          <o:OLEObject Type="Embed" ProgID="Equation.DSMT4" ShapeID="_x0000_i1353" DrawAspect="Content" ObjectID="_1791321151" r:id="rId622"/>
        </w:object>
      </w:r>
      <w:r w:rsidR="008E221B" w:rsidRPr="000022D7">
        <w:rPr>
          <w:rFonts w:ascii="Times New Roman" w:hAnsi="Times New Roman" w:cs="Times New Roman"/>
        </w:rPr>
        <w:t xml:space="preserve">             (</w:t>
      </w:r>
      <w:r w:rsidR="0065355A">
        <w:rPr>
          <w:rFonts w:ascii="Times New Roman" w:hAnsi="Times New Roman" w:cs="Times New Roman" w:hint="eastAsia"/>
        </w:rPr>
        <w:t>1.2.</w:t>
      </w:r>
      <w:r w:rsidR="008E221B" w:rsidRPr="000022D7">
        <w:rPr>
          <w:rFonts w:ascii="Times New Roman" w:hAnsi="Times New Roman" w:cs="Times New Roman"/>
        </w:rPr>
        <w:t>1)</w:t>
      </w:r>
    </w:p>
    <w:p w14:paraId="6173A41A" w14:textId="34C5EA0A" w:rsidR="007F3E47" w:rsidRPr="000022D7" w:rsidRDefault="007F3E47" w:rsidP="007F3E47">
      <w:pPr>
        <w:widowControl/>
        <w:snapToGrid w:val="0"/>
        <w:spacing w:line="360" w:lineRule="auto"/>
        <w:ind w:firstLineChars="1400" w:firstLine="2940"/>
        <w:rPr>
          <w:rFonts w:ascii="Times New Roman" w:hAnsi="Times New Roman" w:cs="Times New Roman"/>
        </w:rPr>
      </w:pPr>
      <w:r w:rsidRPr="000022D7">
        <w:rPr>
          <w:rFonts w:ascii="Times New Roman" w:hAnsi="Times New Roman" w:cs="Times New Roman"/>
          <w:position w:val="-12"/>
        </w:rPr>
        <w:object w:dxaOrig="2680" w:dyaOrig="360" w14:anchorId="7417303A">
          <v:shape id="_x0000_i1354" type="#_x0000_t75" style="width:134.75pt;height:18.45pt" o:ole="">
            <v:imagedata r:id="rId623" o:title=""/>
          </v:shape>
          <o:OLEObject Type="Embed" ProgID="Equation.DSMT4" ShapeID="_x0000_i1354" DrawAspect="Content" ObjectID="_1791321152" r:id="rId624"/>
        </w:object>
      </w:r>
      <w:r w:rsidR="002C3EB0">
        <w:rPr>
          <w:rFonts w:ascii="Times New Roman" w:hAnsi="Times New Roman" w:cs="Times New Roman" w:hint="eastAsia"/>
        </w:rPr>
        <w:t>.</w:t>
      </w:r>
    </w:p>
    <w:p w14:paraId="2C6B66C4" w14:textId="77777777" w:rsidR="007F3E47" w:rsidRPr="000022D7" w:rsidRDefault="007F3E47" w:rsidP="007F3E47">
      <w:pPr>
        <w:widowControl/>
        <w:snapToGrid w:val="0"/>
        <w:spacing w:line="360" w:lineRule="auto"/>
        <w:ind w:firstLineChars="300" w:firstLine="630"/>
        <w:rPr>
          <w:rFonts w:ascii="Times New Roman" w:hAnsi="Times New Roman" w:cs="Times New Roman"/>
        </w:rPr>
      </w:pPr>
      <w:r w:rsidRPr="000022D7">
        <w:rPr>
          <w:rFonts w:ascii="Times New Roman" w:hAnsi="Times New Roman" w:cs="Times New Roman"/>
        </w:rPr>
        <w:t>经过有限步骤，必然存在</w:t>
      </w:r>
      <w:r w:rsidRPr="000022D7">
        <w:rPr>
          <w:rFonts w:ascii="Times New Roman" w:hAnsi="Times New Roman" w:cs="Times New Roman"/>
          <w:i/>
        </w:rPr>
        <w:t>n</w:t>
      </w:r>
      <w:r w:rsidRPr="000022D7">
        <w:rPr>
          <w:rFonts w:ascii="Times New Roman" w:hAnsi="Times New Roman" w:cs="Times New Roman"/>
        </w:rPr>
        <w:t>使得</w:t>
      </w:r>
      <w:r w:rsidRPr="000022D7">
        <w:rPr>
          <w:rFonts w:ascii="Times New Roman" w:hAnsi="Times New Roman" w:cs="Times New Roman"/>
          <w:position w:val="-12"/>
        </w:rPr>
        <w:object w:dxaOrig="740" w:dyaOrig="360" w14:anchorId="38A21F66">
          <v:shape id="_x0000_i1355" type="#_x0000_t75" style="width:36.3pt;height:18.45pt" o:ole="">
            <v:imagedata r:id="rId625" o:title=""/>
          </v:shape>
          <o:OLEObject Type="Embed" ProgID="Equation.DSMT4" ShapeID="_x0000_i1355" DrawAspect="Content" ObjectID="_1791321153" r:id="rId626"/>
        </w:object>
      </w:r>
      <w:r w:rsidRPr="000022D7">
        <w:rPr>
          <w:rFonts w:ascii="Times New Roman" w:hAnsi="Times New Roman" w:cs="Times New Roman"/>
        </w:rPr>
        <w:t>，这是因为</w:t>
      </w:r>
    </w:p>
    <w:p w14:paraId="2F524791" w14:textId="77777777" w:rsidR="007F3E47" w:rsidRPr="000022D7" w:rsidRDefault="007F3E47" w:rsidP="007F3E47">
      <w:pPr>
        <w:widowControl/>
        <w:snapToGrid w:val="0"/>
        <w:spacing w:line="360" w:lineRule="auto"/>
        <w:jc w:val="center"/>
        <w:rPr>
          <w:rFonts w:ascii="Times New Roman" w:hAnsi="Times New Roman" w:cs="Times New Roman"/>
        </w:rPr>
      </w:pPr>
      <w:r w:rsidRPr="000022D7">
        <w:rPr>
          <w:rFonts w:ascii="Times New Roman" w:hAnsi="Times New Roman" w:cs="Times New Roman"/>
          <w:position w:val="-12"/>
        </w:rPr>
        <w:object w:dxaOrig="3260" w:dyaOrig="360" w14:anchorId="3E9B6F7C">
          <v:shape id="_x0000_i1356" type="#_x0000_t75" style="width:162.45pt;height:18.45pt" o:ole="">
            <v:imagedata r:id="rId627" o:title=""/>
          </v:shape>
          <o:OLEObject Type="Embed" ProgID="Equation.DSMT4" ShapeID="_x0000_i1356" DrawAspect="Content" ObjectID="_1791321154" r:id="rId628"/>
        </w:object>
      </w:r>
      <w:r w:rsidRPr="000022D7">
        <w:rPr>
          <w:rFonts w:ascii="Times New Roman" w:hAnsi="Times New Roman" w:cs="Times New Roman"/>
          <w:position w:val="-12"/>
        </w:rPr>
        <w:t xml:space="preserve">   </w:t>
      </w:r>
      <w:r w:rsidRPr="000022D7">
        <w:rPr>
          <w:rFonts w:ascii="Times New Roman" w:hAnsi="Times New Roman" w:cs="Times New Roman"/>
        </w:rPr>
        <w:t>且</w:t>
      </w:r>
      <w:r w:rsidRPr="000022D7">
        <w:rPr>
          <w:rFonts w:ascii="Times New Roman" w:hAnsi="Times New Roman" w:cs="Times New Roman"/>
          <w:i/>
        </w:rPr>
        <w:t>b</w:t>
      </w:r>
      <w:r w:rsidRPr="000022D7">
        <w:rPr>
          <w:rFonts w:ascii="Times New Roman" w:hAnsi="Times New Roman" w:cs="Times New Roman"/>
        </w:rPr>
        <w:t>是有限正整数</w:t>
      </w:r>
      <w:r w:rsidRPr="000022D7">
        <w:rPr>
          <w:rFonts w:ascii="Times New Roman" w:hAnsi="Times New Roman" w:cs="Times New Roman"/>
        </w:rPr>
        <w:t>.</w:t>
      </w:r>
    </w:p>
    <w:p w14:paraId="029061C4" w14:textId="77777777" w:rsidR="007F3E47" w:rsidRPr="000022D7" w:rsidRDefault="007F3E47" w:rsidP="007F3E47">
      <w:pPr>
        <w:widowControl/>
        <w:snapToGrid w:val="0"/>
        <w:spacing w:line="360" w:lineRule="auto"/>
        <w:rPr>
          <w:rFonts w:ascii="Times New Roman" w:hAnsi="Times New Roman" w:cs="Times New Roman"/>
        </w:rPr>
      </w:pPr>
    </w:p>
    <w:p w14:paraId="780358BE" w14:textId="2024DFEA" w:rsidR="007F3E47" w:rsidRPr="000022D7" w:rsidRDefault="007F3E47" w:rsidP="007F3E47">
      <w:pPr>
        <w:widowControl/>
        <w:snapToGrid w:val="0"/>
        <w:spacing w:line="360" w:lineRule="auto"/>
        <w:ind w:firstLine="420"/>
        <w:rPr>
          <w:rFonts w:ascii="Times New Roman" w:hAnsi="Times New Roman" w:cs="Times New Roman"/>
        </w:rPr>
      </w:pPr>
      <w:r w:rsidRPr="000022D7">
        <w:rPr>
          <w:rFonts w:ascii="Times New Roman" w:hAnsi="Times New Roman" w:cs="Times New Roman"/>
          <w:b/>
        </w:rPr>
        <w:t>定理</w:t>
      </w:r>
      <w:r w:rsidR="002C3EB0">
        <w:rPr>
          <w:rFonts w:ascii="Times New Roman" w:hAnsi="Times New Roman" w:cs="Times New Roman" w:hint="eastAsia"/>
          <w:b/>
        </w:rPr>
        <w:t>1.2.</w:t>
      </w:r>
      <w:r w:rsidR="0066184D" w:rsidRPr="000022D7">
        <w:rPr>
          <w:rFonts w:ascii="Times New Roman" w:hAnsi="Times New Roman" w:cs="Times New Roman"/>
          <w:b/>
        </w:rPr>
        <w:t>3</w:t>
      </w:r>
      <w:r w:rsidRPr="000022D7">
        <w:rPr>
          <w:rFonts w:ascii="Times New Roman" w:hAnsi="Times New Roman" w:cs="Times New Roman"/>
          <w:b/>
        </w:rPr>
        <w:t xml:space="preserve"> </w:t>
      </w:r>
      <w:r w:rsidRPr="000022D7">
        <w:rPr>
          <w:rFonts w:ascii="Times New Roman" w:hAnsi="Times New Roman" w:cs="Times New Roman"/>
        </w:rPr>
        <w:t>设</w:t>
      </w:r>
      <w:r w:rsidRPr="000022D7">
        <w:rPr>
          <w:rFonts w:ascii="Times New Roman" w:hAnsi="Times New Roman" w:cs="Times New Roman"/>
          <w:position w:val="-10"/>
        </w:rPr>
        <w:object w:dxaOrig="400" w:dyaOrig="320" w14:anchorId="6C10C34F">
          <v:shape id="_x0000_i1357" type="#_x0000_t75" style="width:20.9pt;height:16pt" o:ole="">
            <v:imagedata r:id="rId629" o:title=""/>
          </v:shape>
          <o:OLEObject Type="Embed" ProgID="Equation.DSMT4" ShapeID="_x0000_i1357" DrawAspect="Content" ObjectID="_1791321155" r:id="rId630"/>
        </w:object>
      </w:r>
      <w:r w:rsidRPr="000022D7">
        <w:rPr>
          <w:rFonts w:ascii="Times New Roman" w:hAnsi="Times New Roman" w:cs="Times New Roman"/>
        </w:rPr>
        <w:t>是任意两个正整数，则</w:t>
      </w:r>
      <w:r w:rsidRPr="000022D7">
        <w:rPr>
          <w:rFonts w:ascii="Times New Roman" w:hAnsi="Times New Roman" w:cs="Times New Roman"/>
          <w:position w:val="-12"/>
        </w:rPr>
        <w:object w:dxaOrig="960" w:dyaOrig="360" w14:anchorId="5A2190AE">
          <v:shape id="_x0000_i1358" type="#_x0000_t75" style="width:47.4pt;height:18.45pt" o:ole="">
            <v:imagedata r:id="rId631" o:title=""/>
          </v:shape>
          <o:OLEObject Type="Embed" ProgID="Equation.DSMT4" ShapeID="_x0000_i1358" DrawAspect="Content" ObjectID="_1791321156" r:id="rId632"/>
        </w:object>
      </w:r>
      <w:r w:rsidRPr="000022D7">
        <w:rPr>
          <w:rFonts w:ascii="Times New Roman" w:hAnsi="Times New Roman" w:cs="Times New Roman"/>
        </w:rPr>
        <w:t>，其中</w:t>
      </w:r>
      <w:r w:rsidRPr="000022D7">
        <w:rPr>
          <w:rFonts w:ascii="Times New Roman" w:hAnsi="Times New Roman" w:cs="Times New Roman"/>
          <w:position w:val="-12"/>
        </w:rPr>
        <w:object w:dxaOrig="220" w:dyaOrig="360" w14:anchorId="54B83B1A">
          <v:shape id="_x0000_i1359" type="#_x0000_t75" style="width:11.1pt;height:18.45pt" o:ole="">
            <v:imagedata r:id="rId633" o:title=""/>
          </v:shape>
          <o:OLEObject Type="Embed" ProgID="Equation.DSMT4" ShapeID="_x0000_i1359" DrawAspect="Content" ObjectID="_1791321157" r:id="rId634"/>
        </w:object>
      </w:r>
      <w:r w:rsidRPr="000022D7">
        <w:rPr>
          <w:rFonts w:ascii="Times New Roman" w:hAnsi="Times New Roman" w:cs="Times New Roman"/>
        </w:rPr>
        <w:t>是广义</w:t>
      </w:r>
      <w:r w:rsidR="00BC0F68">
        <w:rPr>
          <w:rFonts w:ascii="Times New Roman" w:hAnsi="Times New Roman" w:cs="Times New Roman"/>
        </w:rPr>
        <w:t>欧几里德</w:t>
      </w:r>
      <w:r w:rsidRPr="000022D7">
        <w:rPr>
          <w:rFonts w:ascii="Times New Roman" w:hAnsi="Times New Roman" w:cs="Times New Roman"/>
        </w:rPr>
        <w:t>除法（</w:t>
      </w:r>
      <w:r w:rsidR="0065355A">
        <w:rPr>
          <w:rFonts w:ascii="Times New Roman" w:hAnsi="Times New Roman" w:cs="Times New Roman" w:hint="eastAsia"/>
        </w:rPr>
        <w:t>1.2.</w:t>
      </w:r>
      <w:r w:rsidRPr="000022D7">
        <w:rPr>
          <w:rFonts w:ascii="Times New Roman" w:hAnsi="Times New Roman" w:cs="Times New Roman"/>
        </w:rPr>
        <w:t>1</w:t>
      </w:r>
      <w:r w:rsidRPr="000022D7">
        <w:rPr>
          <w:rFonts w:ascii="Times New Roman" w:hAnsi="Times New Roman" w:cs="Times New Roman"/>
        </w:rPr>
        <w:t>）中最后</w:t>
      </w:r>
      <w:proofErr w:type="gramStart"/>
      <w:r w:rsidRPr="000022D7">
        <w:rPr>
          <w:rFonts w:ascii="Times New Roman" w:hAnsi="Times New Roman" w:cs="Times New Roman"/>
        </w:rPr>
        <w:t>一个非零余数</w:t>
      </w:r>
      <w:proofErr w:type="gramEnd"/>
      <w:r w:rsidRPr="000022D7">
        <w:rPr>
          <w:rFonts w:ascii="Times New Roman" w:hAnsi="Times New Roman" w:cs="Times New Roman"/>
        </w:rPr>
        <w:t>.</w:t>
      </w:r>
    </w:p>
    <w:p w14:paraId="3370683D" w14:textId="2DB816A3" w:rsidR="007F3E47" w:rsidRPr="000022D7" w:rsidRDefault="007F3E47" w:rsidP="007F3E47">
      <w:pPr>
        <w:widowControl/>
        <w:snapToGrid w:val="0"/>
        <w:spacing w:line="360" w:lineRule="auto"/>
        <w:ind w:firstLine="420"/>
        <w:rPr>
          <w:rFonts w:ascii="Times New Roman" w:hAnsi="Times New Roman" w:cs="Times New Roman"/>
        </w:rPr>
      </w:pPr>
      <w:r w:rsidRPr="000022D7">
        <w:rPr>
          <w:rFonts w:ascii="Times New Roman" w:hAnsi="Times New Roman" w:cs="Times New Roman"/>
          <w:b/>
        </w:rPr>
        <w:t>证</w:t>
      </w:r>
      <w:r w:rsidRPr="000022D7">
        <w:rPr>
          <w:rFonts w:ascii="Times New Roman" w:hAnsi="Times New Roman" w:cs="Times New Roman"/>
          <w:b/>
        </w:rPr>
        <w:t xml:space="preserve"> </w:t>
      </w:r>
      <w:r w:rsidRPr="000022D7">
        <w:rPr>
          <w:rFonts w:ascii="Times New Roman" w:hAnsi="Times New Roman" w:cs="Times New Roman"/>
        </w:rPr>
        <w:t>根据定理</w:t>
      </w:r>
      <w:r w:rsidR="002C3EB0" w:rsidRPr="003453CD">
        <w:rPr>
          <w:rFonts w:ascii="Times New Roman" w:hAnsi="Times New Roman" w:cs="Times New Roman"/>
          <w:bCs/>
        </w:rPr>
        <w:t>1.2.</w:t>
      </w:r>
      <w:r w:rsidR="008E221B" w:rsidRPr="000022D7">
        <w:rPr>
          <w:rFonts w:ascii="Times New Roman" w:hAnsi="Times New Roman" w:cs="Times New Roman"/>
        </w:rPr>
        <w:t>2</w:t>
      </w:r>
      <w:r w:rsidRPr="000022D7">
        <w:rPr>
          <w:rFonts w:ascii="Times New Roman" w:hAnsi="Times New Roman" w:cs="Times New Roman"/>
        </w:rPr>
        <w:t>，有</w:t>
      </w:r>
    </w:p>
    <w:p w14:paraId="7A5BB643" w14:textId="77777777" w:rsidR="007F3E47" w:rsidRPr="000022D7" w:rsidRDefault="007F3E47" w:rsidP="007F3E47">
      <w:pPr>
        <w:widowControl/>
        <w:snapToGrid w:val="0"/>
        <w:spacing w:line="360" w:lineRule="auto"/>
        <w:ind w:firstLineChars="1650" w:firstLine="3465"/>
        <w:rPr>
          <w:rFonts w:ascii="Times New Roman" w:hAnsi="Times New Roman" w:cs="Times New Roman"/>
        </w:rPr>
      </w:pPr>
      <w:r w:rsidRPr="000022D7">
        <w:rPr>
          <w:rFonts w:ascii="Times New Roman" w:hAnsi="Times New Roman" w:cs="Times New Roman"/>
          <w:position w:val="-84"/>
        </w:rPr>
        <w:object w:dxaOrig="1540" w:dyaOrig="1800" w14:anchorId="3AC030C2">
          <v:shape id="_x0000_i1360" type="#_x0000_t75" style="width:76.3pt;height:90.45pt" o:ole="">
            <v:imagedata r:id="rId635" o:title=""/>
          </v:shape>
          <o:OLEObject Type="Embed" ProgID="Equation.DSMT4" ShapeID="_x0000_i1360" DrawAspect="Content" ObjectID="_1791321158" r:id="rId636"/>
        </w:object>
      </w:r>
    </w:p>
    <w:p w14:paraId="2B6C1AD5" w14:textId="41AEE42E" w:rsidR="007F3E47" w:rsidRPr="000022D7" w:rsidRDefault="008E221B" w:rsidP="008E221B">
      <w:pPr>
        <w:widowControl/>
        <w:snapToGrid w:val="0"/>
        <w:spacing w:line="360" w:lineRule="auto"/>
        <w:ind w:firstLineChars="350" w:firstLine="735"/>
        <w:jc w:val="left"/>
        <w:rPr>
          <w:rFonts w:ascii="Times New Roman" w:hAnsi="Times New Roman" w:cs="Times New Roman"/>
        </w:rPr>
      </w:pPr>
      <w:r w:rsidRPr="000022D7">
        <w:rPr>
          <w:rFonts w:ascii="Times New Roman" w:hAnsi="Times New Roman" w:cs="Times New Roman"/>
        </w:rPr>
        <w:t>所以</w:t>
      </w:r>
      <w:r w:rsidR="007F3E47" w:rsidRPr="000022D7">
        <w:rPr>
          <w:rFonts w:ascii="Times New Roman" w:hAnsi="Times New Roman" w:cs="Times New Roman"/>
        </w:rPr>
        <w:t>有</w:t>
      </w:r>
      <w:r w:rsidR="007F3E47" w:rsidRPr="000022D7">
        <w:rPr>
          <w:rFonts w:ascii="Times New Roman" w:hAnsi="Times New Roman" w:cs="Times New Roman"/>
        </w:rPr>
        <w:t xml:space="preserve"> </w:t>
      </w:r>
      <w:r w:rsidR="007F3E47" w:rsidRPr="000022D7">
        <w:rPr>
          <w:rFonts w:ascii="Times New Roman" w:hAnsi="Times New Roman" w:cs="Times New Roman"/>
          <w:position w:val="-12"/>
        </w:rPr>
        <w:object w:dxaOrig="1740" w:dyaOrig="360" w14:anchorId="7A1B53EC">
          <v:shape id="_x0000_i1361" type="#_x0000_t75" style="width:86.75pt;height:18.45pt" o:ole="">
            <v:imagedata r:id="rId637" o:title=""/>
          </v:shape>
          <o:OLEObject Type="Embed" ProgID="Equation.DSMT4" ShapeID="_x0000_i1361" DrawAspect="Content" ObjectID="_1791321159" r:id="rId638"/>
        </w:object>
      </w:r>
      <w:r w:rsidR="007F3E47" w:rsidRPr="000022D7">
        <w:rPr>
          <w:rFonts w:ascii="Times New Roman" w:hAnsi="Times New Roman" w:cs="Times New Roman"/>
        </w:rPr>
        <w:t>.</w:t>
      </w:r>
      <w:r w:rsidR="007F3E47" w:rsidRPr="000022D7">
        <w:rPr>
          <w:rFonts w:ascii="Times New Roman" w:hAnsi="Times New Roman" w:cs="Times New Roman"/>
          <w:position w:val="-12"/>
        </w:rPr>
        <w:t xml:space="preserve">  </w:t>
      </w:r>
      <w:r w:rsidR="007F3E47" w:rsidRPr="000022D7">
        <w:rPr>
          <w:rFonts w:ascii="Times New Roman" w:hAnsi="Times New Roman" w:cs="Times New Roman"/>
        </w:rPr>
        <w:t>因此，</w:t>
      </w:r>
      <w:r w:rsidR="0065355A">
        <w:rPr>
          <w:rFonts w:ascii="Times New Roman" w:hAnsi="Times New Roman" w:cs="Times New Roman" w:hint="eastAsia"/>
        </w:rPr>
        <w:t>结论</w:t>
      </w:r>
      <w:r w:rsidR="007F3E47" w:rsidRPr="000022D7">
        <w:rPr>
          <w:rFonts w:ascii="Times New Roman" w:hAnsi="Times New Roman" w:cs="Times New Roman"/>
        </w:rPr>
        <w:t>成立</w:t>
      </w:r>
      <w:r w:rsidR="007F3E47" w:rsidRPr="000022D7">
        <w:rPr>
          <w:rFonts w:ascii="Times New Roman" w:hAnsi="Times New Roman" w:cs="Times New Roman"/>
        </w:rPr>
        <w:t>.</w:t>
      </w:r>
    </w:p>
    <w:p w14:paraId="6D4E25D5" w14:textId="77777777" w:rsidR="007F3E47" w:rsidRPr="000022D7" w:rsidRDefault="007F3E47" w:rsidP="007F3E47">
      <w:pPr>
        <w:widowControl/>
        <w:snapToGrid w:val="0"/>
        <w:spacing w:line="360" w:lineRule="auto"/>
        <w:jc w:val="left"/>
        <w:rPr>
          <w:rFonts w:ascii="Times New Roman" w:hAnsi="Times New Roman" w:cs="Times New Roman"/>
        </w:rPr>
      </w:pPr>
    </w:p>
    <w:p w14:paraId="6A0E4F04" w14:textId="77777777" w:rsidR="007F3E47" w:rsidRPr="000022D7" w:rsidRDefault="007F3E47" w:rsidP="007F3E47">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rPr>
        <w:t>因为求两个整数的最大公因数在信息安全的实践中起着重要的作用，所以我们将求两个整数的最大公因数之过程详解如下</w:t>
      </w:r>
      <w:r w:rsidRPr="000022D7">
        <w:rPr>
          <w:rFonts w:ascii="Times New Roman" w:hAnsi="Times New Roman" w:cs="Times New Roman"/>
        </w:rPr>
        <w:t>.</w:t>
      </w:r>
    </w:p>
    <w:p w14:paraId="41FA495C" w14:textId="30272392" w:rsidR="007F3E47" w:rsidRPr="00B73C38" w:rsidRDefault="007F3E47" w:rsidP="00B643F6">
      <w:pPr>
        <w:widowControl/>
        <w:snapToGrid w:val="0"/>
        <w:spacing w:line="360" w:lineRule="auto"/>
        <w:ind w:firstLine="420"/>
        <w:rPr>
          <w:rFonts w:ascii="Times New Roman" w:hAnsi="Times New Roman" w:cs="Times New Roman"/>
        </w:rPr>
      </w:pPr>
      <w:r w:rsidRPr="00B73C38">
        <w:rPr>
          <w:rFonts w:ascii="Times New Roman" w:hAnsi="Times New Roman" w:cs="Times New Roman"/>
        </w:rPr>
        <w:t>首先，根据定理</w:t>
      </w:r>
      <w:r w:rsidR="00891FD0" w:rsidRPr="003453CD">
        <w:rPr>
          <w:rFonts w:ascii="Times New Roman" w:hAnsi="Times New Roman" w:cs="Times New Roman"/>
        </w:rPr>
        <w:t>1.2.</w:t>
      </w:r>
      <w:r w:rsidRPr="00B73C38">
        <w:rPr>
          <w:rFonts w:ascii="Times New Roman" w:hAnsi="Times New Roman" w:cs="Times New Roman"/>
        </w:rPr>
        <w:t>1</w:t>
      </w:r>
      <w:r w:rsidRPr="00B73C38">
        <w:rPr>
          <w:rFonts w:ascii="Times New Roman" w:hAnsi="Times New Roman" w:cs="Times New Roman"/>
        </w:rPr>
        <w:t>，将求两个整数的最大公因数转化为求两个非负整数的最大公因数；</w:t>
      </w:r>
    </w:p>
    <w:p w14:paraId="39DD2065" w14:textId="6D74A02F" w:rsidR="007F3E47" w:rsidRPr="00B73C38" w:rsidRDefault="007F3E47" w:rsidP="00B643F6">
      <w:pPr>
        <w:widowControl/>
        <w:snapToGrid w:val="0"/>
        <w:spacing w:line="360" w:lineRule="auto"/>
        <w:ind w:firstLine="420"/>
        <w:rPr>
          <w:rFonts w:ascii="Times New Roman" w:hAnsi="Times New Roman" w:cs="Times New Roman"/>
        </w:rPr>
      </w:pPr>
      <w:r w:rsidRPr="00B73C38">
        <w:rPr>
          <w:rFonts w:ascii="Times New Roman" w:hAnsi="Times New Roman" w:cs="Times New Roman"/>
        </w:rPr>
        <w:t>其次，运用</w:t>
      </w:r>
      <w:r w:rsidR="00BC0F68">
        <w:rPr>
          <w:rFonts w:ascii="Times New Roman" w:hAnsi="Times New Roman" w:cs="Times New Roman"/>
        </w:rPr>
        <w:t>欧几里德</w:t>
      </w:r>
      <w:r w:rsidRPr="00B73C38">
        <w:rPr>
          <w:rFonts w:ascii="Times New Roman" w:hAnsi="Times New Roman" w:cs="Times New Roman"/>
        </w:rPr>
        <w:t>除法，并根据定理</w:t>
      </w:r>
      <w:r w:rsidR="00891FD0" w:rsidRPr="003453CD">
        <w:rPr>
          <w:rFonts w:ascii="Times New Roman" w:hAnsi="Times New Roman" w:cs="Times New Roman"/>
        </w:rPr>
        <w:t>1.2.</w:t>
      </w:r>
      <w:r w:rsidRPr="00B73C38">
        <w:rPr>
          <w:rFonts w:ascii="Times New Roman" w:hAnsi="Times New Roman" w:cs="Times New Roman"/>
        </w:rPr>
        <w:t>3</w:t>
      </w:r>
      <w:r w:rsidRPr="00B73C38">
        <w:rPr>
          <w:rFonts w:ascii="Times New Roman" w:hAnsi="Times New Roman" w:cs="Times New Roman"/>
        </w:rPr>
        <w:t>，我们可以将求两个正整数的最大公因数转化为求两个较小的非负整数的最大公因数；</w:t>
      </w:r>
    </w:p>
    <w:p w14:paraId="73309197" w14:textId="54CFFEAE" w:rsidR="007F3E47" w:rsidRPr="00B73C38" w:rsidRDefault="00B643F6" w:rsidP="00B643F6">
      <w:pPr>
        <w:widowControl/>
        <w:snapToGrid w:val="0"/>
        <w:spacing w:line="360" w:lineRule="auto"/>
        <w:ind w:firstLine="420"/>
        <w:rPr>
          <w:rFonts w:ascii="Times New Roman" w:hAnsi="Times New Roman" w:cs="Times New Roman"/>
        </w:rPr>
      </w:pPr>
      <w:r w:rsidRPr="00B73C38">
        <w:rPr>
          <w:rFonts w:ascii="Times New Roman" w:hAnsi="Times New Roman" w:cs="Times New Roman"/>
        </w:rPr>
        <w:t>再次，</w:t>
      </w:r>
      <w:r w:rsidR="007F3E47" w:rsidRPr="00B73C38">
        <w:rPr>
          <w:rFonts w:ascii="Times New Roman" w:hAnsi="Times New Roman" w:cs="Times New Roman"/>
        </w:rPr>
        <w:t>反复运用</w:t>
      </w:r>
      <w:r w:rsidR="00BC0F68">
        <w:rPr>
          <w:rFonts w:ascii="Times New Roman" w:hAnsi="Times New Roman" w:cs="Times New Roman"/>
        </w:rPr>
        <w:t>欧几里德</w:t>
      </w:r>
      <w:r w:rsidR="007F3E47" w:rsidRPr="00B73C38">
        <w:rPr>
          <w:rFonts w:ascii="Times New Roman" w:hAnsi="Times New Roman" w:cs="Times New Roman"/>
        </w:rPr>
        <w:t>除法，即广义</w:t>
      </w:r>
      <w:r w:rsidR="00BC0F68">
        <w:rPr>
          <w:rFonts w:ascii="Times New Roman" w:hAnsi="Times New Roman" w:cs="Times New Roman"/>
        </w:rPr>
        <w:t>欧几里德</w:t>
      </w:r>
      <w:r w:rsidR="007F3E47" w:rsidRPr="00B73C38">
        <w:rPr>
          <w:rFonts w:ascii="Times New Roman" w:hAnsi="Times New Roman" w:cs="Times New Roman"/>
        </w:rPr>
        <w:t>除法，来将求两个正整数的最大公因数转化为求</w:t>
      </w:r>
      <w:r w:rsidR="007F3E47" w:rsidRPr="00B73C38">
        <w:rPr>
          <w:rFonts w:ascii="Times New Roman" w:hAnsi="Times New Roman" w:cs="Times New Roman"/>
        </w:rPr>
        <w:t>0</w:t>
      </w:r>
      <w:r w:rsidR="007F3E47" w:rsidRPr="00B73C38">
        <w:rPr>
          <w:rFonts w:ascii="Times New Roman" w:hAnsi="Times New Roman" w:cs="Times New Roman"/>
        </w:rPr>
        <w:t>和一个正整数的最大公因数；</w:t>
      </w:r>
    </w:p>
    <w:p w14:paraId="294E31F6" w14:textId="4459D039" w:rsidR="007F3E47" w:rsidRPr="000022D7" w:rsidRDefault="007F3E47" w:rsidP="007F3E47">
      <w:pPr>
        <w:widowControl/>
        <w:snapToGrid w:val="0"/>
        <w:spacing w:line="360" w:lineRule="auto"/>
        <w:ind w:firstLine="420"/>
        <w:jc w:val="left"/>
        <w:rPr>
          <w:rFonts w:ascii="Times New Roman" w:hAnsi="Times New Roman" w:cs="Times New Roman"/>
        </w:rPr>
      </w:pPr>
      <w:r w:rsidRPr="00B73C38">
        <w:rPr>
          <w:rFonts w:ascii="Times New Roman" w:hAnsi="Times New Roman" w:cs="Times New Roman"/>
        </w:rPr>
        <w:t>最后，根据定理</w:t>
      </w:r>
      <w:r w:rsidR="00891FD0" w:rsidRPr="003453CD">
        <w:rPr>
          <w:rFonts w:ascii="Times New Roman" w:hAnsi="Times New Roman" w:cs="Times New Roman"/>
        </w:rPr>
        <w:t>1.2.</w:t>
      </w:r>
      <w:r w:rsidR="00B643F6" w:rsidRPr="00B73C38">
        <w:rPr>
          <w:rFonts w:ascii="Times New Roman" w:hAnsi="Times New Roman" w:cs="Times New Roman"/>
        </w:rPr>
        <w:t>3</w:t>
      </w:r>
      <w:r w:rsidRPr="000022D7">
        <w:rPr>
          <w:rFonts w:ascii="Times New Roman" w:hAnsi="Times New Roman" w:cs="Times New Roman"/>
        </w:rPr>
        <w:t>，求出两个整数的最大公因数</w:t>
      </w:r>
      <w:r w:rsidRPr="000022D7">
        <w:rPr>
          <w:rFonts w:ascii="Times New Roman" w:hAnsi="Times New Roman" w:cs="Times New Roman"/>
        </w:rPr>
        <w:t>.</w:t>
      </w:r>
    </w:p>
    <w:p w14:paraId="37DF779E" w14:textId="77777777" w:rsidR="007F3E47" w:rsidRPr="000022D7" w:rsidRDefault="007F3E47" w:rsidP="007F3E47">
      <w:pPr>
        <w:widowControl/>
        <w:snapToGrid w:val="0"/>
        <w:spacing w:line="360" w:lineRule="auto"/>
        <w:ind w:firstLine="420"/>
        <w:jc w:val="left"/>
        <w:rPr>
          <w:rFonts w:ascii="Times New Roman" w:hAnsi="Times New Roman" w:cs="Times New Roman"/>
          <w:b/>
        </w:rPr>
      </w:pPr>
    </w:p>
    <w:p w14:paraId="61FCE79F" w14:textId="69EFCBF7" w:rsidR="007F3E47" w:rsidRPr="000022D7" w:rsidRDefault="007F3E47" w:rsidP="00A241B7">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ED296E">
        <w:rPr>
          <w:rFonts w:ascii="Times New Roman" w:hAnsi="Times New Roman" w:cs="Times New Roman" w:hint="eastAsia"/>
          <w:b/>
        </w:rPr>
        <w:t>1.2.</w:t>
      </w:r>
      <w:r w:rsidR="00A241B7" w:rsidRPr="000022D7">
        <w:rPr>
          <w:rFonts w:ascii="Times New Roman" w:hAnsi="Times New Roman" w:cs="Times New Roman"/>
          <w:b/>
        </w:rPr>
        <w:t>8</w:t>
      </w:r>
      <w:r w:rsidRPr="000022D7">
        <w:rPr>
          <w:rFonts w:ascii="Times New Roman" w:hAnsi="Times New Roman" w:cs="Times New Roman"/>
          <w:b/>
        </w:rPr>
        <w:t xml:space="preserve"> </w:t>
      </w:r>
      <w:r w:rsidRPr="000022D7">
        <w:rPr>
          <w:rFonts w:ascii="Times New Roman" w:hAnsi="Times New Roman" w:cs="Times New Roman"/>
        </w:rPr>
        <w:t>设</w:t>
      </w:r>
      <w:r w:rsidR="00854FBD" w:rsidRPr="003453CD">
        <w:rPr>
          <w:rFonts w:ascii="Times New Roman" w:hAnsi="Times New Roman" w:cs="Times New Roman"/>
          <w:i/>
          <w:iCs/>
        </w:rPr>
        <w:t>a</w:t>
      </w:r>
      <w:r w:rsidR="00854FBD">
        <w:rPr>
          <w:rFonts w:ascii="Times New Roman" w:hAnsi="Times New Roman" w:cs="Times New Roman" w:hint="eastAsia"/>
        </w:rPr>
        <w:t xml:space="preserve"> = </w:t>
      </w:r>
      <w:r w:rsidR="00854FBD" w:rsidRPr="00854FBD">
        <w:rPr>
          <w:rFonts w:ascii="Times New Roman" w:hAnsi="Times New Roman" w:cs="Times New Roman"/>
        </w:rPr>
        <w:t xml:space="preserve">377, </w:t>
      </w:r>
      <w:r w:rsidR="00854FBD" w:rsidRPr="003453CD">
        <w:rPr>
          <w:rFonts w:ascii="Times New Roman" w:hAnsi="Times New Roman" w:cs="Times New Roman"/>
          <w:i/>
          <w:iCs/>
        </w:rPr>
        <w:t>b</w:t>
      </w:r>
      <w:r w:rsidR="00854FBD">
        <w:rPr>
          <w:rFonts w:ascii="Times New Roman" w:hAnsi="Times New Roman" w:cs="Times New Roman" w:hint="eastAsia"/>
        </w:rPr>
        <w:t xml:space="preserve"> = </w:t>
      </w:r>
      <w:r w:rsidR="00854FBD" w:rsidRPr="00854FBD">
        <w:rPr>
          <w:rFonts w:ascii="Times New Roman" w:hAnsi="Times New Roman" w:cs="Times New Roman"/>
        </w:rPr>
        <w:t>221</w:t>
      </w:r>
      <w:r w:rsidR="00854FBD">
        <w:rPr>
          <w:rFonts w:ascii="Times New Roman" w:hAnsi="Times New Roman" w:cs="Times New Roman" w:hint="eastAsia"/>
        </w:rPr>
        <w:t xml:space="preserve">, </w:t>
      </w:r>
      <w:r w:rsidRPr="000022D7">
        <w:rPr>
          <w:rFonts w:ascii="Times New Roman" w:hAnsi="Times New Roman" w:cs="Times New Roman"/>
        </w:rPr>
        <w:t>计算</w:t>
      </w:r>
      <w:r w:rsidRPr="000022D7">
        <w:rPr>
          <w:rFonts w:ascii="Times New Roman" w:hAnsi="Times New Roman" w:cs="Times New Roman"/>
          <w:position w:val="-10"/>
        </w:rPr>
        <w:object w:dxaOrig="560" w:dyaOrig="320" w14:anchorId="2F7B64D4">
          <v:shape id="_x0000_i1362" type="#_x0000_t75" style="width:27.1pt;height:16pt" o:ole="">
            <v:imagedata r:id="rId639" o:title=""/>
          </v:shape>
          <o:OLEObject Type="Embed" ProgID="Equation.DSMT4" ShapeID="_x0000_i1362" DrawAspect="Content" ObjectID="_1791321160" r:id="rId640"/>
        </w:object>
      </w:r>
      <w:r w:rsidRPr="000022D7">
        <w:rPr>
          <w:rFonts w:ascii="Times New Roman" w:hAnsi="Times New Roman" w:cs="Times New Roman"/>
        </w:rPr>
        <w:t>.</w:t>
      </w:r>
    </w:p>
    <w:p w14:paraId="3E4EA56A" w14:textId="2F70BE83" w:rsidR="007F3E47" w:rsidRPr="000022D7" w:rsidRDefault="007F3E47" w:rsidP="007F3E47">
      <w:pPr>
        <w:widowControl/>
        <w:snapToGrid w:val="0"/>
        <w:spacing w:line="360" w:lineRule="auto"/>
        <w:ind w:firstLineChars="196" w:firstLine="412"/>
        <w:jc w:val="left"/>
        <w:rPr>
          <w:rFonts w:ascii="Times New Roman" w:hAnsi="Times New Roman" w:cs="Times New Roman"/>
        </w:rPr>
      </w:pPr>
      <w:r w:rsidRPr="000022D7">
        <w:rPr>
          <w:rFonts w:ascii="Times New Roman" w:hAnsi="Times New Roman" w:cs="Times New Roman"/>
          <w:b/>
        </w:rPr>
        <w:t>解</w:t>
      </w:r>
      <w:r w:rsidRPr="000022D7">
        <w:rPr>
          <w:rFonts w:ascii="Times New Roman" w:hAnsi="Times New Roman" w:cs="Times New Roman"/>
        </w:rPr>
        <w:t xml:space="preserve"> </w:t>
      </w:r>
      <w:r w:rsidRPr="000022D7">
        <w:rPr>
          <w:rFonts w:ascii="Times New Roman" w:hAnsi="Times New Roman" w:cs="Times New Roman"/>
        </w:rPr>
        <w:t>利用广义</w:t>
      </w:r>
      <w:r w:rsidR="00BC0F68">
        <w:rPr>
          <w:rFonts w:ascii="Times New Roman" w:hAnsi="Times New Roman" w:cs="Times New Roman"/>
        </w:rPr>
        <w:t>欧几里德</w:t>
      </w:r>
      <w:r w:rsidRPr="000022D7">
        <w:rPr>
          <w:rFonts w:ascii="Times New Roman" w:hAnsi="Times New Roman" w:cs="Times New Roman"/>
        </w:rPr>
        <w:t>除法，有</w:t>
      </w:r>
    </w:p>
    <w:p w14:paraId="6A2CA780" w14:textId="15C884CA" w:rsidR="007F3E47" w:rsidRPr="000022D7" w:rsidRDefault="0025100A" w:rsidP="007F3E47">
      <w:pPr>
        <w:widowControl/>
        <w:snapToGrid w:val="0"/>
        <w:spacing w:line="360" w:lineRule="auto"/>
        <w:jc w:val="center"/>
        <w:rPr>
          <w:rFonts w:ascii="Times New Roman" w:hAnsi="Times New Roman" w:cs="Times New Roman"/>
        </w:rPr>
      </w:pPr>
      <w:r>
        <w:rPr>
          <w:rFonts w:ascii="Times New Roman" w:hAnsi="Times New Roman" w:cs="Times New Roman" w:hint="eastAsia"/>
        </w:rPr>
        <w:t>377 = 1</w:t>
      </w:r>
      <w:r>
        <w:rPr>
          <w:rFonts w:ascii="Times New Roman" w:hAnsi="Times New Roman" w:cs="Times New Roman"/>
        </w:rPr>
        <w:sym w:font="Wingdings" w:char="F09E"/>
      </w:r>
      <w:r>
        <w:rPr>
          <w:rFonts w:ascii="Times New Roman" w:hAnsi="Times New Roman" w:cs="Times New Roman" w:hint="eastAsia"/>
        </w:rPr>
        <w:t>221+156, 221 = 1</w:t>
      </w:r>
      <w:r>
        <w:rPr>
          <w:rFonts w:ascii="Times New Roman" w:hAnsi="Times New Roman" w:cs="Times New Roman"/>
        </w:rPr>
        <w:sym w:font="Wingdings" w:char="F09E"/>
      </w:r>
      <w:r>
        <w:rPr>
          <w:rFonts w:ascii="Times New Roman" w:hAnsi="Times New Roman" w:cs="Times New Roman" w:hint="eastAsia"/>
        </w:rPr>
        <w:t>156+65, 156 = 2</w:t>
      </w:r>
      <w:r>
        <w:rPr>
          <w:rFonts w:ascii="Times New Roman" w:hAnsi="Times New Roman" w:cs="Times New Roman"/>
        </w:rPr>
        <w:sym w:font="Wingdings" w:char="F09E"/>
      </w:r>
      <w:r>
        <w:rPr>
          <w:rFonts w:ascii="Times New Roman" w:hAnsi="Times New Roman" w:cs="Times New Roman" w:hint="eastAsia"/>
        </w:rPr>
        <w:t>65+26, 65 = 2</w:t>
      </w:r>
      <w:r>
        <w:rPr>
          <w:rFonts w:ascii="Times New Roman" w:hAnsi="Times New Roman" w:cs="Times New Roman"/>
        </w:rPr>
        <w:sym w:font="Wingdings" w:char="F09E"/>
      </w:r>
      <w:r>
        <w:rPr>
          <w:rFonts w:ascii="Times New Roman" w:hAnsi="Times New Roman" w:cs="Times New Roman" w:hint="eastAsia"/>
        </w:rPr>
        <w:t>26+13, 26 = 2</w:t>
      </w:r>
      <w:r>
        <w:rPr>
          <w:rFonts w:ascii="Times New Roman" w:hAnsi="Times New Roman" w:cs="Times New Roman"/>
        </w:rPr>
        <w:sym w:font="Wingdings" w:char="F09E"/>
      </w:r>
      <w:r>
        <w:rPr>
          <w:rFonts w:ascii="Times New Roman" w:hAnsi="Times New Roman" w:cs="Times New Roman" w:hint="eastAsia"/>
        </w:rPr>
        <w:t>13,</w:t>
      </w:r>
    </w:p>
    <w:p w14:paraId="27D61948" w14:textId="73EABBEA" w:rsidR="007F3E47" w:rsidRPr="000022D7" w:rsidRDefault="007F3E47" w:rsidP="007F3E47">
      <w:pPr>
        <w:widowControl/>
        <w:snapToGrid w:val="0"/>
        <w:spacing w:line="360" w:lineRule="auto"/>
        <w:ind w:firstLineChars="300" w:firstLine="630"/>
        <w:jc w:val="left"/>
        <w:rPr>
          <w:rFonts w:ascii="Times New Roman" w:hAnsi="Times New Roman" w:cs="Times New Roman"/>
        </w:rPr>
      </w:pPr>
      <w:r w:rsidRPr="000022D7">
        <w:rPr>
          <w:rFonts w:ascii="Times New Roman" w:hAnsi="Times New Roman" w:cs="Times New Roman"/>
        </w:rPr>
        <w:t>所以</w:t>
      </w:r>
      <w:r w:rsidR="0025100A">
        <w:rPr>
          <w:rFonts w:ascii="Times New Roman" w:hAnsi="Times New Roman" w:cs="Times New Roman" w:hint="eastAsia"/>
        </w:rPr>
        <w:t>, (377, 221) =13.</w:t>
      </w:r>
    </w:p>
    <w:p w14:paraId="5B94B685" w14:textId="77777777" w:rsidR="007F3E47" w:rsidRPr="000022D7" w:rsidRDefault="007F3E47" w:rsidP="007F3E47">
      <w:pPr>
        <w:widowControl/>
        <w:snapToGrid w:val="0"/>
        <w:spacing w:line="360" w:lineRule="auto"/>
        <w:jc w:val="left"/>
        <w:rPr>
          <w:rFonts w:ascii="Times New Roman" w:hAnsi="Times New Roman" w:cs="Times New Roman"/>
        </w:rPr>
      </w:pPr>
    </w:p>
    <w:p w14:paraId="732B0493" w14:textId="73727DAB" w:rsidR="007F3E47" w:rsidRPr="000022D7" w:rsidRDefault="007F3E47" w:rsidP="00A241B7">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ED296E">
        <w:rPr>
          <w:rFonts w:ascii="Times New Roman" w:hAnsi="Times New Roman" w:cs="Times New Roman" w:hint="eastAsia"/>
          <w:b/>
        </w:rPr>
        <w:t>1.2.</w:t>
      </w:r>
      <w:r w:rsidR="00A241B7" w:rsidRPr="000022D7">
        <w:rPr>
          <w:rFonts w:ascii="Times New Roman" w:hAnsi="Times New Roman" w:cs="Times New Roman"/>
          <w:b/>
        </w:rPr>
        <w:t>9</w:t>
      </w:r>
      <w:r w:rsidRPr="000022D7">
        <w:rPr>
          <w:rFonts w:ascii="Times New Roman" w:hAnsi="Times New Roman" w:cs="Times New Roman"/>
          <w:b/>
        </w:rPr>
        <w:t xml:space="preserve"> </w:t>
      </w:r>
      <w:r w:rsidRPr="000022D7">
        <w:rPr>
          <w:rFonts w:ascii="Times New Roman" w:hAnsi="Times New Roman" w:cs="Times New Roman"/>
        </w:rPr>
        <w:t>设</w:t>
      </w:r>
      <w:r w:rsidR="00CF5FBD" w:rsidRPr="003453CD">
        <w:rPr>
          <w:rFonts w:ascii="Times New Roman" w:hAnsi="Times New Roman" w:cs="Times New Roman"/>
          <w:i/>
          <w:iCs/>
        </w:rPr>
        <w:t>a</w:t>
      </w:r>
      <w:r w:rsidR="00CF5FBD">
        <w:rPr>
          <w:rFonts w:ascii="Times New Roman" w:hAnsi="Times New Roman" w:cs="Times New Roman" w:hint="eastAsia"/>
        </w:rPr>
        <w:t xml:space="preserve"> = </w:t>
      </w:r>
      <w:r w:rsidR="00A86A52" w:rsidRPr="00A86A52">
        <w:rPr>
          <w:rFonts w:ascii="Times New Roman" w:hAnsi="Times New Roman" w:cs="Times New Roman"/>
        </w:rPr>
        <w:t xml:space="preserve">518860799, </w:t>
      </w:r>
      <w:r w:rsidR="00CF5FBD" w:rsidRPr="003453CD">
        <w:rPr>
          <w:rFonts w:ascii="Times New Roman" w:hAnsi="Times New Roman" w:cs="Times New Roman"/>
          <w:i/>
          <w:iCs/>
        </w:rPr>
        <w:t>b</w:t>
      </w:r>
      <w:r w:rsidR="00CF5FBD">
        <w:rPr>
          <w:rFonts w:ascii="Times New Roman" w:hAnsi="Times New Roman" w:cs="Times New Roman" w:hint="eastAsia"/>
        </w:rPr>
        <w:t xml:space="preserve"> = </w:t>
      </w:r>
      <w:r w:rsidR="00A86A52" w:rsidRPr="00A86A52">
        <w:rPr>
          <w:rFonts w:ascii="Times New Roman" w:hAnsi="Times New Roman" w:cs="Times New Roman"/>
        </w:rPr>
        <w:t>259339331</w:t>
      </w:r>
      <w:r w:rsidR="00CF5FBD">
        <w:rPr>
          <w:rFonts w:ascii="Times New Roman" w:hAnsi="Times New Roman" w:cs="Times New Roman" w:hint="eastAsia"/>
        </w:rPr>
        <w:t xml:space="preserve">, </w:t>
      </w:r>
      <w:r w:rsidRPr="000022D7">
        <w:rPr>
          <w:rFonts w:ascii="Times New Roman" w:hAnsi="Times New Roman" w:cs="Times New Roman"/>
        </w:rPr>
        <w:t>计算</w:t>
      </w:r>
      <w:r w:rsidRPr="000022D7">
        <w:rPr>
          <w:rFonts w:ascii="Times New Roman" w:hAnsi="Times New Roman" w:cs="Times New Roman"/>
          <w:position w:val="-10"/>
        </w:rPr>
        <w:object w:dxaOrig="560" w:dyaOrig="320" w14:anchorId="4A7BE2EE">
          <v:shape id="_x0000_i1363" type="#_x0000_t75" style="width:27.1pt;height:16pt" o:ole="">
            <v:imagedata r:id="rId639" o:title=""/>
          </v:shape>
          <o:OLEObject Type="Embed" ProgID="Equation.DSMT4" ShapeID="_x0000_i1363" DrawAspect="Content" ObjectID="_1791321161" r:id="rId641"/>
        </w:object>
      </w:r>
      <w:r w:rsidRPr="000022D7">
        <w:rPr>
          <w:rFonts w:ascii="Times New Roman" w:hAnsi="Times New Roman" w:cs="Times New Roman"/>
        </w:rPr>
        <w:t>.</w:t>
      </w:r>
    </w:p>
    <w:p w14:paraId="545B69B2" w14:textId="0A4BF911" w:rsidR="007F3E47" w:rsidRPr="000022D7" w:rsidRDefault="007F3E47" w:rsidP="007F3E47">
      <w:pPr>
        <w:widowControl/>
        <w:snapToGrid w:val="0"/>
        <w:spacing w:line="360" w:lineRule="auto"/>
        <w:ind w:firstLineChars="196" w:firstLine="412"/>
        <w:jc w:val="left"/>
        <w:rPr>
          <w:rFonts w:ascii="Times New Roman" w:hAnsi="Times New Roman" w:cs="Times New Roman"/>
        </w:rPr>
      </w:pPr>
      <w:r w:rsidRPr="000022D7">
        <w:rPr>
          <w:rFonts w:ascii="Times New Roman" w:hAnsi="Times New Roman" w:cs="Times New Roman"/>
          <w:b/>
        </w:rPr>
        <w:t>解</w:t>
      </w:r>
      <w:r w:rsidRPr="000022D7">
        <w:rPr>
          <w:rFonts w:ascii="Times New Roman" w:hAnsi="Times New Roman" w:cs="Times New Roman"/>
        </w:rPr>
        <w:t xml:space="preserve"> </w:t>
      </w:r>
      <w:r w:rsidRPr="000022D7">
        <w:rPr>
          <w:rFonts w:ascii="Times New Roman" w:hAnsi="Times New Roman" w:cs="Times New Roman"/>
        </w:rPr>
        <w:t>利用广义</w:t>
      </w:r>
      <w:r w:rsidR="00BC0F68">
        <w:rPr>
          <w:rFonts w:ascii="Times New Roman" w:hAnsi="Times New Roman" w:cs="Times New Roman"/>
        </w:rPr>
        <w:t>欧几里德</w:t>
      </w:r>
      <w:r w:rsidRPr="000022D7">
        <w:rPr>
          <w:rFonts w:ascii="Times New Roman" w:hAnsi="Times New Roman" w:cs="Times New Roman"/>
        </w:rPr>
        <w:t>除法，</w:t>
      </w:r>
    </w:p>
    <w:p w14:paraId="51F2B9E3" w14:textId="77777777" w:rsidR="007F3E47" w:rsidRDefault="007F3E47" w:rsidP="007F3E47">
      <w:pPr>
        <w:widowControl/>
        <w:snapToGrid w:val="0"/>
        <w:spacing w:line="360" w:lineRule="auto"/>
        <w:ind w:firstLineChars="396" w:firstLine="832"/>
        <w:jc w:val="left"/>
        <w:rPr>
          <w:rFonts w:ascii="Times New Roman" w:hAnsi="Times New Roman" w:cs="Times New Roman"/>
        </w:rPr>
      </w:pPr>
      <w:r w:rsidRPr="000022D7">
        <w:rPr>
          <w:rFonts w:ascii="Times New Roman" w:hAnsi="Times New Roman" w:cs="Times New Roman"/>
        </w:rPr>
        <w:t>方法</w:t>
      </w:r>
      <w:proofErr w:type="gramStart"/>
      <w:r w:rsidRPr="000022D7">
        <w:rPr>
          <w:rFonts w:ascii="Times New Roman" w:hAnsi="Times New Roman" w:cs="Times New Roman"/>
        </w:rPr>
        <w:t>一</w:t>
      </w:r>
      <w:proofErr w:type="gramEnd"/>
      <w:r w:rsidRPr="000022D7">
        <w:rPr>
          <w:rFonts w:ascii="Times New Roman" w:hAnsi="Times New Roman" w:cs="Times New Roman"/>
        </w:rPr>
        <w:t>：最小非负余数</w:t>
      </w:r>
      <w:r w:rsidRPr="000022D7">
        <w:rPr>
          <w:rFonts w:ascii="Times New Roman" w:hAnsi="Times New Roman" w:cs="Times New Roman"/>
        </w:rPr>
        <w:t>.</w:t>
      </w:r>
    </w:p>
    <w:p w14:paraId="769BBA88" w14:textId="4E88E3C4" w:rsidR="00A86A52" w:rsidRDefault="00A86A52" w:rsidP="003453CD">
      <w:pPr>
        <w:widowControl/>
        <w:snapToGrid w:val="0"/>
        <w:spacing w:line="360" w:lineRule="auto"/>
        <w:ind w:firstLineChars="396" w:firstLine="832"/>
        <w:jc w:val="center"/>
        <w:rPr>
          <w:rFonts w:ascii="Times New Roman" w:hAnsi="Times New Roman" w:cs="Times New Roman"/>
        </w:rPr>
      </w:pPr>
      <w:bookmarkStart w:id="2" w:name="_Hlk171878673"/>
      <w:r w:rsidRPr="00A86A52">
        <w:rPr>
          <w:rFonts w:ascii="Times New Roman" w:hAnsi="Times New Roman" w:cs="Times New Roman"/>
        </w:rPr>
        <w:t>518860799</w:t>
      </w:r>
      <w:r>
        <w:rPr>
          <w:rFonts w:ascii="Times New Roman" w:hAnsi="Times New Roman" w:cs="Times New Roman" w:hint="eastAsia"/>
        </w:rPr>
        <w:t xml:space="preserve"> = 2</w:t>
      </w:r>
      <w:r>
        <w:rPr>
          <w:rFonts w:ascii="Times New Roman" w:hAnsi="Times New Roman" w:cs="Times New Roman"/>
        </w:rPr>
        <w:sym w:font="Wingdings" w:char="F09E"/>
      </w:r>
      <w:r w:rsidRPr="00A86A52">
        <w:rPr>
          <w:rFonts w:ascii="Times New Roman" w:hAnsi="Times New Roman" w:cs="Times New Roman"/>
        </w:rPr>
        <w:t>259339331</w:t>
      </w:r>
      <w:r>
        <w:rPr>
          <w:rFonts w:ascii="Times New Roman" w:hAnsi="Times New Roman" w:cs="Times New Roman" w:hint="eastAsia"/>
        </w:rPr>
        <w:t>+</w:t>
      </w:r>
      <w:proofErr w:type="gramStart"/>
      <w:r>
        <w:rPr>
          <w:rFonts w:ascii="Times New Roman" w:hAnsi="Times New Roman" w:cs="Times New Roman" w:hint="eastAsia"/>
        </w:rPr>
        <w:t xml:space="preserve">182137,   </w:t>
      </w:r>
      <w:proofErr w:type="gramEnd"/>
      <w:r>
        <w:rPr>
          <w:rFonts w:ascii="Times New Roman" w:hAnsi="Times New Roman" w:cs="Times New Roman" w:hint="eastAsia"/>
        </w:rPr>
        <w:t xml:space="preserve"> </w:t>
      </w:r>
      <w:r w:rsidRPr="00A86A52">
        <w:rPr>
          <w:rFonts w:ascii="Times New Roman" w:hAnsi="Times New Roman" w:cs="Times New Roman"/>
        </w:rPr>
        <w:t>259339331</w:t>
      </w:r>
      <w:r>
        <w:rPr>
          <w:rFonts w:ascii="Times New Roman" w:hAnsi="Times New Roman" w:cs="Times New Roman" w:hint="eastAsia"/>
        </w:rPr>
        <w:t xml:space="preserve"> = 1423</w:t>
      </w:r>
      <w:r>
        <w:rPr>
          <w:rFonts w:ascii="Times New Roman" w:hAnsi="Times New Roman" w:cs="Times New Roman"/>
        </w:rPr>
        <w:sym w:font="Wingdings" w:char="F09E"/>
      </w:r>
      <w:r>
        <w:rPr>
          <w:rFonts w:ascii="Times New Roman" w:hAnsi="Times New Roman" w:cs="Times New Roman" w:hint="eastAsia"/>
        </w:rPr>
        <w:t>182137+158380,</w:t>
      </w:r>
    </w:p>
    <w:p w14:paraId="44BFE588" w14:textId="6AF70785" w:rsidR="00A86A52" w:rsidRDefault="00A86A52" w:rsidP="00A86A52">
      <w:pPr>
        <w:widowControl/>
        <w:snapToGrid w:val="0"/>
        <w:spacing w:line="360" w:lineRule="auto"/>
        <w:ind w:firstLineChars="396" w:firstLine="832"/>
        <w:jc w:val="center"/>
        <w:rPr>
          <w:rFonts w:ascii="Times New Roman" w:hAnsi="Times New Roman" w:cs="Times New Roman"/>
        </w:rPr>
      </w:pPr>
      <w:r>
        <w:rPr>
          <w:rFonts w:ascii="Times New Roman" w:hAnsi="Times New Roman" w:cs="Times New Roman" w:hint="eastAsia"/>
        </w:rPr>
        <w:t>182137 = 1</w:t>
      </w:r>
      <w:r>
        <w:rPr>
          <w:rFonts w:ascii="Times New Roman" w:hAnsi="Times New Roman" w:cs="Times New Roman"/>
        </w:rPr>
        <w:sym w:font="Wingdings" w:char="F09E"/>
      </w:r>
      <w:r>
        <w:rPr>
          <w:rFonts w:ascii="Times New Roman" w:hAnsi="Times New Roman" w:cs="Times New Roman" w:hint="eastAsia"/>
        </w:rPr>
        <w:t>158380+</w:t>
      </w:r>
      <w:proofErr w:type="gramStart"/>
      <w:r>
        <w:rPr>
          <w:rFonts w:ascii="Times New Roman" w:hAnsi="Times New Roman" w:cs="Times New Roman" w:hint="eastAsia"/>
        </w:rPr>
        <w:t xml:space="preserve">23757,   </w:t>
      </w:r>
      <w:proofErr w:type="gramEnd"/>
      <w:r>
        <w:rPr>
          <w:rFonts w:ascii="Times New Roman" w:hAnsi="Times New Roman" w:cs="Times New Roman" w:hint="eastAsia"/>
        </w:rPr>
        <w:t xml:space="preserve"> 158380 = 6</w:t>
      </w:r>
      <w:r>
        <w:rPr>
          <w:rFonts w:ascii="Times New Roman" w:hAnsi="Times New Roman" w:cs="Times New Roman"/>
        </w:rPr>
        <w:sym w:font="Wingdings" w:char="F09E"/>
      </w:r>
      <w:r>
        <w:rPr>
          <w:rFonts w:ascii="Times New Roman" w:hAnsi="Times New Roman" w:cs="Times New Roman" w:hint="eastAsia"/>
        </w:rPr>
        <w:t>23757+15838,</w:t>
      </w:r>
    </w:p>
    <w:p w14:paraId="2B0C7EF7" w14:textId="7ED8D8C3" w:rsidR="007F3E47" w:rsidRPr="000022D7" w:rsidRDefault="00A86A52" w:rsidP="007F3E47">
      <w:pPr>
        <w:widowControl/>
        <w:snapToGrid w:val="0"/>
        <w:spacing w:line="360" w:lineRule="auto"/>
        <w:ind w:firstLineChars="196" w:firstLine="412"/>
        <w:jc w:val="center"/>
        <w:rPr>
          <w:rFonts w:ascii="Times New Roman" w:hAnsi="Times New Roman" w:cs="Times New Roman"/>
          <w:position w:val="-4"/>
        </w:rPr>
      </w:pPr>
      <w:r>
        <w:rPr>
          <w:rFonts w:ascii="Times New Roman" w:hAnsi="Times New Roman" w:cs="Times New Roman" w:hint="eastAsia"/>
        </w:rPr>
        <w:t>23757 = 1</w:t>
      </w:r>
      <w:r>
        <w:rPr>
          <w:rFonts w:ascii="Times New Roman" w:hAnsi="Times New Roman" w:cs="Times New Roman"/>
        </w:rPr>
        <w:sym w:font="Wingdings" w:char="F09E"/>
      </w:r>
      <w:r>
        <w:rPr>
          <w:rFonts w:ascii="Times New Roman" w:hAnsi="Times New Roman" w:cs="Times New Roman" w:hint="eastAsia"/>
        </w:rPr>
        <w:t>15838+</w:t>
      </w:r>
      <w:proofErr w:type="gramStart"/>
      <w:r>
        <w:rPr>
          <w:rFonts w:ascii="Times New Roman" w:hAnsi="Times New Roman" w:cs="Times New Roman" w:hint="eastAsia"/>
        </w:rPr>
        <w:t xml:space="preserve">7919, </w:t>
      </w:r>
      <w:r w:rsidR="0015715B">
        <w:rPr>
          <w:rFonts w:ascii="Times New Roman" w:hAnsi="Times New Roman" w:cs="Times New Roman" w:hint="eastAsia"/>
        </w:rPr>
        <w:t xml:space="preserve">  </w:t>
      </w:r>
      <w:proofErr w:type="gramEnd"/>
      <w:r w:rsidR="0015715B">
        <w:rPr>
          <w:rFonts w:ascii="Times New Roman" w:hAnsi="Times New Roman" w:cs="Times New Roman" w:hint="eastAsia"/>
        </w:rPr>
        <w:t xml:space="preserve"> </w:t>
      </w:r>
      <w:r>
        <w:rPr>
          <w:rFonts w:ascii="Times New Roman" w:hAnsi="Times New Roman" w:cs="Times New Roman" w:hint="eastAsia"/>
        </w:rPr>
        <w:t>15838 = 2</w:t>
      </w:r>
      <w:r>
        <w:rPr>
          <w:rFonts w:ascii="Times New Roman" w:hAnsi="Times New Roman" w:cs="Times New Roman"/>
        </w:rPr>
        <w:sym w:font="Wingdings" w:char="F09E"/>
      </w:r>
      <w:r>
        <w:rPr>
          <w:rFonts w:ascii="Times New Roman" w:hAnsi="Times New Roman" w:cs="Times New Roman" w:hint="eastAsia"/>
        </w:rPr>
        <w:t>7919.</w:t>
      </w:r>
      <w:bookmarkEnd w:id="2"/>
    </w:p>
    <w:p w14:paraId="196FA585" w14:textId="77777777" w:rsidR="007F3E47" w:rsidRDefault="007F3E47" w:rsidP="007F3E47">
      <w:pPr>
        <w:widowControl/>
        <w:snapToGrid w:val="0"/>
        <w:spacing w:line="360" w:lineRule="auto"/>
        <w:ind w:firstLineChars="400" w:firstLine="840"/>
        <w:jc w:val="left"/>
        <w:rPr>
          <w:rFonts w:ascii="Times New Roman" w:hAnsi="Times New Roman" w:cs="Times New Roman"/>
          <w:position w:val="-4"/>
        </w:rPr>
      </w:pPr>
      <w:r w:rsidRPr="000022D7">
        <w:rPr>
          <w:rFonts w:ascii="Times New Roman" w:hAnsi="Times New Roman" w:cs="Times New Roman"/>
          <w:position w:val="-4"/>
        </w:rPr>
        <w:t>方法二：绝对值最小余数</w:t>
      </w:r>
      <w:r w:rsidRPr="000022D7">
        <w:rPr>
          <w:rFonts w:ascii="Times New Roman" w:hAnsi="Times New Roman" w:cs="Times New Roman"/>
          <w:position w:val="-4"/>
        </w:rPr>
        <w:t>.</w:t>
      </w:r>
    </w:p>
    <w:p w14:paraId="6004703C" w14:textId="584CFB77" w:rsidR="00241D7E" w:rsidRDefault="00241D7E" w:rsidP="00241D7E">
      <w:pPr>
        <w:widowControl/>
        <w:snapToGrid w:val="0"/>
        <w:spacing w:line="360" w:lineRule="auto"/>
        <w:ind w:firstLineChars="396" w:firstLine="832"/>
        <w:jc w:val="center"/>
        <w:rPr>
          <w:rFonts w:ascii="Times New Roman" w:hAnsi="Times New Roman" w:cs="Times New Roman"/>
        </w:rPr>
      </w:pPr>
      <w:r w:rsidRPr="00A86A52">
        <w:rPr>
          <w:rFonts w:ascii="Times New Roman" w:hAnsi="Times New Roman" w:cs="Times New Roman"/>
        </w:rPr>
        <w:t>518860799</w:t>
      </w:r>
      <w:r>
        <w:rPr>
          <w:rFonts w:ascii="Times New Roman" w:hAnsi="Times New Roman" w:cs="Times New Roman" w:hint="eastAsia"/>
        </w:rPr>
        <w:t xml:space="preserve"> = 2</w:t>
      </w:r>
      <w:r>
        <w:rPr>
          <w:rFonts w:ascii="Times New Roman" w:hAnsi="Times New Roman" w:cs="Times New Roman"/>
        </w:rPr>
        <w:sym w:font="Wingdings" w:char="F09E"/>
      </w:r>
      <w:r w:rsidRPr="00A86A52">
        <w:rPr>
          <w:rFonts w:ascii="Times New Roman" w:hAnsi="Times New Roman" w:cs="Times New Roman"/>
        </w:rPr>
        <w:t>259339331</w:t>
      </w:r>
      <w:r>
        <w:rPr>
          <w:rFonts w:ascii="Times New Roman" w:hAnsi="Times New Roman" w:cs="Times New Roman" w:hint="eastAsia"/>
        </w:rPr>
        <w:t>+</w:t>
      </w:r>
      <w:proofErr w:type="gramStart"/>
      <w:r>
        <w:rPr>
          <w:rFonts w:ascii="Times New Roman" w:hAnsi="Times New Roman" w:cs="Times New Roman" w:hint="eastAsia"/>
        </w:rPr>
        <w:t xml:space="preserve">182137,   </w:t>
      </w:r>
      <w:proofErr w:type="gramEnd"/>
      <w:r>
        <w:rPr>
          <w:rFonts w:ascii="Times New Roman" w:hAnsi="Times New Roman" w:cs="Times New Roman" w:hint="eastAsia"/>
        </w:rPr>
        <w:t xml:space="preserve"> </w:t>
      </w:r>
      <w:r w:rsidRPr="00A86A52">
        <w:rPr>
          <w:rFonts w:ascii="Times New Roman" w:hAnsi="Times New Roman" w:cs="Times New Roman"/>
        </w:rPr>
        <w:t>259339331</w:t>
      </w:r>
      <w:r>
        <w:rPr>
          <w:rFonts w:ascii="Times New Roman" w:hAnsi="Times New Roman" w:cs="Times New Roman" w:hint="eastAsia"/>
        </w:rPr>
        <w:t xml:space="preserve"> = 1424</w:t>
      </w:r>
      <w:r>
        <w:rPr>
          <w:rFonts w:ascii="Times New Roman" w:hAnsi="Times New Roman" w:cs="Times New Roman"/>
        </w:rPr>
        <w:sym w:font="Wingdings" w:char="F09E"/>
      </w:r>
      <w:r>
        <w:rPr>
          <w:rFonts w:ascii="Times New Roman" w:hAnsi="Times New Roman" w:cs="Times New Roman" w:hint="eastAsia"/>
        </w:rPr>
        <w:t>182137-23757,</w:t>
      </w:r>
    </w:p>
    <w:p w14:paraId="3DEF7E64" w14:textId="7268C436" w:rsidR="00241D7E" w:rsidRPr="000022D7" w:rsidRDefault="00241D7E" w:rsidP="003453CD">
      <w:pPr>
        <w:widowControl/>
        <w:snapToGrid w:val="0"/>
        <w:spacing w:line="360" w:lineRule="auto"/>
        <w:ind w:firstLineChars="396" w:firstLine="832"/>
        <w:jc w:val="center"/>
        <w:rPr>
          <w:rFonts w:ascii="Times New Roman" w:hAnsi="Times New Roman" w:cs="Times New Roman"/>
          <w:position w:val="-4"/>
        </w:rPr>
      </w:pPr>
      <w:r>
        <w:rPr>
          <w:rFonts w:ascii="Times New Roman" w:hAnsi="Times New Roman" w:cs="Times New Roman" w:hint="eastAsia"/>
        </w:rPr>
        <w:t>182137 = 8</w:t>
      </w:r>
      <w:r>
        <w:rPr>
          <w:rFonts w:ascii="Times New Roman" w:hAnsi="Times New Roman" w:cs="Times New Roman"/>
        </w:rPr>
        <w:sym w:font="Wingdings" w:char="F09E"/>
      </w:r>
      <w:r>
        <w:rPr>
          <w:rFonts w:ascii="Times New Roman" w:hAnsi="Times New Roman" w:cs="Times New Roman" w:hint="eastAsia"/>
        </w:rPr>
        <w:t>23757-</w:t>
      </w:r>
      <w:proofErr w:type="gramStart"/>
      <w:r>
        <w:rPr>
          <w:rFonts w:ascii="Times New Roman" w:hAnsi="Times New Roman" w:cs="Times New Roman" w:hint="eastAsia"/>
        </w:rPr>
        <w:t xml:space="preserve">7919,   </w:t>
      </w:r>
      <w:proofErr w:type="gramEnd"/>
      <w:r>
        <w:rPr>
          <w:rFonts w:ascii="Times New Roman" w:hAnsi="Times New Roman" w:cs="Times New Roman" w:hint="eastAsia"/>
        </w:rPr>
        <w:t xml:space="preserve"> 23757 = 3</w:t>
      </w:r>
      <w:r>
        <w:rPr>
          <w:rFonts w:ascii="Times New Roman" w:hAnsi="Times New Roman" w:cs="Times New Roman"/>
        </w:rPr>
        <w:sym w:font="Wingdings" w:char="F09E"/>
      </w:r>
      <w:r>
        <w:rPr>
          <w:rFonts w:ascii="Times New Roman" w:hAnsi="Times New Roman" w:cs="Times New Roman" w:hint="eastAsia"/>
        </w:rPr>
        <w:t>7919.</w:t>
      </w:r>
    </w:p>
    <w:p w14:paraId="32E275B9" w14:textId="1C036948" w:rsidR="007F3E47" w:rsidRPr="000022D7" w:rsidRDefault="007F3E47" w:rsidP="007F3E47">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position w:val="-4"/>
        </w:rPr>
        <w:t>所以</w:t>
      </w:r>
      <w:r w:rsidR="00A86A52">
        <w:rPr>
          <w:rFonts w:ascii="Times New Roman" w:hAnsi="Times New Roman" w:cs="Times New Roman" w:hint="eastAsia"/>
          <w:position w:val="-4"/>
        </w:rPr>
        <w:t>, (</w:t>
      </w:r>
      <w:r w:rsidR="00A86A52" w:rsidRPr="00A86A52">
        <w:rPr>
          <w:rFonts w:ascii="Times New Roman" w:hAnsi="Times New Roman" w:cs="Times New Roman"/>
          <w:position w:val="-4"/>
        </w:rPr>
        <w:t>518860799, 259339331</w:t>
      </w:r>
      <w:r w:rsidR="00A86A52">
        <w:rPr>
          <w:rFonts w:ascii="Times New Roman" w:hAnsi="Times New Roman" w:cs="Times New Roman" w:hint="eastAsia"/>
          <w:position w:val="-4"/>
        </w:rPr>
        <w:t>) = 7919.</w:t>
      </w:r>
    </w:p>
    <w:p w14:paraId="34CB0DC1" w14:textId="77777777" w:rsidR="007F3E47" w:rsidRPr="000022D7" w:rsidRDefault="007F3E47" w:rsidP="007F3E47">
      <w:pPr>
        <w:widowControl/>
        <w:snapToGrid w:val="0"/>
        <w:spacing w:line="360" w:lineRule="auto"/>
        <w:ind w:firstLineChars="400" w:firstLine="840"/>
        <w:jc w:val="left"/>
        <w:rPr>
          <w:rFonts w:ascii="Times New Roman" w:hAnsi="Times New Roman" w:cs="Times New Roman"/>
        </w:rPr>
      </w:pPr>
    </w:p>
    <w:p w14:paraId="6CDB6CE4" w14:textId="1D05B772" w:rsidR="007F3E47" w:rsidRPr="000022D7" w:rsidRDefault="007F3E47" w:rsidP="00A241B7">
      <w:pPr>
        <w:widowControl/>
        <w:snapToGrid w:val="0"/>
        <w:spacing w:beforeLines="50" w:before="156" w:afterLines="50" w:after="156" w:line="360" w:lineRule="auto"/>
        <w:jc w:val="left"/>
        <w:rPr>
          <w:rFonts w:ascii="Times New Roman" w:hAnsi="Times New Roman" w:cs="Times New Roman"/>
        </w:rPr>
      </w:pPr>
      <w:r w:rsidRPr="000022D7">
        <w:rPr>
          <w:rFonts w:ascii="Times New Roman" w:hAnsi="Times New Roman" w:cs="Times New Roman"/>
          <w:b/>
          <w:sz w:val="24"/>
          <w:szCs w:val="24"/>
        </w:rPr>
        <w:t>1.</w:t>
      </w:r>
      <w:r w:rsidR="00585EC5" w:rsidRPr="000022D7">
        <w:rPr>
          <w:rFonts w:ascii="Times New Roman" w:hAnsi="Times New Roman" w:cs="Times New Roman"/>
          <w:b/>
          <w:sz w:val="24"/>
          <w:szCs w:val="24"/>
        </w:rPr>
        <w:t>2</w:t>
      </w:r>
      <w:r w:rsidRPr="000022D7">
        <w:rPr>
          <w:rFonts w:ascii="Times New Roman" w:hAnsi="Times New Roman" w:cs="Times New Roman"/>
          <w:b/>
          <w:sz w:val="24"/>
          <w:szCs w:val="24"/>
        </w:rPr>
        <w:t>.3</w:t>
      </w:r>
      <w:proofErr w:type="gramStart"/>
      <w:r w:rsidRPr="000022D7">
        <w:rPr>
          <w:rFonts w:ascii="Times New Roman" w:hAnsi="Times New Roman" w:cs="Times New Roman"/>
          <w:b/>
          <w:sz w:val="24"/>
          <w:szCs w:val="24"/>
        </w:rPr>
        <w:t>贝祖</w:t>
      </w:r>
      <w:proofErr w:type="gramEnd"/>
      <w:r w:rsidR="00A241B7" w:rsidRPr="000022D7">
        <w:rPr>
          <w:rFonts w:ascii="Times New Roman" w:hAnsi="Times New Roman" w:cs="Times New Roman"/>
          <w:b/>
          <w:sz w:val="24"/>
          <w:szCs w:val="24"/>
        </w:rPr>
        <w:t xml:space="preserve"> </w:t>
      </w:r>
      <m:oMath>
        <m:r>
          <m:rPr>
            <m:sty m:val="b"/>
          </m:rPr>
          <w:rPr>
            <w:rFonts w:ascii="Cambria Math" w:hAnsi="Cambria Math" w:cs="Times New Roman"/>
            <w:sz w:val="24"/>
            <w:szCs w:val="24"/>
          </w:rPr>
          <m:t>(</m:t>
        </m:r>
        <w:bookmarkStart w:id="3" w:name="_Hlk171420175"/>
        <m:r>
          <m:rPr>
            <m:sty m:val="b"/>
          </m:rPr>
          <w:rPr>
            <w:rFonts w:ascii="Cambria Math" w:hAnsi="Cambria Math" w:cs="Times New Roman"/>
            <w:sz w:val="24"/>
            <w:szCs w:val="24"/>
          </w:rPr>
          <m:t>B</m:t>
        </m:r>
        <m:acc>
          <m:accPr>
            <m:chr m:val="́"/>
            <m:ctrlPr>
              <w:rPr>
                <w:rFonts w:ascii="Cambria Math" w:hAnsi="Cambria Math" w:cs="Times New Roman"/>
                <w:b/>
                <w:sz w:val="24"/>
                <w:szCs w:val="24"/>
              </w:rPr>
            </m:ctrlPr>
          </m:accPr>
          <m:e>
            <m:r>
              <m:rPr>
                <m:sty m:val="bi"/>
              </m:rPr>
              <w:rPr>
                <w:rFonts w:ascii="Cambria Math" w:hAnsi="Cambria Math" w:cs="Times New Roman"/>
                <w:sz w:val="24"/>
                <w:szCs w:val="24"/>
              </w:rPr>
              <m:t>e</m:t>
            </m:r>
          </m:e>
        </m:acc>
        <m:r>
          <m:rPr>
            <m:sty m:val="bi"/>
          </m:rPr>
          <w:rPr>
            <w:rFonts w:ascii="Cambria Math" w:hAnsi="Cambria Math" w:cs="Times New Roman"/>
            <w:sz w:val="24"/>
            <w:szCs w:val="24"/>
          </w:rPr>
          <m:t>zout</m:t>
        </m:r>
        <w:bookmarkEnd w:id="3"/>
        <m:r>
          <m:rPr>
            <m:sty m:val="bi"/>
          </m:rPr>
          <w:rPr>
            <w:rFonts w:ascii="Cambria Math" w:hAnsi="Cambria Math" w:cs="Times New Roman"/>
            <w:sz w:val="24"/>
            <w:szCs w:val="24"/>
          </w:rPr>
          <m:t>)</m:t>
        </m:r>
      </m:oMath>
      <w:r w:rsidR="00A241B7" w:rsidRPr="000022D7">
        <w:rPr>
          <w:rFonts w:ascii="Times New Roman" w:hAnsi="Times New Roman" w:cs="Times New Roman"/>
          <w:b/>
          <w:sz w:val="24"/>
          <w:szCs w:val="24"/>
        </w:rPr>
        <w:t xml:space="preserve"> </w:t>
      </w:r>
      <w:r w:rsidRPr="000022D7">
        <w:rPr>
          <w:rFonts w:ascii="Times New Roman" w:hAnsi="Times New Roman" w:cs="Times New Roman"/>
          <w:b/>
          <w:sz w:val="24"/>
          <w:szCs w:val="24"/>
        </w:rPr>
        <w:t>等式</w:t>
      </w:r>
    </w:p>
    <w:p w14:paraId="38ED677B" w14:textId="49EAA6FA" w:rsidR="007F3E47" w:rsidRPr="000022D7" w:rsidRDefault="007F3E47" w:rsidP="007F3E47">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rPr>
        <w:lastRenderedPageBreak/>
        <w:t>从广义</w:t>
      </w:r>
      <w:r w:rsidR="00BC0F68">
        <w:rPr>
          <w:rFonts w:ascii="Times New Roman" w:hAnsi="Times New Roman" w:cs="Times New Roman"/>
        </w:rPr>
        <w:t>欧几里德</w:t>
      </w:r>
      <w:r w:rsidRPr="000022D7">
        <w:rPr>
          <w:rFonts w:ascii="Times New Roman" w:hAnsi="Times New Roman" w:cs="Times New Roman"/>
        </w:rPr>
        <w:t>除法的</w:t>
      </w:r>
      <w:r w:rsidR="00A241B7" w:rsidRPr="000022D7">
        <w:rPr>
          <w:rFonts w:ascii="Times New Roman" w:hAnsi="Times New Roman" w:cs="Times New Roman"/>
        </w:rPr>
        <w:t>算式</w:t>
      </w:r>
      <w:r w:rsidRPr="000022D7">
        <w:rPr>
          <w:rFonts w:ascii="Times New Roman" w:hAnsi="Times New Roman" w:cs="Times New Roman"/>
        </w:rPr>
        <w:t>中，我们观察到</w:t>
      </w:r>
    </w:p>
    <w:p w14:paraId="06A7AEE2" w14:textId="77777777" w:rsidR="007F3E47" w:rsidRPr="000022D7" w:rsidRDefault="007F3E47" w:rsidP="007F3E47">
      <w:pPr>
        <w:widowControl/>
        <w:snapToGrid w:val="0"/>
        <w:spacing w:line="360" w:lineRule="auto"/>
        <w:ind w:firstLine="420"/>
        <w:jc w:val="center"/>
        <w:rPr>
          <w:rFonts w:ascii="Times New Roman" w:hAnsi="Times New Roman" w:cs="Times New Roman"/>
        </w:rPr>
      </w:pPr>
      <w:r w:rsidRPr="000022D7">
        <w:rPr>
          <w:rFonts w:ascii="Times New Roman" w:hAnsi="Times New Roman" w:cs="Times New Roman"/>
          <w:position w:val="-12"/>
        </w:rPr>
        <w:object w:dxaOrig="1640" w:dyaOrig="360" w14:anchorId="4E7D594E">
          <v:shape id="_x0000_i1364" type="#_x0000_t75" style="width:81.85pt;height:18.45pt" o:ole="">
            <v:imagedata r:id="rId642" o:title=""/>
          </v:shape>
          <o:OLEObject Type="Embed" ProgID="Equation.DSMT4" ShapeID="_x0000_i1364" DrawAspect="Content" ObjectID="_1791321162" r:id="rId643"/>
        </w:object>
      </w:r>
      <w:r w:rsidRPr="000022D7">
        <w:rPr>
          <w:rFonts w:ascii="Times New Roman" w:hAnsi="Times New Roman" w:cs="Times New Roman"/>
          <w:position w:val="-12"/>
        </w:rPr>
        <w:t xml:space="preserve">   </w:t>
      </w:r>
    </w:p>
    <w:p w14:paraId="69ECB55E" w14:textId="77777777" w:rsidR="007F3E47" w:rsidRPr="000022D7" w:rsidRDefault="007F3E47" w:rsidP="007F3E47">
      <w:pPr>
        <w:widowControl/>
        <w:snapToGrid w:val="0"/>
        <w:spacing w:line="360" w:lineRule="auto"/>
        <w:ind w:firstLine="420"/>
        <w:jc w:val="center"/>
        <w:rPr>
          <w:rFonts w:ascii="Times New Roman" w:hAnsi="Times New Roman" w:cs="Times New Roman"/>
        </w:rPr>
      </w:pPr>
      <w:r w:rsidRPr="000022D7">
        <w:rPr>
          <w:rFonts w:ascii="Times New Roman" w:hAnsi="Times New Roman" w:cs="Times New Roman"/>
          <w:position w:val="-12"/>
        </w:rPr>
        <w:object w:dxaOrig="1820" w:dyaOrig="360" w14:anchorId="39D7ED0A">
          <v:shape id="_x0000_i1365" type="#_x0000_t75" style="width:90.45pt;height:18.45pt" o:ole="">
            <v:imagedata r:id="rId644" o:title=""/>
          </v:shape>
          <o:OLEObject Type="Embed" ProgID="Equation.DSMT4" ShapeID="_x0000_i1365" DrawAspect="Content" ObjectID="_1791321163" r:id="rId645"/>
        </w:object>
      </w:r>
    </w:p>
    <w:p w14:paraId="38F6C9DD" w14:textId="77777777" w:rsidR="007F3E47" w:rsidRPr="000022D7" w:rsidRDefault="007F3E47" w:rsidP="007F3E47">
      <w:pPr>
        <w:widowControl/>
        <w:snapToGrid w:val="0"/>
        <w:spacing w:line="360" w:lineRule="auto"/>
        <w:ind w:firstLine="420"/>
        <w:jc w:val="center"/>
        <w:rPr>
          <w:rFonts w:ascii="Times New Roman" w:hAnsi="Times New Roman" w:cs="Times New Roman"/>
        </w:rPr>
      </w:pPr>
      <w:r w:rsidRPr="000022D7">
        <w:rPr>
          <w:rFonts w:ascii="Times New Roman" w:hAnsi="Times New Roman" w:cs="Times New Roman"/>
        </w:rPr>
        <w:t>……</w:t>
      </w:r>
    </w:p>
    <w:p w14:paraId="6EAB00A5" w14:textId="77777777" w:rsidR="007F3E47" w:rsidRPr="000022D7" w:rsidRDefault="007F3E47" w:rsidP="007F3E47">
      <w:pPr>
        <w:widowControl/>
        <w:snapToGrid w:val="0"/>
        <w:spacing w:line="360" w:lineRule="auto"/>
        <w:ind w:firstLine="420"/>
        <w:jc w:val="center"/>
        <w:rPr>
          <w:rFonts w:ascii="Times New Roman" w:hAnsi="Times New Roman" w:cs="Times New Roman"/>
        </w:rPr>
      </w:pPr>
      <w:r w:rsidRPr="000022D7">
        <w:rPr>
          <w:rFonts w:ascii="Times New Roman" w:hAnsi="Times New Roman" w:cs="Times New Roman"/>
          <w:position w:val="-12"/>
        </w:rPr>
        <w:object w:dxaOrig="1160" w:dyaOrig="360" w14:anchorId="2BAD5B19">
          <v:shape id="_x0000_i1366" type="#_x0000_t75" style="width:57.85pt;height:18.45pt" o:ole="">
            <v:imagedata r:id="rId646" o:title=""/>
          </v:shape>
          <o:OLEObject Type="Embed" ProgID="Equation.DSMT4" ShapeID="_x0000_i1366" DrawAspect="Content" ObjectID="_1791321164" r:id="rId647"/>
        </w:object>
      </w:r>
    </w:p>
    <w:p w14:paraId="3144A038" w14:textId="77777777" w:rsidR="007F3E47" w:rsidRPr="000022D7" w:rsidRDefault="007F3E47" w:rsidP="007F3E47">
      <w:pPr>
        <w:widowControl/>
        <w:snapToGrid w:val="0"/>
        <w:spacing w:line="360" w:lineRule="auto"/>
        <w:ind w:firstLine="420"/>
        <w:jc w:val="center"/>
        <w:rPr>
          <w:rFonts w:ascii="Times New Roman" w:hAnsi="Times New Roman" w:cs="Times New Roman"/>
        </w:rPr>
      </w:pPr>
      <w:r w:rsidRPr="000022D7">
        <w:rPr>
          <w:rFonts w:ascii="Times New Roman" w:hAnsi="Times New Roman" w:cs="Times New Roman"/>
          <w:position w:val="-12"/>
        </w:rPr>
        <w:object w:dxaOrig="1160" w:dyaOrig="360" w14:anchorId="348C85FB">
          <v:shape id="_x0000_i1367" type="#_x0000_t75" style="width:57.85pt;height:18.45pt" o:ole="">
            <v:imagedata r:id="rId648" o:title=""/>
          </v:shape>
          <o:OLEObject Type="Embed" ProgID="Equation.DSMT4" ShapeID="_x0000_i1367" DrawAspect="Content" ObjectID="_1791321165" r:id="rId649"/>
        </w:object>
      </w:r>
    </w:p>
    <w:p w14:paraId="30C35BF0" w14:textId="607AB6C4" w:rsidR="007F3E47" w:rsidRPr="000022D7" w:rsidRDefault="00A241B7" w:rsidP="007F3E47">
      <w:pPr>
        <w:widowControl/>
        <w:snapToGrid w:val="0"/>
        <w:spacing w:line="360" w:lineRule="auto"/>
        <w:jc w:val="left"/>
        <w:rPr>
          <w:rFonts w:ascii="Times New Roman" w:hAnsi="Times New Roman" w:cs="Times New Roman"/>
          <w:position w:val="-10"/>
        </w:rPr>
      </w:pPr>
      <w:r w:rsidRPr="000022D7">
        <w:rPr>
          <w:rFonts w:ascii="Times New Roman" w:hAnsi="Times New Roman" w:cs="Times New Roman"/>
        </w:rPr>
        <w:t>通过</w:t>
      </w:r>
      <w:r w:rsidR="007F3E47" w:rsidRPr="000022D7">
        <w:rPr>
          <w:rFonts w:ascii="Times New Roman" w:hAnsi="Times New Roman" w:cs="Times New Roman"/>
        </w:rPr>
        <w:t>逐次消去</w:t>
      </w:r>
      <w:r w:rsidR="007F3E47" w:rsidRPr="000022D7">
        <w:rPr>
          <w:rFonts w:ascii="Times New Roman" w:hAnsi="Times New Roman" w:cs="Times New Roman"/>
          <w:position w:val="-12"/>
        </w:rPr>
        <w:object w:dxaOrig="1800" w:dyaOrig="360" w14:anchorId="0DFCB4FF">
          <v:shape id="_x0000_i1368" type="#_x0000_t75" style="width:90.45pt;height:18.45pt" o:ole="">
            <v:imagedata r:id="rId650" o:title=""/>
          </v:shape>
          <o:OLEObject Type="Embed" ProgID="Equation.DSMT4" ShapeID="_x0000_i1368" DrawAspect="Content" ObjectID="_1791321166" r:id="rId651"/>
        </w:object>
      </w:r>
      <w:r w:rsidR="007F3E47" w:rsidRPr="000022D7">
        <w:rPr>
          <w:rFonts w:ascii="Times New Roman" w:hAnsi="Times New Roman" w:cs="Times New Roman"/>
        </w:rPr>
        <w:t>可以找到整数</w:t>
      </w:r>
      <w:r w:rsidR="007F3E47" w:rsidRPr="000022D7">
        <w:rPr>
          <w:rFonts w:ascii="Times New Roman" w:hAnsi="Times New Roman" w:cs="Times New Roman"/>
          <w:position w:val="-10"/>
        </w:rPr>
        <w:object w:dxaOrig="340" w:dyaOrig="279" w14:anchorId="32B840B4">
          <v:shape id="_x0000_i1369" type="#_x0000_t75" style="width:17.85pt;height:14.75pt" o:ole="">
            <v:imagedata r:id="rId652" o:title=""/>
          </v:shape>
          <o:OLEObject Type="Embed" ProgID="Equation.DSMT4" ShapeID="_x0000_i1369" DrawAspect="Content" ObjectID="_1791321167" r:id="rId653"/>
        </w:object>
      </w:r>
      <w:r w:rsidRPr="000022D7">
        <w:rPr>
          <w:rFonts w:ascii="Times New Roman" w:hAnsi="Times New Roman" w:cs="Times New Roman"/>
        </w:rPr>
        <w:t xml:space="preserve">, </w:t>
      </w:r>
      <w:r w:rsidR="007F3E47" w:rsidRPr="000022D7">
        <w:rPr>
          <w:rFonts w:ascii="Times New Roman" w:hAnsi="Times New Roman" w:cs="Times New Roman"/>
        </w:rPr>
        <w:t>使得</w:t>
      </w:r>
      <w:r w:rsidR="007F3E47" w:rsidRPr="000022D7">
        <w:rPr>
          <w:rFonts w:ascii="Times New Roman" w:hAnsi="Times New Roman" w:cs="Times New Roman"/>
        </w:rPr>
        <w:t xml:space="preserve"> </w:t>
      </w:r>
      <w:r w:rsidR="007F3E47" w:rsidRPr="000022D7">
        <w:rPr>
          <w:rFonts w:ascii="Times New Roman" w:hAnsi="Times New Roman" w:cs="Times New Roman"/>
          <w:position w:val="-10"/>
        </w:rPr>
        <w:object w:dxaOrig="1440" w:dyaOrig="320" w14:anchorId="6196F75B">
          <v:shape id="_x0000_i1370" type="#_x0000_t75" style="width:1in;height:16pt" o:ole="">
            <v:imagedata r:id="rId654" o:title=""/>
          </v:shape>
          <o:OLEObject Type="Embed" ProgID="Equation.DSMT4" ShapeID="_x0000_i1370" DrawAspect="Content" ObjectID="_1791321168" r:id="rId655"/>
        </w:object>
      </w:r>
      <w:r w:rsidRPr="000022D7">
        <w:rPr>
          <w:rFonts w:ascii="Times New Roman" w:hAnsi="Times New Roman" w:cs="Times New Roman"/>
        </w:rPr>
        <w:t>.</w:t>
      </w:r>
    </w:p>
    <w:p w14:paraId="51AAC6A0" w14:textId="77777777" w:rsidR="007F3E47" w:rsidRPr="000022D7" w:rsidRDefault="007F3E47" w:rsidP="007F3E47">
      <w:pPr>
        <w:widowControl/>
        <w:snapToGrid w:val="0"/>
        <w:spacing w:line="360" w:lineRule="auto"/>
        <w:jc w:val="left"/>
        <w:rPr>
          <w:rFonts w:ascii="Times New Roman" w:hAnsi="Times New Roman" w:cs="Times New Roman"/>
        </w:rPr>
      </w:pPr>
    </w:p>
    <w:p w14:paraId="1F92CA0F" w14:textId="2623C3C4" w:rsidR="007F3E47" w:rsidRPr="000022D7" w:rsidRDefault="007F3E47" w:rsidP="007F3E47">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定理</w:t>
      </w:r>
      <w:r w:rsidR="00ED296E">
        <w:rPr>
          <w:rFonts w:ascii="Times New Roman" w:hAnsi="Times New Roman" w:cs="Times New Roman" w:hint="eastAsia"/>
          <w:b/>
        </w:rPr>
        <w:t>1.2.</w:t>
      </w:r>
      <w:r w:rsidR="00A241B7" w:rsidRPr="000022D7">
        <w:rPr>
          <w:rFonts w:ascii="Times New Roman" w:hAnsi="Times New Roman" w:cs="Times New Roman"/>
          <w:b/>
        </w:rPr>
        <w:t>4</w:t>
      </w:r>
      <w:r w:rsidRPr="000022D7">
        <w:rPr>
          <w:rFonts w:ascii="Times New Roman" w:hAnsi="Times New Roman" w:cs="Times New Roman"/>
        </w:rPr>
        <w:t xml:space="preserve"> </w:t>
      </w:r>
      <w:r w:rsidRPr="000022D7">
        <w:rPr>
          <w:rFonts w:ascii="Times New Roman" w:hAnsi="Times New Roman" w:cs="Times New Roman"/>
        </w:rPr>
        <w:t>设</w:t>
      </w:r>
      <w:r w:rsidRPr="000022D7">
        <w:rPr>
          <w:rFonts w:ascii="Times New Roman" w:hAnsi="Times New Roman" w:cs="Times New Roman"/>
          <w:i/>
        </w:rPr>
        <w:t>a</w:t>
      </w:r>
      <w:r w:rsidRPr="000022D7">
        <w:rPr>
          <w:rFonts w:ascii="Times New Roman" w:hAnsi="Times New Roman" w:cs="Times New Roman"/>
        </w:rPr>
        <w:t>，</w:t>
      </w:r>
      <w:r w:rsidRPr="000022D7">
        <w:rPr>
          <w:rFonts w:ascii="Times New Roman" w:hAnsi="Times New Roman" w:cs="Times New Roman"/>
          <w:i/>
        </w:rPr>
        <w:t>b</w:t>
      </w:r>
      <w:r w:rsidRPr="000022D7">
        <w:rPr>
          <w:rFonts w:ascii="Times New Roman" w:hAnsi="Times New Roman" w:cs="Times New Roman"/>
        </w:rPr>
        <w:t>是任意两个正整数，则存在整数是</w:t>
      </w:r>
      <w:r w:rsidRPr="000022D7">
        <w:rPr>
          <w:rFonts w:ascii="Times New Roman" w:hAnsi="Times New Roman" w:cs="Times New Roman"/>
          <w:i/>
        </w:rPr>
        <w:t>s</w:t>
      </w:r>
      <w:r w:rsidRPr="000022D7">
        <w:rPr>
          <w:rFonts w:ascii="Times New Roman" w:hAnsi="Times New Roman" w:cs="Times New Roman"/>
        </w:rPr>
        <w:t>，</w:t>
      </w:r>
      <w:r w:rsidRPr="000022D7">
        <w:rPr>
          <w:rFonts w:ascii="Times New Roman" w:hAnsi="Times New Roman" w:cs="Times New Roman"/>
          <w:i/>
        </w:rPr>
        <w:t>t</w:t>
      </w:r>
      <w:r w:rsidRPr="000022D7">
        <w:rPr>
          <w:rFonts w:ascii="Times New Roman" w:hAnsi="Times New Roman" w:cs="Times New Roman"/>
        </w:rPr>
        <w:t>使得</w:t>
      </w:r>
    </w:p>
    <w:p w14:paraId="5D5E646F" w14:textId="77777777" w:rsidR="007F3E47" w:rsidRPr="000022D7" w:rsidRDefault="007F3E47" w:rsidP="007F3E47">
      <w:pPr>
        <w:widowControl/>
        <w:snapToGrid w:val="0"/>
        <w:spacing w:line="360" w:lineRule="auto"/>
        <w:ind w:firstLine="405"/>
        <w:jc w:val="left"/>
        <w:rPr>
          <w:rFonts w:ascii="Times New Roman" w:hAnsi="Times New Roman" w:cs="Times New Roman"/>
        </w:rPr>
      </w:pPr>
      <w:r w:rsidRPr="000022D7">
        <w:rPr>
          <w:rFonts w:ascii="Times New Roman" w:hAnsi="Times New Roman" w:cs="Times New Roman"/>
        </w:rPr>
        <w:t xml:space="preserve">                            </w:t>
      </w:r>
      <w:r w:rsidRPr="000022D7">
        <w:rPr>
          <w:rFonts w:ascii="Times New Roman" w:hAnsi="Times New Roman" w:cs="Times New Roman"/>
          <w:position w:val="-10"/>
        </w:rPr>
        <w:object w:dxaOrig="1440" w:dyaOrig="320" w14:anchorId="779C4036">
          <v:shape id="_x0000_i1371" type="#_x0000_t75" style="width:1in;height:16pt" o:ole="">
            <v:imagedata r:id="rId654" o:title=""/>
          </v:shape>
          <o:OLEObject Type="Embed" ProgID="Equation.DSMT4" ShapeID="_x0000_i1371" DrawAspect="Content" ObjectID="_1791321169" r:id="rId656"/>
        </w:object>
      </w:r>
      <w:r w:rsidRPr="000022D7">
        <w:rPr>
          <w:rFonts w:ascii="Times New Roman" w:hAnsi="Times New Roman" w:cs="Times New Roman"/>
        </w:rPr>
        <w:t xml:space="preserve">                    </w:t>
      </w:r>
    </w:p>
    <w:p w14:paraId="093FDF01" w14:textId="4A14AB06" w:rsidR="007F3E47" w:rsidRPr="000022D7" w:rsidRDefault="007F3E47" w:rsidP="007F3E47">
      <w:pPr>
        <w:widowControl/>
        <w:snapToGrid w:val="0"/>
        <w:spacing w:line="360" w:lineRule="auto"/>
        <w:ind w:firstLine="405"/>
        <w:jc w:val="left"/>
        <w:rPr>
          <w:rFonts w:ascii="Times New Roman" w:hAnsi="Times New Roman" w:cs="Times New Roman"/>
        </w:rPr>
      </w:pPr>
      <w:r w:rsidRPr="000022D7">
        <w:rPr>
          <w:rFonts w:ascii="Times New Roman" w:hAnsi="Times New Roman" w:cs="Times New Roman"/>
        </w:rPr>
        <w:t>成立</w:t>
      </w:r>
      <w:r w:rsidR="00A65B13" w:rsidRPr="000022D7">
        <w:rPr>
          <w:rFonts w:ascii="Times New Roman" w:hAnsi="Times New Roman" w:cs="Times New Roman"/>
        </w:rPr>
        <w:t>,</w:t>
      </w:r>
      <w:r w:rsidRPr="000022D7">
        <w:rPr>
          <w:rFonts w:ascii="Times New Roman" w:hAnsi="Times New Roman" w:cs="Times New Roman"/>
        </w:rPr>
        <w:t xml:space="preserve"> </w:t>
      </w:r>
      <w:r w:rsidRPr="000022D7">
        <w:rPr>
          <w:rFonts w:ascii="Times New Roman" w:hAnsi="Times New Roman" w:cs="Times New Roman"/>
        </w:rPr>
        <w:t>该式</w:t>
      </w:r>
      <w:proofErr w:type="gramStart"/>
      <w:r w:rsidRPr="000022D7">
        <w:rPr>
          <w:rFonts w:ascii="Times New Roman" w:hAnsi="Times New Roman" w:cs="Times New Roman"/>
        </w:rPr>
        <w:t>叫做</w:t>
      </w:r>
      <w:r w:rsidRPr="000022D7">
        <w:rPr>
          <w:rFonts w:ascii="Times New Roman" w:hAnsi="Times New Roman" w:cs="Times New Roman"/>
          <w:b/>
        </w:rPr>
        <w:t>贝祖等式</w:t>
      </w:r>
      <w:proofErr w:type="gramEnd"/>
      <w:r w:rsidRPr="000022D7">
        <w:rPr>
          <w:rFonts w:ascii="Times New Roman" w:hAnsi="Times New Roman" w:cs="Times New Roman"/>
        </w:rPr>
        <w:t xml:space="preserve">. </w:t>
      </w:r>
    </w:p>
    <w:p w14:paraId="725AD352" w14:textId="15F1D5BB" w:rsidR="007F3E47" w:rsidRPr="000022D7" w:rsidRDefault="00DC6024" w:rsidP="007F3E47">
      <w:pPr>
        <w:widowControl/>
        <w:snapToGrid w:val="0"/>
        <w:spacing w:line="360" w:lineRule="auto"/>
        <w:ind w:firstLine="405"/>
        <w:jc w:val="left"/>
        <w:rPr>
          <w:rFonts w:ascii="Times New Roman" w:hAnsi="Times New Roman" w:cs="Times New Roman"/>
        </w:rPr>
      </w:pPr>
      <w:r w:rsidRPr="000022D7">
        <w:rPr>
          <w:rFonts w:ascii="Times New Roman" w:hAnsi="Times New Roman" w:cs="Times New Roman"/>
        </w:rPr>
        <w:t>根据广义</w:t>
      </w:r>
      <w:r w:rsidR="00BC0F68">
        <w:rPr>
          <w:rFonts w:ascii="Times New Roman" w:hAnsi="Times New Roman" w:cs="Times New Roman"/>
        </w:rPr>
        <w:t>欧几里德</w:t>
      </w:r>
      <w:r w:rsidRPr="000022D7">
        <w:rPr>
          <w:rFonts w:ascii="Times New Roman" w:hAnsi="Times New Roman" w:cs="Times New Roman"/>
        </w:rPr>
        <w:t>的逆向运算，可以</w:t>
      </w:r>
      <w:proofErr w:type="gramStart"/>
      <w:r w:rsidRPr="000022D7">
        <w:rPr>
          <w:rFonts w:ascii="Times New Roman" w:hAnsi="Times New Roman" w:cs="Times New Roman"/>
        </w:rPr>
        <w:t>得到贝祖等式</w:t>
      </w:r>
      <w:proofErr w:type="gramEnd"/>
      <w:r w:rsidRPr="000022D7">
        <w:rPr>
          <w:rFonts w:ascii="Times New Roman" w:hAnsi="Times New Roman" w:cs="Times New Roman"/>
        </w:rPr>
        <w:t>的结论</w:t>
      </w:r>
      <w:r w:rsidRPr="000022D7">
        <w:rPr>
          <w:rFonts w:ascii="Times New Roman" w:hAnsi="Times New Roman" w:cs="Times New Roman"/>
        </w:rPr>
        <w:t xml:space="preserve">. </w:t>
      </w:r>
      <w:r w:rsidRPr="000022D7">
        <w:rPr>
          <w:rFonts w:ascii="Times New Roman" w:hAnsi="Times New Roman" w:cs="Times New Roman"/>
        </w:rPr>
        <w:t>此外，还有其余的</w:t>
      </w:r>
      <w:proofErr w:type="gramStart"/>
      <w:r w:rsidRPr="000022D7">
        <w:rPr>
          <w:rFonts w:ascii="Times New Roman" w:hAnsi="Times New Roman" w:cs="Times New Roman"/>
        </w:rPr>
        <w:t>证明贝祖等式</w:t>
      </w:r>
      <w:proofErr w:type="gramEnd"/>
      <w:r w:rsidRPr="000022D7">
        <w:rPr>
          <w:rFonts w:ascii="Times New Roman" w:hAnsi="Times New Roman" w:cs="Times New Roman"/>
        </w:rPr>
        <w:t>的方法，有兴趣的读者可以参考课外资料</w:t>
      </w:r>
      <w:r w:rsidRPr="000022D7">
        <w:rPr>
          <w:rFonts w:ascii="Times New Roman" w:hAnsi="Times New Roman" w:cs="Times New Roman"/>
        </w:rPr>
        <w:t>.</w:t>
      </w:r>
    </w:p>
    <w:p w14:paraId="3EA80EDE" w14:textId="77777777" w:rsidR="00DC6024" w:rsidRPr="000022D7" w:rsidRDefault="00DC6024" w:rsidP="007F3E47">
      <w:pPr>
        <w:widowControl/>
        <w:snapToGrid w:val="0"/>
        <w:spacing w:line="360" w:lineRule="auto"/>
        <w:ind w:firstLine="405"/>
        <w:jc w:val="left"/>
        <w:rPr>
          <w:rFonts w:ascii="Times New Roman" w:hAnsi="Times New Roman" w:cs="Times New Roman"/>
          <w:b/>
        </w:rPr>
      </w:pPr>
    </w:p>
    <w:p w14:paraId="45847E35" w14:textId="36030E5C" w:rsidR="007F3E47" w:rsidRPr="000022D7" w:rsidRDefault="007F3E47" w:rsidP="00762FBF">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B73C38">
        <w:rPr>
          <w:rFonts w:ascii="Times New Roman" w:hAnsi="Times New Roman" w:cs="Times New Roman" w:hint="eastAsia"/>
          <w:b/>
        </w:rPr>
        <w:t>1.2.</w:t>
      </w:r>
      <w:r w:rsidRPr="000022D7">
        <w:rPr>
          <w:rFonts w:ascii="Times New Roman" w:hAnsi="Times New Roman" w:cs="Times New Roman"/>
          <w:b/>
        </w:rPr>
        <w:t>1</w:t>
      </w:r>
      <w:r w:rsidR="00762FBF" w:rsidRPr="000022D7">
        <w:rPr>
          <w:rFonts w:ascii="Times New Roman" w:hAnsi="Times New Roman" w:cs="Times New Roman"/>
          <w:b/>
        </w:rPr>
        <w:t>0</w:t>
      </w:r>
      <w:r w:rsidRPr="000022D7">
        <w:rPr>
          <w:rFonts w:ascii="Times New Roman" w:hAnsi="Times New Roman" w:cs="Times New Roman"/>
          <w:b/>
        </w:rPr>
        <w:t xml:space="preserve"> </w:t>
      </w:r>
      <w:r w:rsidRPr="000022D7">
        <w:rPr>
          <w:rFonts w:ascii="Times New Roman" w:hAnsi="Times New Roman" w:cs="Times New Roman"/>
        </w:rPr>
        <w:t>设</w:t>
      </w:r>
      <w:r w:rsidR="00C84595" w:rsidRPr="005A7571">
        <w:rPr>
          <w:rFonts w:ascii="Times New Roman" w:hAnsi="Times New Roman" w:cs="Times New Roman" w:hint="eastAsia"/>
          <w:i/>
          <w:iCs/>
        </w:rPr>
        <w:t>a</w:t>
      </w:r>
      <w:r w:rsidR="00C84595">
        <w:rPr>
          <w:rFonts w:ascii="Times New Roman" w:hAnsi="Times New Roman" w:cs="Times New Roman" w:hint="eastAsia"/>
        </w:rPr>
        <w:t xml:space="preserve"> = </w:t>
      </w:r>
      <w:r w:rsidR="00C84595" w:rsidRPr="00854FBD">
        <w:rPr>
          <w:rFonts w:ascii="Times New Roman" w:hAnsi="Times New Roman" w:cs="Times New Roman"/>
        </w:rPr>
        <w:t xml:space="preserve">377, </w:t>
      </w:r>
      <w:r w:rsidR="00C84595" w:rsidRPr="005A7571">
        <w:rPr>
          <w:rFonts w:ascii="Times New Roman" w:hAnsi="Times New Roman" w:cs="Times New Roman" w:hint="eastAsia"/>
          <w:i/>
          <w:iCs/>
        </w:rPr>
        <w:t>b</w:t>
      </w:r>
      <w:r w:rsidR="00C84595">
        <w:rPr>
          <w:rFonts w:ascii="Times New Roman" w:hAnsi="Times New Roman" w:cs="Times New Roman" w:hint="eastAsia"/>
        </w:rPr>
        <w:t xml:space="preserve"> = </w:t>
      </w:r>
      <w:r w:rsidR="00C84595" w:rsidRPr="00854FBD">
        <w:rPr>
          <w:rFonts w:ascii="Times New Roman" w:hAnsi="Times New Roman" w:cs="Times New Roman"/>
        </w:rPr>
        <w:t>221</w:t>
      </w:r>
      <w:r w:rsidR="00C84595">
        <w:rPr>
          <w:rFonts w:ascii="Times New Roman" w:hAnsi="Times New Roman" w:cs="Times New Roman" w:hint="eastAsia"/>
        </w:rPr>
        <w:t xml:space="preserve">, </w:t>
      </w:r>
      <w:r w:rsidRPr="000022D7">
        <w:rPr>
          <w:rFonts w:ascii="Times New Roman" w:hAnsi="Times New Roman" w:cs="Times New Roman"/>
        </w:rPr>
        <w:t>求整数</w:t>
      </w:r>
      <w:r w:rsidRPr="000022D7">
        <w:rPr>
          <w:rFonts w:ascii="Times New Roman" w:hAnsi="Times New Roman" w:cs="Times New Roman"/>
          <w:i/>
        </w:rPr>
        <w:t>s</w:t>
      </w:r>
      <w:r w:rsidRPr="000022D7">
        <w:rPr>
          <w:rFonts w:ascii="Times New Roman" w:hAnsi="Times New Roman" w:cs="Times New Roman"/>
        </w:rPr>
        <w:t>，</w:t>
      </w:r>
      <w:r w:rsidRPr="000022D7">
        <w:rPr>
          <w:rFonts w:ascii="Times New Roman" w:hAnsi="Times New Roman" w:cs="Times New Roman"/>
          <w:i/>
        </w:rPr>
        <w:t>t</w:t>
      </w:r>
      <w:r w:rsidRPr="000022D7">
        <w:rPr>
          <w:rFonts w:ascii="Times New Roman" w:hAnsi="Times New Roman" w:cs="Times New Roman"/>
        </w:rPr>
        <w:t>，使得</w:t>
      </w:r>
      <w:r w:rsidRPr="000022D7">
        <w:rPr>
          <w:rFonts w:ascii="Times New Roman" w:hAnsi="Times New Roman" w:cs="Times New Roman"/>
        </w:rPr>
        <w:t xml:space="preserve"> </w:t>
      </w:r>
      <w:r w:rsidRPr="000022D7">
        <w:rPr>
          <w:rFonts w:ascii="Times New Roman" w:hAnsi="Times New Roman" w:cs="Times New Roman"/>
          <w:position w:val="-10"/>
        </w:rPr>
        <w:object w:dxaOrig="1440" w:dyaOrig="320" w14:anchorId="334384B8">
          <v:shape id="_x0000_i1372" type="#_x0000_t75" style="width:1in;height:16pt" o:ole="">
            <v:imagedata r:id="rId654" o:title=""/>
          </v:shape>
          <o:OLEObject Type="Embed" ProgID="Equation.DSMT4" ShapeID="_x0000_i1372" DrawAspect="Content" ObjectID="_1791321170" r:id="rId657"/>
        </w:object>
      </w:r>
      <w:r w:rsidR="00B73C38">
        <w:rPr>
          <w:rFonts w:ascii="Times New Roman" w:hAnsi="Times New Roman" w:cs="Times New Roman" w:hint="eastAsia"/>
        </w:rPr>
        <w:t>.</w:t>
      </w:r>
    </w:p>
    <w:p w14:paraId="06EA9405" w14:textId="606FDDF4" w:rsidR="007F3E47" w:rsidRDefault="007F3E47" w:rsidP="007F3E47">
      <w:pPr>
        <w:widowControl/>
        <w:snapToGrid w:val="0"/>
        <w:spacing w:line="360" w:lineRule="auto"/>
        <w:ind w:firstLine="405"/>
        <w:jc w:val="left"/>
        <w:rPr>
          <w:rFonts w:ascii="Times New Roman" w:hAnsi="Times New Roman" w:cs="Times New Roman"/>
        </w:rPr>
      </w:pPr>
      <w:r w:rsidRPr="000022D7">
        <w:rPr>
          <w:rFonts w:ascii="Times New Roman" w:hAnsi="Times New Roman" w:cs="Times New Roman"/>
          <w:b/>
        </w:rPr>
        <w:t>解</w:t>
      </w:r>
      <w:r w:rsidRPr="000022D7">
        <w:rPr>
          <w:rFonts w:ascii="Times New Roman" w:hAnsi="Times New Roman" w:cs="Times New Roman"/>
          <w:b/>
        </w:rPr>
        <w:t xml:space="preserve">  </w:t>
      </w:r>
      <w:proofErr w:type="gramStart"/>
      <w:r w:rsidRPr="000022D7">
        <w:rPr>
          <w:rFonts w:ascii="Times New Roman" w:hAnsi="Times New Roman" w:cs="Times New Roman"/>
        </w:rPr>
        <w:t>由例</w:t>
      </w:r>
      <w:proofErr w:type="gramEnd"/>
      <w:r w:rsidR="00ED296E" w:rsidRPr="003453CD">
        <w:rPr>
          <w:rFonts w:ascii="Times New Roman" w:hAnsi="Times New Roman" w:cs="Times New Roman"/>
          <w:bCs/>
        </w:rPr>
        <w:t>1.2.</w:t>
      </w:r>
      <w:r w:rsidR="00762FBF" w:rsidRPr="000022D7">
        <w:rPr>
          <w:rFonts w:ascii="Times New Roman" w:hAnsi="Times New Roman" w:cs="Times New Roman"/>
        </w:rPr>
        <w:t>8</w:t>
      </w:r>
      <w:r w:rsidRPr="000022D7">
        <w:rPr>
          <w:rFonts w:ascii="Times New Roman" w:hAnsi="Times New Roman" w:cs="Times New Roman"/>
        </w:rPr>
        <w:t>，我们有</w:t>
      </w:r>
    </w:p>
    <w:p w14:paraId="38372D33" w14:textId="35141DAD" w:rsidR="00FF4D35" w:rsidRDefault="00FF4D35" w:rsidP="00E92FA7">
      <w:pPr>
        <w:widowControl/>
        <w:snapToGrid w:val="0"/>
        <w:spacing w:line="360" w:lineRule="auto"/>
        <w:ind w:firstLine="2977"/>
        <w:jc w:val="left"/>
        <w:rPr>
          <w:rFonts w:ascii="Times New Roman" w:hAnsi="Times New Roman" w:cs="Times New Roman"/>
        </w:rPr>
      </w:pPr>
      <w:r>
        <w:rPr>
          <w:rFonts w:ascii="Times New Roman" w:hAnsi="Times New Roman" w:cs="Times New Roman" w:hint="eastAsia"/>
        </w:rPr>
        <w:t>13 = 65-2</w:t>
      </w:r>
      <w:r>
        <w:rPr>
          <w:rFonts w:ascii="Times New Roman" w:hAnsi="Times New Roman" w:cs="Times New Roman"/>
        </w:rPr>
        <w:sym w:font="Wingdings" w:char="F09E"/>
      </w:r>
      <w:r>
        <w:rPr>
          <w:rFonts w:ascii="Times New Roman" w:hAnsi="Times New Roman" w:cs="Times New Roman" w:hint="eastAsia"/>
        </w:rPr>
        <w:t>2</w:t>
      </w:r>
      <w:r w:rsidR="00D606D3">
        <w:rPr>
          <w:rFonts w:ascii="Times New Roman" w:hAnsi="Times New Roman" w:cs="Times New Roman" w:hint="eastAsia"/>
        </w:rPr>
        <w:t>6</w:t>
      </w:r>
    </w:p>
    <w:p w14:paraId="1148EA68" w14:textId="55CC37FA" w:rsidR="00FF4D35" w:rsidRDefault="00FF4D35" w:rsidP="00D606D3">
      <w:pPr>
        <w:widowControl/>
        <w:snapToGrid w:val="0"/>
        <w:spacing w:line="360" w:lineRule="auto"/>
        <w:ind w:firstLine="3261"/>
        <w:jc w:val="left"/>
        <w:rPr>
          <w:rFonts w:ascii="Times New Roman" w:hAnsi="Times New Roman" w:cs="Times New Roman"/>
        </w:rPr>
      </w:pPr>
      <w:r>
        <w:rPr>
          <w:rFonts w:ascii="Times New Roman" w:hAnsi="Times New Roman" w:cs="Times New Roman" w:hint="eastAsia"/>
        </w:rPr>
        <w:t>= 65-2</w:t>
      </w:r>
      <w:r>
        <w:rPr>
          <w:rFonts w:ascii="Times New Roman" w:hAnsi="Times New Roman" w:cs="Times New Roman"/>
        </w:rPr>
        <w:sym w:font="Wingdings" w:char="F09E"/>
      </w:r>
      <w:r w:rsidR="00D606D3">
        <w:rPr>
          <w:rFonts w:ascii="Times New Roman" w:hAnsi="Times New Roman" w:cs="Times New Roman" w:hint="eastAsia"/>
        </w:rPr>
        <w:t>(156-2</w:t>
      </w:r>
      <w:r w:rsidR="00D606D3">
        <w:rPr>
          <w:rFonts w:ascii="Times New Roman" w:hAnsi="Times New Roman" w:cs="Times New Roman" w:hint="eastAsia"/>
        </w:rPr>
        <w:sym w:font="Wingdings" w:char="F09E"/>
      </w:r>
      <w:r w:rsidR="00D606D3">
        <w:rPr>
          <w:rFonts w:ascii="Times New Roman" w:hAnsi="Times New Roman" w:cs="Times New Roman" w:hint="eastAsia"/>
        </w:rPr>
        <w:t>65)</w:t>
      </w:r>
    </w:p>
    <w:p w14:paraId="7565E487" w14:textId="5BBAE424" w:rsidR="00D606D3" w:rsidRDefault="00D606D3" w:rsidP="003453CD">
      <w:pPr>
        <w:widowControl/>
        <w:snapToGrid w:val="0"/>
        <w:spacing w:line="360" w:lineRule="auto"/>
        <w:ind w:firstLine="3261"/>
        <w:jc w:val="left"/>
        <w:rPr>
          <w:rFonts w:ascii="Times New Roman" w:hAnsi="Times New Roman" w:cs="Times New Roman"/>
        </w:rPr>
      </w:pPr>
      <w:r>
        <w:rPr>
          <w:rFonts w:ascii="Times New Roman" w:hAnsi="Times New Roman" w:cs="Times New Roman" w:hint="eastAsia"/>
        </w:rPr>
        <w:t>= 5</w:t>
      </w:r>
      <w:r>
        <w:rPr>
          <w:rFonts w:ascii="Times New Roman" w:hAnsi="Times New Roman" w:cs="Times New Roman"/>
        </w:rPr>
        <w:sym w:font="Wingdings" w:char="F09E"/>
      </w:r>
      <w:r>
        <w:rPr>
          <w:rFonts w:ascii="Times New Roman" w:hAnsi="Times New Roman" w:cs="Times New Roman" w:hint="eastAsia"/>
        </w:rPr>
        <w:t>65-2</w:t>
      </w:r>
      <w:r>
        <w:rPr>
          <w:rFonts w:ascii="Times New Roman" w:hAnsi="Times New Roman" w:cs="Times New Roman"/>
        </w:rPr>
        <w:sym w:font="Wingdings" w:char="F09E"/>
      </w:r>
      <w:r>
        <w:rPr>
          <w:rFonts w:ascii="Times New Roman" w:hAnsi="Times New Roman" w:cs="Times New Roman" w:hint="eastAsia"/>
        </w:rPr>
        <w:t>156</w:t>
      </w:r>
    </w:p>
    <w:p w14:paraId="5C5AE6DF" w14:textId="73C3EEC9" w:rsidR="00D606D3" w:rsidRDefault="00D606D3" w:rsidP="003453CD">
      <w:pPr>
        <w:widowControl/>
        <w:snapToGrid w:val="0"/>
        <w:spacing w:line="360" w:lineRule="auto"/>
        <w:ind w:firstLine="3261"/>
        <w:jc w:val="left"/>
        <w:rPr>
          <w:rFonts w:ascii="Times New Roman" w:hAnsi="Times New Roman" w:cs="Times New Roman"/>
        </w:rPr>
      </w:pPr>
      <w:r>
        <w:rPr>
          <w:rFonts w:ascii="Times New Roman" w:hAnsi="Times New Roman" w:cs="Times New Roman" w:hint="eastAsia"/>
        </w:rPr>
        <w:t>= 5</w:t>
      </w:r>
      <w:r>
        <w:rPr>
          <w:rFonts w:ascii="Times New Roman" w:hAnsi="Times New Roman" w:cs="Times New Roman"/>
        </w:rPr>
        <w:sym w:font="Wingdings" w:char="F09E"/>
      </w:r>
      <w:r>
        <w:rPr>
          <w:rFonts w:ascii="Times New Roman" w:hAnsi="Times New Roman" w:cs="Times New Roman" w:hint="eastAsia"/>
        </w:rPr>
        <w:t>(221-1</w:t>
      </w:r>
      <w:r>
        <w:rPr>
          <w:rFonts w:ascii="Times New Roman" w:hAnsi="Times New Roman" w:cs="Times New Roman"/>
        </w:rPr>
        <w:sym w:font="Wingdings" w:char="F09E"/>
      </w:r>
      <w:r>
        <w:rPr>
          <w:rFonts w:ascii="Times New Roman" w:hAnsi="Times New Roman" w:cs="Times New Roman" w:hint="eastAsia"/>
        </w:rPr>
        <w:t>156)-</w:t>
      </w:r>
      <w:r w:rsidRPr="00D606D3">
        <w:rPr>
          <w:rFonts w:ascii="Times New Roman" w:hAnsi="Times New Roman" w:cs="Times New Roman" w:hint="eastAsia"/>
        </w:rPr>
        <w:t xml:space="preserve"> </w:t>
      </w:r>
      <w:r>
        <w:rPr>
          <w:rFonts w:ascii="Times New Roman" w:hAnsi="Times New Roman" w:cs="Times New Roman" w:hint="eastAsia"/>
        </w:rPr>
        <w:t>2</w:t>
      </w:r>
      <w:r>
        <w:rPr>
          <w:rFonts w:ascii="Times New Roman" w:hAnsi="Times New Roman" w:cs="Times New Roman"/>
        </w:rPr>
        <w:sym w:font="Wingdings" w:char="F09E"/>
      </w:r>
      <w:r>
        <w:rPr>
          <w:rFonts w:ascii="Times New Roman" w:hAnsi="Times New Roman" w:cs="Times New Roman" w:hint="eastAsia"/>
        </w:rPr>
        <w:t>156</w:t>
      </w:r>
    </w:p>
    <w:p w14:paraId="5FD8D5CD" w14:textId="1714AB5B" w:rsidR="00D606D3" w:rsidRDefault="00D606D3" w:rsidP="003453CD">
      <w:pPr>
        <w:widowControl/>
        <w:snapToGrid w:val="0"/>
        <w:spacing w:line="360" w:lineRule="auto"/>
        <w:ind w:firstLine="3261"/>
        <w:jc w:val="left"/>
        <w:rPr>
          <w:rFonts w:ascii="Times New Roman" w:hAnsi="Times New Roman" w:cs="Times New Roman"/>
        </w:rPr>
      </w:pPr>
      <w:r>
        <w:rPr>
          <w:rFonts w:ascii="Times New Roman" w:hAnsi="Times New Roman" w:cs="Times New Roman" w:hint="eastAsia"/>
        </w:rPr>
        <w:t>= 5</w:t>
      </w:r>
      <w:r>
        <w:rPr>
          <w:rFonts w:ascii="Times New Roman" w:hAnsi="Times New Roman" w:cs="Times New Roman"/>
        </w:rPr>
        <w:sym w:font="Wingdings" w:char="F09E"/>
      </w:r>
      <w:r>
        <w:rPr>
          <w:rFonts w:ascii="Times New Roman" w:hAnsi="Times New Roman" w:cs="Times New Roman" w:hint="eastAsia"/>
        </w:rPr>
        <w:t>221-7</w:t>
      </w:r>
      <w:r>
        <w:rPr>
          <w:rFonts w:ascii="Times New Roman" w:hAnsi="Times New Roman" w:cs="Times New Roman"/>
        </w:rPr>
        <w:sym w:font="Wingdings" w:char="F09E"/>
      </w:r>
      <w:r>
        <w:rPr>
          <w:rFonts w:ascii="Times New Roman" w:hAnsi="Times New Roman" w:cs="Times New Roman" w:hint="eastAsia"/>
        </w:rPr>
        <w:t>156</w:t>
      </w:r>
    </w:p>
    <w:p w14:paraId="3E3DF247" w14:textId="4EDBB362" w:rsidR="00D606D3" w:rsidRDefault="00D606D3" w:rsidP="003453CD">
      <w:pPr>
        <w:widowControl/>
        <w:snapToGrid w:val="0"/>
        <w:spacing w:line="360" w:lineRule="auto"/>
        <w:ind w:firstLine="3261"/>
        <w:jc w:val="left"/>
        <w:rPr>
          <w:rFonts w:ascii="Times New Roman" w:hAnsi="Times New Roman" w:cs="Times New Roman"/>
        </w:rPr>
      </w:pPr>
      <w:r>
        <w:rPr>
          <w:rFonts w:ascii="Times New Roman" w:hAnsi="Times New Roman" w:cs="Times New Roman" w:hint="eastAsia"/>
        </w:rPr>
        <w:t>= 5</w:t>
      </w:r>
      <w:r>
        <w:rPr>
          <w:rFonts w:ascii="Times New Roman" w:hAnsi="Times New Roman" w:cs="Times New Roman"/>
        </w:rPr>
        <w:sym w:font="Wingdings" w:char="F09E"/>
      </w:r>
      <w:r>
        <w:rPr>
          <w:rFonts w:ascii="Times New Roman" w:hAnsi="Times New Roman" w:cs="Times New Roman" w:hint="eastAsia"/>
        </w:rPr>
        <w:t>221-7</w:t>
      </w:r>
      <w:r>
        <w:rPr>
          <w:rFonts w:ascii="Times New Roman" w:hAnsi="Times New Roman" w:cs="Times New Roman"/>
        </w:rPr>
        <w:sym w:font="Wingdings" w:char="F09E"/>
      </w:r>
      <w:r>
        <w:rPr>
          <w:rFonts w:ascii="Times New Roman" w:hAnsi="Times New Roman" w:cs="Times New Roman" w:hint="eastAsia"/>
        </w:rPr>
        <w:t>(337-1</w:t>
      </w:r>
      <w:r>
        <w:rPr>
          <w:rFonts w:ascii="Times New Roman" w:hAnsi="Times New Roman" w:cs="Times New Roman"/>
        </w:rPr>
        <w:sym w:font="Wingdings" w:char="F09E"/>
      </w:r>
      <w:r>
        <w:rPr>
          <w:rFonts w:ascii="Times New Roman" w:hAnsi="Times New Roman" w:cs="Times New Roman" w:hint="eastAsia"/>
        </w:rPr>
        <w:t>221)</w:t>
      </w:r>
    </w:p>
    <w:p w14:paraId="45023DA2" w14:textId="042CCACA" w:rsidR="00D606D3" w:rsidRPr="000022D7" w:rsidRDefault="00D606D3" w:rsidP="003453CD">
      <w:pPr>
        <w:widowControl/>
        <w:snapToGrid w:val="0"/>
        <w:spacing w:line="360" w:lineRule="auto"/>
        <w:ind w:firstLine="3261"/>
        <w:jc w:val="left"/>
        <w:rPr>
          <w:rFonts w:ascii="Times New Roman" w:hAnsi="Times New Roman" w:cs="Times New Roman"/>
        </w:rPr>
      </w:pPr>
      <w:r>
        <w:rPr>
          <w:rFonts w:ascii="Times New Roman" w:hAnsi="Times New Roman" w:cs="Times New Roman" w:hint="eastAsia"/>
        </w:rPr>
        <w:t>= 12</w:t>
      </w:r>
      <w:r>
        <w:rPr>
          <w:rFonts w:ascii="Times New Roman" w:hAnsi="Times New Roman" w:cs="Times New Roman"/>
        </w:rPr>
        <w:sym w:font="Wingdings" w:char="F09E"/>
      </w:r>
      <w:r>
        <w:rPr>
          <w:rFonts w:ascii="Times New Roman" w:hAnsi="Times New Roman" w:cs="Times New Roman" w:hint="eastAsia"/>
        </w:rPr>
        <w:t>221-7</w:t>
      </w:r>
      <w:r>
        <w:rPr>
          <w:rFonts w:ascii="Times New Roman" w:hAnsi="Times New Roman" w:cs="Times New Roman"/>
        </w:rPr>
        <w:sym w:font="Wingdings" w:char="F09E"/>
      </w:r>
      <w:r>
        <w:rPr>
          <w:rFonts w:ascii="Times New Roman" w:hAnsi="Times New Roman" w:cs="Times New Roman" w:hint="eastAsia"/>
        </w:rPr>
        <w:t>337</w:t>
      </w:r>
    </w:p>
    <w:p w14:paraId="12EA8E79" w14:textId="148B4A26" w:rsidR="007F3E47" w:rsidRPr="000022D7" w:rsidRDefault="007F3E47" w:rsidP="007F3E47">
      <w:pPr>
        <w:widowControl/>
        <w:snapToGrid w:val="0"/>
        <w:spacing w:line="360" w:lineRule="auto"/>
        <w:ind w:firstLineChars="405" w:firstLine="850"/>
        <w:rPr>
          <w:rFonts w:ascii="Times New Roman" w:hAnsi="Times New Roman" w:cs="Times New Roman"/>
        </w:rPr>
      </w:pPr>
      <w:r w:rsidRPr="000022D7">
        <w:rPr>
          <w:rFonts w:ascii="Times New Roman" w:hAnsi="Times New Roman" w:cs="Times New Roman"/>
          <w:position w:val="-4"/>
        </w:rPr>
        <w:t>因此，整数</w:t>
      </w:r>
      <w:r w:rsidR="00D606D3" w:rsidRPr="003453CD">
        <w:rPr>
          <w:rFonts w:ascii="Times New Roman" w:hAnsi="Times New Roman" w:cs="Times New Roman"/>
          <w:i/>
          <w:iCs/>
          <w:position w:val="-4"/>
        </w:rPr>
        <w:t>s</w:t>
      </w:r>
      <w:r w:rsidR="00D606D3">
        <w:rPr>
          <w:rFonts w:ascii="Times New Roman" w:hAnsi="Times New Roman" w:cs="Times New Roman" w:hint="eastAsia"/>
          <w:position w:val="-4"/>
        </w:rPr>
        <w:t xml:space="preserve"> = -7, </w:t>
      </w:r>
      <w:r w:rsidR="00D606D3" w:rsidRPr="003453CD">
        <w:rPr>
          <w:rFonts w:ascii="Times New Roman" w:hAnsi="Times New Roman" w:cs="Times New Roman"/>
          <w:i/>
          <w:iCs/>
          <w:position w:val="-4"/>
        </w:rPr>
        <w:t>t</w:t>
      </w:r>
      <w:r w:rsidR="00D606D3">
        <w:rPr>
          <w:rFonts w:ascii="Times New Roman" w:hAnsi="Times New Roman" w:cs="Times New Roman" w:hint="eastAsia"/>
          <w:position w:val="-4"/>
        </w:rPr>
        <w:t xml:space="preserve"> = 12</w:t>
      </w:r>
      <w:r w:rsidRPr="000022D7">
        <w:rPr>
          <w:rFonts w:ascii="Times New Roman" w:hAnsi="Times New Roman" w:cs="Times New Roman"/>
        </w:rPr>
        <w:t>满足</w:t>
      </w:r>
      <w:r w:rsidRPr="000022D7">
        <w:rPr>
          <w:rFonts w:ascii="Times New Roman" w:hAnsi="Times New Roman" w:cs="Times New Roman"/>
          <w:position w:val="-10"/>
        </w:rPr>
        <w:object w:dxaOrig="1440" w:dyaOrig="320" w14:anchorId="43B2CAE8">
          <v:shape id="_x0000_i1373" type="#_x0000_t75" style="width:1in;height:16pt" o:ole="">
            <v:imagedata r:id="rId654" o:title=""/>
          </v:shape>
          <o:OLEObject Type="Embed" ProgID="Equation.DSMT4" ShapeID="_x0000_i1373" DrawAspect="Content" ObjectID="_1791321171" r:id="rId658"/>
        </w:object>
      </w:r>
      <w:r w:rsidRPr="000022D7">
        <w:rPr>
          <w:rFonts w:ascii="Times New Roman" w:hAnsi="Times New Roman" w:cs="Times New Roman"/>
        </w:rPr>
        <w:t>.</w:t>
      </w:r>
    </w:p>
    <w:p w14:paraId="4B686E34" w14:textId="77777777" w:rsidR="007F3E47" w:rsidRPr="000022D7" w:rsidRDefault="007F3E47" w:rsidP="007F3E47">
      <w:pPr>
        <w:widowControl/>
        <w:snapToGrid w:val="0"/>
        <w:spacing w:line="360" w:lineRule="auto"/>
        <w:ind w:firstLineChars="196" w:firstLine="412"/>
        <w:jc w:val="left"/>
        <w:rPr>
          <w:rFonts w:ascii="Times New Roman" w:hAnsi="Times New Roman" w:cs="Times New Roman"/>
          <w:b/>
        </w:rPr>
      </w:pPr>
    </w:p>
    <w:p w14:paraId="0058AE37" w14:textId="57537761" w:rsidR="007F3E47" w:rsidRPr="000022D7" w:rsidRDefault="007F3E47" w:rsidP="00762FBF">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B73C38" w:rsidRPr="00B73C38">
        <w:rPr>
          <w:rFonts w:ascii="Times New Roman" w:hAnsi="Times New Roman" w:cs="Times New Roman"/>
          <w:b/>
        </w:rPr>
        <w:t>1.2.</w:t>
      </w:r>
      <w:r w:rsidRPr="000022D7">
        <w:rPr>
          <w:rFonts w:ascii="Times New Roman" w:hAnsi="Times New Roman" w:cs="Times New Roman"/>
          <w:b/>
        </w:rPr>
        <w:t>1</w:t>
      </w:r>
      <w:r w:rsidR="00762FBF" w:rsidRPr="000022D7">
        <w:rPr>
          <w:rFonts w:ascii="Times New Roman" w:hAnsi="Times New Roman" w:cs="Times New Roman"/>
          <w:b/>
        </w:rPr>
        <w:t>1</w:t>
      </w:r>
      <w:r w:rsidRPr="000022D7">
        <w:rPr>
          <w:rFonts w:ascii="Times New Roman" w:hAnsi="Times New Roman" w:cs="Times New Roman"/>
          <w:b/>
        </w:rPr>
        <w:t xml:space="preserve"> </w:t>
      </w:r>
      <w:r w:rsidRPr="000022D7">
        <w:rPr>
          <w:rFonts w:ascii="Times New Roman" w:hAnsi="Times New Roman" w:cs="Times New Roman"/>
        </w:rPr>
        <w:t>设</w:t>
      </w:r>
      <w:r w:rsidR="00FF4D35" w:rsidRPr="005A7571">
        <w:rPr>
          <w:rFonts w:ascii="Times New Roman" w:hAnsi="Times New Roman" w:cs="Times New Roman" w:hint="eastAsia"/>
          <w:i/>
          <w:iCs/>
        </w:rPr>
        <w:t>a</w:t>
      </w:r>
      <w:r w:rsidR="00FF4D35">
        <w:rPr>
          <w:rFonts w:ascii="Times New Roman" w:hAnsi="Times New Roman" w:cs="Times New Roman" w:hint="eastAsia"/>
        </w:rPr>
        <w:t xml:space="preserve"> = </w:t>
      </w:r>
      <w:r w:rsidR="00FF4D35" w:rsidRPr="00A86A52">
        <w:rPr>
          <w:rFonts w:ascii="Times New Roman" w:hAnsi="Times New Roman" w:cs="Times New Roman"/>
        </w:rPr>
        <w:t xml:space="preserve">518860799, </w:t>
      </w:r>
      <w:r w:rsidR="00FF4D35" w:rsidRPr="005A7571">
        <w:rPr>
          <w:rFonts w:ascii="Times New Roman" w:hAnsi="Times New Roman" w:cs="Times New Roman" w:hint="eastAsia"/>
          <w:i/>
          <w:iCs/>
        </w:rPr>
        <w:t>b</w:t>
      </w:r>
      <w:r w:rsidR="00FF4D35">
        <w:rPr>
          <w:rFonts w:ascii="Times New Roman" w:hAnsi="Times New Roman" w:cs="Times New Roman" w:hint="eastAsia"/>
        </w:rPr>
        <w:t xml:space="preserve"> = </w:t>
      </w:r>
      <w:r w:rsidR="00FF4D35" w:rsidRPr="00A86A52">
        <w:rPr>
          <w:rFonts w:ascii="Times New Roman" w:hAnsi="Times New Roman" w:cs="Times New Roman"/>
        </w:rPr>
        <w:t>259339331</w:t>
      </w:r>
      <w:r w:rsidR="00FF4D35">
        <w:rPr>
          <w:rFonts w:ascii="Times New Roman" w:hAnsi="Times New Roman" w:cs="Times New Roman" w:hint="eastAsia"/>
        </w:rPr>
        <w:t xml:space="preserve">, </w:t>
      </w:r>
      <w:r w:rsidRPr="000022D7">
        <w:rPr>
          <w:rFonts w:ascii="Times New Roman" w:hAnsi="Times New Roman" w:cs="Times New Roman"/>
        </w:rPr>
        <w:t>求整数</w:t>
      </w:r>
      <w:r w:rsidRPr="000022D7">
        <w:rPr>
          <w:rFonts w:ascii="Times New Roman" w:hAnsi="Times New Roman" w:cs="Times New Roman"/>
          <w:i/>
        </w:rPr>
        <w:t>s</w:t>
      </w:r>
      <w:r w:rsidRPr="000022D7">
        <w:rPr>
          <w:rFonts w:ascii="Times New Roman" w:hAnsi="Times New Roman" w:cs="Times New Roman"/>
        </w:rPr>
        <w:t>，</w:t>
      </w:r>
      <w:r w:rsidRPr="000022D7">
        <w:rPr>
          <w:rFonts w:ascii="Times New Roman" w:hAnsi="Times New Roman" w:cs="Times New Roman"/>
          <w:i/>
        </w:rPr>
        <w:t>t</w:t>
      </w:r>
      <w:r w:rsidRPr="000022D7">
        <w:rPr>
          <w:rFonts w:ascii="Times New Roman" w:hAnsi="Times New Roman" w:cs="Times New Roman"/>
        </w:rPr>
        <w:t>，使得</w:t>
      </w:r>
      <w:r w:rsidRPr="000022D7">
        <w:rPr>
          <w:rFonts w:ascii="Times New Roman" w:hAnsi="Times New Roman" w:cs="Times New Roman"/>
          <w:position w:val="-10"/>
        </w:rPr>
        <w:object w:dxaOrig="1440" w:dyaOrig="320" w14:anchorId="6AB60706">
          <v:shape id="_x0000_i1374" type="#_x0000_t75" style="width:1in;height:16pt" o:ole="">
            <v:imagedata r:id="rId654" o:title=""/>
          </v:shape>
          <o:OLEObject Type="Embed" ProgID="Equation.DSMT4" ShapeID="_x0000_i1374" DrawAspect="Content" ObjectID="_1791321172" r:id="rId659"/>
        </w:object>
      </w:r>
      <w:r w:rsidR="00B73C38">
        <w:rPr>
          <w:rFonts w:ascii="Times New Roman" w:hAnsi="Times New Roman" w:cs="Times New Roman" w:hint="eastAsia"/>
        </w:rPr>
        <w:t>.</w:t>
      </w:r>
    </w:p>
    <w:p w14:paraId="652027FB" w14:textId="7A8FA5A9" w:rsidR="007F3E47" w:rsidRPr="000022D7" w:rsidRDefault="007F3E47" w:rsidP="007F3E47">
      <w:pPr>
        <w:widowControl/>
        <w:snapToGrid w:val="0"/>
        <w:spacing w:line="360" w:lineRule="auto"/>
        <w:ind w:firstLine="405"/>
        <w:jc w:val="left"/>
        <w:rPr>
          <w:rFonts w:ascii="Times New Roman" w:hAnsi="Times New Roman" w:cs="Times New Roman"/>
        </w:rPr>
      </w:pPr>
      <w:r w:rsidRPr="000022D7">
        <w:rPr>
          <w:rFonts w:ascii="Times New Roman" w:hAnsi="Times New Roman" w:cs="Times New Roman"/>
          <w:b/>
        </w:rPr>
        <w:t>解</w:t>
      </w:r>
      <w:r w:rsidRPr="000022D7">
        <w:rPr>
          <w:rFonts w:ascii="Times New Roman" w:hAnsi="Times New Roman" w:cs="Times New Roman"/>
          <w:b/>
        </w:rPr>
        <w:t xml:space="preserve">  </w:t>
      </w:r>
      <w:proofErr w:type="gramStart"/>
      <w:r w:rsidRPr="000022D7">
        <w:rPr>
          <w:rFonts w:ascii="Times New Roman" w:hAnsi="Times New Roman" w:cs="Times New Roman"/>
        </w:rPr>
        <w:t>由例</w:t>
      </w:r>
      <w:proofErr w:type="gramEnd"/>
      <w:r w:rsidR="00B73C38" w:rsidRPr="003453CD">
        <w:rPr>
          <w:rFonts w:ascii="Times New Roman" w:hAnsi="Times New Roman" w:cs="Times New Roman"/>
          <w:bCs/>
        </w:rPr>
        <w:t>1.2.</w:t>
      </w:r>
      <w:r w:rsidR="00762FBF" w:rsidRPr="000022D7">
        <w:rPr>
          <w:rFonts w:ascii="Times New Roman" w:hAnsi="Times New Roman" w:cs="Times New Roman"/>
        </w:rPr>
        <w:t>9</w:t>
      </w:r>
      <w:r w:rsidRPr="000022D7">
        <w:rPr>
          <w:rFonts w:ascii="Times New Roman" w:hAnsi="Times New Roman" w:cs="Times New Roman"/>
        </w:rPr>
        <w:t>，</w:t>
      </w:r>
      <w:r w:rsidR="00BF477C" w:rsidRPr="000022D7">
        <w:rPr>
          <w:rFonts w:ascii="Times New Roman" w:hAnsi="Times New Roman" w:cs="Times New Roman"/>
        </w:rPr>
        <w:t>根据</w:t>
      </w:r>
      <w:r w:rsidRPr="000022D7">
        <w:rPr>
          <w:rFonts w:ascii="Times New Roman" w:hAnsi="Times New Roman" w:cs="Times New Roman"/>
        </w:rPr>
        <w:t>最小非负余数</w:t>
      </w:r>
      <w:r w:rsidR="00BF477C" w:rsidRPr="000022D7">
        <w:rPr>
          <w:rFonts w:ascii="Times New Roman" w:hAnsi="Times New Roman" w:cs="Times New Roman"/>
        </w:rPr>
        <w:t xml:space="preserve">, </w:t>
      </w:r>
      <w:r w:rsidR="00BF477C" w:rsidRPr="000022D7">
        <w:rPr>
          <w:rFonts w:ascii="Times New Roman" w:hAnsi="Times New Roman" w:cs="Times New Roman"/>
        </w:rPr>
        <w:t>我们有</w:t>
      </w:r>
    </w:p>
    <w:p w14:paraId="1DAAA446" w14:textId="3817BA67" w:rsidR="007F3E47" w:rsidRDefault="005D2002" w:rsidP="003453CD">
      <w:pPr>
        <w:widowControl/>
        <w:snapToGrid w:val="0"/>
        <w:spacing w:line="360" w:lineRule="auto"/>
        <w:ind w:firstLine="2552"/>
        <w:rPr>
          <w:rFonts w:ascii="Times New Roman" w:hAnsi="Times New Roman" w:cs="Times New Roman"/>
        </w:rPr>
      </w:pPr>
      <w:r>
        <w:rPr>
          <w:rFonts w:ascii="Times New Roman" w:hAnsi="Times New Roman" w:cs="Times New Roman" w:hint="eastAsia"/>
        </w:rPr>
        <w:t>7919 = 23757-1</w:t>
      </w:r>
      <w:r>
        <w:rPr>
          <w:rFonts w:ascii="Times New Roman" w:hAnsi="Times New Roman" w:cs="Times New Roman"/>
        </w:rPr>
        <w:sym w:font="Wingdings" w:char="F09E"/>
      </w:r>
      <w:r>
        <w:rPr>
          <w:rFonts w:ascii="Times New Roman" w:hAnsi="Times New Roman" w:cs="Times New Roman" w:hint="eastAsia"/>
        </w:rPr>
        <w:t>15838</w:t>
      </w:r>
    </w:p>
    <w:p w14:paraId="0B697B4B" w14:textId="19BC5579" w:rsidR="005D2002" w:rsidRDefault="005D2002" w:rsidP="003453CD">
      <w:pPr>
        <w:widowControl/>
        <w:snapToGrid w:val="0"/>
        <w:spacing w:line="360" w:lineRule="auto"/>
        <w:ind w:firstLine="3033"/>
        <w:rPr>
          <w:rFonts w:ascii="Times New Roman" w:hAnsi="Times New Roman" w:cs="Times New Roman"/>
        </w:rPr>
      </w:pPr>
      <w:r>
        <w:rPr>
          <w:rFonts w:ascii="Times New Roman" w:hAnsi="Times New Roman" w:cs="Times New Roman" w:hint="eastAsia"/>
        </w:rPr>
        <w:t>= 23757-1</w:t>
      </w:r>
      <w:r>
        <w:rPr>
          <w:rFonts w:ascii="Times New Roman" w:hAnsi="Times New Roman" w:cs="Times New Roman"/>
        </w:rPr>
        <w:sym w:font="Wingdings" w:char="F09E"/>
      </w:r>
      <w:r>
        <w:rPr>
          <w:rFonts w:ascii="Times New Roman" w:hAnsi="Times New Roman" w:cs="Times New Roman" w:hint="eastAsia"/>
        </w:rPr>
        <w:t>(158380-6</w:t>
      </w:r>
      <w:r>
        <w:rPr>
          <w:rFonts w:ascii="Times New Roman" w:hAnsi="Times New Roman" w:cs="Times New Roman"/>
        </w:rPr>
        <w:sym w:font="Wingdings" w:char="F09E"/>
      </w:r>
      <w:r>
        <w:rPr>
          <w:rFonts w:ascii="Times New Roman" w:hAnsi="Times New Roman" w:cs="Times New Roman" w:hint="eastAsia"/>
        </w:rPr>
        <w:t>23757)</w:t>
      </w:r>
    </w:p>
    <w:p w14:paraId="0EB368BE" w14:textId="174EF548" w:rsidR="005D2002" w:rsidRDefault="005D2002" w:rsidP="003453CD">
      <w:pPr>
        <w:widowControl/>
        <w:snapToGrid w:val="0"/>
        <w:spacing w:line="360" w:lineRule="auto"/>
        <w:ind w:firstLine="3033"/>
        <w:rPr>
          <w:rFonts w:ascii="Times New Roman" w:hAnsi="Times New Roman" w:cs="Times New Roman"/>
        </w:rPr>
      </w:pPr>
      <w:r>
        <w:rPr>
          <w:rFonts w:ascii="Times New Roman" w:hAnsi="Times New Roman" w:cs="Times New Roman" w:hint="eastAsia"/>
        </w:rPr>
        <w:t>= 7</w:t>
      </w:r>
      <w:r>
        <w:rPr>
          <w:rFonts w:ascii="Times New Roman" w:hAnsi="Times New Roman" w:cs="Times New Roman"/>
        </w:rPr>
        <w:sym w:font="Wingdings" w:char="F09E"/>
      </w:r>
      <w:r>
        <w:rPr>
          <w:rFonts w:ascii="Times New Roman" w:hAnsi="Times New Roman" w:cs="Times New Roman" w:hint="eastAsia"/>
        </w:rPr>
        <w:t>23757-1</w:t>
      </w:r>
      <w:r>
        <w:rPr>
          <w:rFonts w:ascii="Times New Roman" w:hAnsi="Times New Roman" w:cs="Times New Roman"/>
        </w:rPr>
        <w:sym w:font="Wingdings" w:char="F09E"/>
      </w:r>
      <w:r>
        <w:rPr>
          <w:rFonts w:ascii="Times New Roman" w:hAnsi="Times New Roman" w:cs="Times New Roman" w:hint="eastAsia"/>
        </w:rPr>
        <w:t>158380</w:t>
      </w:r>
    </w:p>
    <w:p w14:paraId="420F2456" w14:textId="641344D8" w:rsidR="005D2002" w:rsidRDefault="005D2002" w:rsidP="003453CD">
      <w:pPr>
        <w:widowControl/>
        <w:snapToGrid w:val="0"/>
        <w:spacing w:line="360" w:lineRule="auto"/>
        <w:ind w:firstLine="3033"/>
        <w:rPr>
          <w:rFonts w:ascii="Times New Roman" w:hAnsi="Times New Roman" w:cs="Times New Roman"/>
        </w:rPr>
      </w:pPr>
      <w:r>
        <w:rPr>
          <w:rFonts w:ascii="Times New Roman" w:hAnsi="Times New Roman" w:cs="Times New Roman" w:hint="eastAsia"/>
        </w:rPr>
        <w:t>= 7</w:t>
      </w:r>
      <w:r>
        <w:rPr>
          <w:rFonts w:ascii="Times New Roman" w:hAnsi="Times New Roman" w:cs="Times New Roman"/>
        </w:rPr>
        <w:sym w:font="Wingdings" w:char="F09E"/>
      </w:r>
      <w:r>
        <w:rPr>
          <w:rFonts w:ascii="Times New Roman" w:hAnsi="Times New Roman" w:cs="Times New Roman" w:hint="eastAsia"/>
        </w:rPr>
        <w:t>(182137-1</w:t>
      </w:r>
      <w:r>
        <w:rPr>
          <w:rFonts w:ascii="Times New Roman" w:hAnsi="Times New Roman" w:cs="Times New Roman"/>
        </w:rPr>
        <w:sym w:font="Wingdings" w:char="F09E"/>
      </w:r>
      <w:r>
        <w:rPr>
          <w:rFonts w:ascii="Times New Roman" w:hAnsi="Times New Roman" w:cs="Times New Roman" w:hint="eastAsia"/>
        </w:rPr>
        <w:t>158380)-1</w:t>
      </w:r>
      <w:r>
        <w:rPr>
          <w:rFonts w:ascii="Times New Roman" w:hAnsi="Times New Roman" w:cs="Times New Roman"/>
        </w:rPr>
        <w:sym w:font="Wingdings" w:char="F09E"/>
      </w:r>
      <w:r>
        <w:rPr>
          <w:rFonts w:ascii="Times New Roman" w:hAnsi="Times New Roman" w:cs="Times New Roman" w:hint="eastAsia"/>
        </w:rPr>
        <w:t>158380</w:t>
      </w:r>
    </w:p>
    <w:p w14:paraId="364036A2" w14:textId="2F0FAF98" w:rsidR="005D2002" w:rsidRDefault="005D2002" w:rsidP="003453CD">
      <w:pPr>
        <w:widowControl/>
        <w:snapToGrid w:val="0"/>
        <w:spacing w:line="360" w:lineRule="auto"/>
        <w:ind w:firstLine="3033"/>
        <w:rPr>
          <w:rFonts w:ascii="Times New Roman" w:hAnsi="Times New Roman" w:cs="Times New Roman"/>
        </w:rPr>
      </w:pPr>
      <w:r>
        <w:rPr>
          <w:rFonts w:ascii="Times New Roman" w:hAnsi="Times New Roman" w:cs="Times New Roman" w:hint="eastAsia"/>
        </w:rPr>
        <w:t>= 7</w:t>
      </w:r>
      <w:r>
        <w:rPr>
          <w:rFonts w:ascii="Times New Roman" w:hAnsi="Times New Roman" w:cs="Times New Roman"/>
        </w:rPr>
        <w:sym w:font="Wingdings" w:char="F09E"/>
      </w:r>
      <w:r>
        <w:rPr>
          <w:rFonts w:ascii="Times New Roman" w:hAnsi="Times New Roman" w:cs="Times New Roman" w:hint="eastAsia"/>
        </w:rPr>
        <w:t>182137-8</w:t>
      </w:r>
      <w:r>
        <w:rPr>
          <w:rFonts w:ascii="Times New Roman" w:hAnsi="Times New Roman" w:cs="Times New Roman"/>
        </w:rPr>
        <w:sym w:font="Wingdings" w:char="F09E"/>
      </w:r>
      <w:r>
        <w:rPr>
          <w:rFonts w:ascii="Times New Roman" w:hAnsi="Times New Roman" w:cs="Times New Roman" w:hint="eastAsia"/>
        </w:rPr>
        <w:t>158380</w:t>
      </w:r>
    </w:p>
    <w:p w14:paraId="3017DF93" w14:textId="53597296" w:rsidR="005D2002" w:rsidRDefault="005D2002" w:rsidP="003453CD">
      <w:pPr>
        <w:widowControl/>
        <w:snapToGrid w:val="0"/>
        <w:spacing w:line="360" w:lineRule="auto"/>
        <w:ind w:firstLine="3033"/>
        <w:rPr>
          <w:rFonts w:ascii="Times New Roman" w:hAnsi="Times New Roman" w:cs="Times New Roman"/>
          <w:position w:val="-6"/>
        </w:rPr>
      </w:pPr>
      <w:r>
        <w:rPr>
          <w:rFonts w:ascii="Times New Roman" w:hAnsi="Times New Roman" w:cs="Times New Roman" w:hint="eastAsia"/>
          <w:position w:val="-6"/>
        </w:rPr>
        <w:t xml:space="preserve">= </w:t>
      </w:r>
      <w:r w:rsidRPr="005D2002">
        <w:rPr>
          <w:rFonts w:ascii="Times New Roman" w:hAnsi="Times New Roman" w:cs="Times New Roman"/>
          <w:position w:val="-6"/>
        </w:rPr>
        <w:t>7</w:t>
      </w:r>
      <w:r>
        <w:rPr>
          <w:rFonts w:ascii="Times New Roman" w:hAnsi="Times New Roman" w:cs="Times New Roman"/>
          <w:position w:val="-6"/>
        </w:rPr>
        <w:sym w:font="Wingdings" w:char="F09E"/>
      </w:r>
      <w:r w:rsidRPr="005D2002">
        <w:rPr>
          <w:rFonts w:ascii="Times New Roman" w:hAnsi="Times New Roman" w:cs="Times New Roman"/>
          <w:position w:val="-6"/>
        </w:rPr>
        <w:t>182137-</w:t>
      </w:r>
      <w:r>
        <w:rPr>
          <w:rFonts w:ascii="Times New Roman" w:hAnsi="Times New Roman" w:cs="Times New Roman" w:hint="eastAsia"/>
          <w:position w:val="-6"/>
        </w:rPr>
        <w:t>8</w:t>
      </w:r>
      <w:r>
        <w:rPr>
          <w:rFonts w:ascii="Times New Roman" w:hAnsi="Times New Roman" w:cs="Times New Roman"/>
          <w:position w:val="-6"/>
        </w:rPr>
        <w:sym w:font="Wingdings" w:char="F09E"/>
      </w:r>
      <w:r>
        <w:rPr>
          <w:rFonts w:ascii="Times New Roman" w:hAnsi="Times New Roman" w:cs="Times New Roman" w:hint="eastAsia"/>
          <w:position w:val="-6"/>
        </w:rPr>
        <w:t>(25</w:t>
      </w:r>
      <w:r w:rsidRPr="005D2002">
        <w:rPr>
          <w:rFonts w:ascii="Times New Roman" w:hAnsi="Times New Roman" w:cs="Times New Roman"/>
          <w:position w:val="-6"/>
        </w:rPr>
        <w:t>9339331</w:t>
      </w:r>
      <w:r>
        <w:rPr>
          <w:rFonts w:ascii="Times New Roman" w:hAnsi="Times New Roman" w:cs="Times New Roman" w:hint="eastAsia"/>
          <w:position w:val="-6"/>
        </w:rPr>
        <w:t>-1423</w:t>
      </w:r>
      <w:r>
        <w:rPr>
          <w:rFonts w:ascii="Times New Roman" w:hAnsi="Times New Roman" w:cs="Times New Roman"/>
          <w:position w:val="-6"/>
        </w:rPr>
        <w:sym w:font="Wingdings" w:char="F09E"/>
      </w:r>
      <w:r>
        <w:rPr>
          <w:rFonts w:ascii="Times New Roman" w:hAnsi="Times New Roman" w:cs="Times New Roman" w:hint="eastAsia"/>
          <w:position w:val="-6"/>
        </w:rPr>
        <w:t>182137)</w:t>
      </w:r>
    </w:p>
    <w:p w14:paraId="7AF1519F" w14:textId="77315D7F" w:rsidR="005D2002" w:rsidRDefault="005D2002" w:rsidP="003453CD">
      <w:pPr>
        <w:widowControl/>
        <w:snapToGrid w:val="0"/>
        <w:spacing w:line="360" w:lineRule="auto"/>
        <w:ind w:firstLine="3033"/>
        <w:rPr>
          <w:rFonts w:ascii="Times New Roman" w:hAnsi="Times New Roman" w:cs="Times New Roman"/>
          <w:position w:val="-6"/>
        </w:rPr>
      </w:pPr>
      <w:r>
        <w:rPr>
          <w:rFonts w:ascii="Times New Roman" w:hAnsi="Times New Roman" w:cs="Times New Roman" w:hint="eastAsia"/>
          <w:position w:val="-6"/>
        </w:rPr>
        <w:t>= 11391</w:t>
      </w:r>
      <w:r>
        <w:rPr>
          <w:rFonts w:ascii="Times New Roman" w:hAnsi="Times New Roman" w:cs="Times New Roman"/>
          <w:position w:val="-6"/>
        </w:rPr>
        <w:sym w:font="Wingdings" w:char="F09E"/>
      </w:r>
      <w:r>
        <w:rPr>
          <w:rFonts w:ascii="Times New Roman" w:hAnsi="Times New Roman" w:cs="Times New Roman" w:hint="eastAsia"/>
          <w:position w:val="-6"/>
        </w:rPr>
        <w:t>182137-8</w:t>
      </w:r>
      <w:r>
        <w:rPr>
          <w:rFonts w:ascii="Times New Roman" w:hAnsi="Times New Roman" w:cs="Times New Roman"/>
          <w:position w:val="-6"/>
        </w:rPr>
        <w:sym w:font="Wingdings" w:char="F09E"/>
      </w:r>
      <w:r>
        <w:rPr>
          <w:rFonts w:ascii="Times New Roman" w:hAnsi="Times New Roman" w:cs="Times New Roman" w:hint="eastAsia"/>
          <w:position w:val="-6"/>
        </w:rPr>
        <w:t>25</w:t>
      </w:r>
      <w:r w:rsidRPr="005D2002">
        <w:rPr>
          <w:rFonts w:ascii="Times New Roman" w:hAnsi="Times New Roman" w:cs="Times New Roman"/>
          <w:position w:val="-6"/>
        </w:rPr>
        <w:t>9339331</w:t>
      </w:r>
    </w:p>
    <w:p w14:paraId="35589238" w14:textId="6F4B52B7" w:rsidR="005D2002" w:rsidRDefault="005D2002" w:rsidP="003453CD">
      <w:pPr>
        <w:widowControl/>
        <w:snapToGrid w:val="0"/>
        <w:spacing w:line="360" w:lineRule="auto"/>
        <w:ind w:firstLine="3033"/>
        <w:rPr>
          <w:rFonts w:ascii="Times New Roman" w:hAnsi="Times New Roman" w:cs="Times New Roman"/>
          <w:position w:val="-6"/>
        </w:rPr>
      </w:pPr>
      <w:r>
        <w:rPr>
          <w:rFonts w:ascii="Times New Roman" w:hAnsi="Times New Roman" w:cs="Times New Roman" w:hint="eastAsia"/>
          <w:position w:val="-6"/>
        </w:rPr>
        <w:lastRenderedPageBreak/>
        <w:t>= 11391</w:t>
      </w:r>
      <w:r>
        <w:rPr>
          <w:rFonts w:ascii="Times New Roman" w:hAnsi="Times New Roman" w:cs="Times New Roman"/>
          <w:position w:val="-6"/>
        </w:rPr>
        <w:sym w:font="Wingdings" w:char="F09E"/>
      </w:r>
      <w:r>
        <w:rPr>
          <w:rFonts w:ascii="Times New Roman" w:hAnsi="Times New Roman" w:cs="Times New Roman" w:hint="eastAsia"/>
          <w:position w:val="-6"/>
        </w:rPr>
        <w:t>(</w:t>
      </w:r>
      <w:r w:rsidRPr="005D2002">
        <w:rPr>
          <w:rFonts w:ascii="Times New Roman" w:hAnsi="Times New Roman" w:cs="Times New Roman"/>
          <w:position w:val="-6"/>
        </w:rPr>
        <w:t>518860799</w:t>
      </w:r>
      <w:r>
        <w:rPr>
          <w:rFonts w:ascii="Times New Roman" w:hAnsi="Times New Roman" w:cs="Times New Roman" w:hint="eastAsia"/>
          <w:position w:val="-6"/>
        </w:rPr>
        <w:t>-2</w:t>
      </w:r>
      <w:r>
        <w:rPr>
          <w:rFonts w:ascii="Times New Roman" w:hAnsi="Times New Roman" w:cs="Times New Roman"/>
          <w:position w:val="-6"/>
        </w:rPr>
        <w:sym w:font="Wingdings" w:char="F09E"/>
      </w:r>
      <w:r w:rsidRPr="005D2002">
        <w:rPr>
          <w:rFonts w:ascii="Times New Roman" w:hAnsi="Times New Roman" w:cs="Times New Roman"/>
          <w:position w:val="-6"/>
        </w:rPr>
        <w:t>259339331</w:t>
      </w:r>
      <w:r>
        <w:rPr>
          <w:rFonts w:ascii="Times New Roman" w:hAnsi="Times New Roman" w:cs="Times New Roman" w:hint="eastAsia"/>
          <w:position w:val="-6"/>
        </w:rPr>
        <w:t>)</w:t>
      </w:r>
      <w:r w:rsidRPr="005D2002">
        <w:rPr>
          <w:rFonts w:ascii="Times New Roman" w:hAnsi="Times New Roman" w:cs="Times New Roman"/>
          <w:position w:val="-6"/>
        </w:rPr>
        <w:t>-8</w:t>
      </w:r>
      <w:r>
        <w:rPr>
          <w:rFonts w:ascii="Times New Roman" w:hAnsi="Times New Roman" w:cs="Times New Roman"/>
          <w:position w:val="-6"/>
        </w:rPr>
        <w:sym w:font="Wingdings" w:char="F09E"/>
      </w:r>
      <w:r w:rsidRPr="005D2002">
        <w:rPr>
          <w:rFonts w:ascii="Times New Roman" w:hAnsi="Times New Roman" w:cs="Times New Roman"/>
          <w:position w:val="-6"/>
        </w:rPr>
        <w:t>259339331</w:t>
      </w:r>
    </w:p>
    <w:p w14:paraId="70827C18" w14:textId="14A93274" w:rsidR="005D2002" w:rsidRPr="000022D7" w:rsidRDefault="005D2002" w:rsidP="003453CD">
      <w:pPr>
        <w:widowControl/>
        <w:snapToGrid w:val="0"/>
        <w:spacing w:line="360" w:lineRule="auto"/>
        <w:ind w:firstLine="3033"/>
        <w:rPr>
          <w:rFonts w:ascii="Times New Roman" w:hAnsi="Times New Roman" w:cs="Times New Roman"/>
          <w:position w:val="-6"/>
        </w:rPr>
      </w:pPr>
      <w:r>
        <w:rPr>
          <w:rFonts w:ascii="Times New Roman" w:hAnsi="Times New Roman" w:cs="Times New Roman" w:hint="eastAsia"/>
          <w:position w:val="-6"/>
        </w:rPr>
        <w:t>= 11391</w:t>
      </w:r>
      <w:r>
        <w:rPr>
          <w:rFonts w:ascii="Times New Roman" w:hAnsi="Times New Roman" w:cs="Times New Roman"/>
          <w:position w:val="-6"/>
        </w:rPr>
        <w:sym w:font="Wingdings" w:char="F09E"/>
      </w:r>
      <w:r w:rsidRPr="005D2002">
        <w:rPr>
          <w:rFonts w:ascii="Times New Roman" w:hAnsi="Times New Roman" w:cs="Times New Roman"/>
          <w:position w:val="-6"/>
        </w:rPr>
        <w:t>518860799</w:t>
      </w:r>
      <w:r>
        <w:rPr>
          <w:rFonts w:ascii="Times New Roman" w:hAnsi="Times New Roman" w:cs="Times New Roman" w:hint="eastAsia"/>
          <w:position w:val="-6"/>
        </w:rPr>
        <w:t>-22790</w:t>
      </w:r>
      <w:r>
        <w:rPr>
          <w:rFonts w:ascii="Times New Roman" w:hAnsi="Times New Roman" w:cs="Times New Roman"/>
          <w:position w:val="-6"/>
        </w:rPr>
        <w:sym w:font="Wingdings" w:char="F09E"/>
      </w:r>
      <w:r w:rsidRPr="005D2002">
        <w:rPr>
          <w:rFonts w:ascii="Times New Roman" w:hAnsi="Times New Roman" w:cs="Times New Roman"/>
          <w:position w:val="-6"/>
        </w:rPr>
        <w:t>259339331</w:t>
      </w:r>
    </w:p>
    <w:p w14:paraId="366CDC5C" w14:textId="6234760B" w:rsidR="007F3E47" w:rsidRPr="000022D7" w:rsidRDefault="007F3E47" w:rsidP="007F3E47">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因此，整数</w:t>
      </w:r>
      <w:r w:rsidRPr="000022D7">
        <w:rPr>
          <w:rFonts w:ascii="Times New Roman" w:hAnsi="Times New Roman" w:cs="Times New Roman"/>
          <w:i/>
        </w:rPr>
        <w:t>s</w:t>
      </w:r>
      <w:r w:rsidR="005D2002">
        <w:rPr>
          <w:rFonts w:ascii="Times New Roman" w:hAnsi="Times New Roman" w:cs="Times New Roman" w:hint="eastAsia"/>
          <w:i/>
        </w:rPr>
        <w:t xml:space="preserve"> </w:t>
      </w:r>
      <w:r w:rsidRPr="000022D7">
        <w:rPr>
          <w:rFonts w:ascii="Times New Roman" w:hAnsi="Times New Roman" w:cs="Times New Roman"/>
        </w:rPr>
        <w:t>=</w:t>
      </w:r>
      <w:r w:rsidR="00762FBF" w:rsidRPr="000022D7">
        <w:rPr>
          <w:rFonts w:ascii="Times New Roman" w:hAnsi="Times New Roman" w:cs="Times New Roman"/>
        </w:rPr>
        <w:t xml:space="preserve"> </w:t>
      </w:r>
      <w:r w:rsidR="005D2002">
        <w:rPr>
          <w:rFonts w:ascii="Times New Roman" w:hAnsi="Times New Roman" w:cs="Times New Roman" w:hint="eastAsia"/>
        </w:rPr>
        <w:t xml:space="preserve">11391, </w:t>
      </w:r>
      <w:r w:rsidRPr="000022D7">
        <w:rPr>
          <w:rFonts w:ascii="Times New Roman" w:hAnsi="Times New Roman" w:cs="Times New Roman"/>
          <w:i/>
        </w:rPr>
        <w:t>t</w:t>
      </w:r>
      <w:r w:rsidR="00506AC8">
        <w:rPr>
          <w:rFonts w:ascii="Times New Roman" w:hAnsi="Times New Roman" w:cs="Times New Roman" w:hint="eastAsia"/>
          <w:i/>
        </w:rPr>
        <w:t xml:space="preserve"> </w:t>
      </w:r>
      <w:r w:rsidRPr="000022D7">
        <w:rPr>
          <w:rFonts w:ascii="Times New Roman" w:hAnsi="Times New Roman" w:cs="Times New Roman"/>
        </w:rPr>
        <w:t>=</w:t>
      </w:r>
      <w:r w:rsidR="00506AC8">
        <w:rPr>
          <w:rFonts w:ascii="Times New Roman" w:hAnsi="Times New Roman" w:cs="Times New Roman" w:hint="eastAsia"/>
        </w:rPr>
        <w:t xml:space="preserve"> -22790</w:t>
      </w:r>
      <w:r w:rsidRPr="000022D7">
        <w:rPr>
          <w:rFonts w:ascii="Times New Roman" w:hAnsi="Times New Roman" w:cs="Times New Roman"/>
        </w:rPr>
        <w:t>满足</w:t>
      </w:r>
      <w:r w:rsidRPr="000022D7">
        <w:rPr>
          <w:rFonts w:ascii="Times New Roman" w:hAnsi="Times New Roman" w:cs="Times New Roman"/>
          <w:position w:val="-10"/>
        </w:rPr>
        <w:object w:dxaOrig="1440" w:dyaOrig="320" w14:anchorId="6317FD25">
          <v:shape id="_x0000_i1375" type="#_x0000_t75" style="width:1in;height:16pt" o:ole="">
            <v:imagedata r:id="rId654" o:title=""/>
          </v:shape>
          <o:OLEObject Type="Embed" ProgID="Equation.DSMT4" ShapeID="_x0000_i1375" DrawAspect="Content" ObjectID="_1791321173" r:id="rId660"/>
        </w:object>
      </w:r>
      <w:r w:rsidRPr="000022D7">
        <w:rPr>
          <w:rFonts w:ascii="Times New Roman" w:hAnsi="Times New Roman" w:cs="Times New Roman"/>
        </w:rPr>
        <w:t xml:space="preserve">. </w:t>
      </w:r>
    </w:p>
    <w:p w14:paraId="094E817A" w14:textId="77777777" w:rsidR="007F3E47" w:rsidRPr="000022D7" w:rsidRDefault="007F3E47" w:rsidP="007F3E47">
      <w:pPr>
        <w:widowControl/>
        <w:snapToGrid w:val="0"/>
        <w:spacing w:line="360" w:lineRule="auto"/>
        <w:ind w:firstLineChars="400" w:firstLine="840"/>
        <w:jc w:val="left"/>
        <w:rPr>
          <w:rFonts w:ascii="Times New Roman" w:hAnsi="Times New Roman" w:cs="Times New Roman"/>
        </w:rPr>
      </w:pPr>
    </w:p>
    <w:p w14:paraId="52DE9E66" w14:textId="16741991" w:rsidR="007F3E47" w:rsidRPr="000022D7" w:rsidRDefault="007F3E47" w:rsidP="007F3E47">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定理</w:t>
      </w:r>
      <w:r w:rsidR="00B73C38">
        <w:rPr>
          <w:rFonts w:ascii="Times New Roman" w:hAnsi="Times New Roman" w:cs="Times New Roman" w:hint="eastAsia"/>
          <w:b/>
        </w:rPr>
        <w:t>1.2.</w:t>
      </w:r>
      <w:r w:rsidR="00DC6024" w:rsidRPr="000022D7">
        <w:rPr>
          <w:rFonts w:ascii="Times New Roman" w:hAnsi="Times New Roman" w:cs="Times New Roman"/>
          <w:b/>
        </w:rPr>
        <w:t>5</w:t>
      </w:r>
      <w:r w:rsidRPr="000022D7">
        <w:rPr>
          <w:rFonts w:ascii="Times New Roman" w:hAnsi="Times New Roman" w:cs="Times New Roman"/>
          <w:b/>
        </w:rPr>
        <w:t xml:space="preserve"> </w:t>
      </w:r>
      <w:r w:rsidRPr="000022D7">
        <w:rPr>
          <w:rFonts w:ascii="Times New Roman" w:hAnsi="Times New Roman" w:cs="Times New Roman"/>
        </w:rPr>
        <w:t xml:space="preserve"> </w:t>
      </w:r>
      <w:r w:rsidRPr="000022D7">
        <w:rPr>
          <w:rFonts w:ascii="Times New Roman" w:hAnsi="Times New Roman" w:cs="Times New Roman"/>
        </w:rPr>
        <w:t>整数</w:t>
      </w:r>
      <w:r w:rsidRPr="000022D7">
        <w:rPr>
          <w:rFonts w:ascii="Times New Roman" w:hAnsi="Times New Roman" w:cs="Times New Roman"/>
          <w:i/>
        </w:rPr>
        <w:t>a</w:t>
      </w:r>
      <w:r w:rsidRPr="000022D7">
        <w:rPr>
          <w:rFonts w:ascii="Times New Roman" w:hAnsi="Times New Roman" w:cs="Times New Roman"/>
        </w:rPr>
        <w:t>，</w:t>
      </w:r>
      <w:r w:rsidRPr="000022D7">
        <w:rPr>
          <w:rFonts w:ascii="Times New Roman" w:hAnsi="Times New Roman" w:cs="Times New Roman"/>
          <w:i/>
        </w:rPr>
        <w:t>b</w:t>
      </w:r>
      <w:r w:rsidRPr="000022D7">
        <w:rPr>
          <w:rFonts w:ascii="Times New Roman" w:hAnsi="Times New Roman" w:cs="Times New Roman"/>
        </w:rPr>
        <w:t>互素的充分必要条件是存在整数</w:t>
      </w:r>
      <w:r w:rsidRPr="000022D7">
        <w:rPr>
          <w:rFonts w:ascii="Times New Roman" w:hAnsi="Times New Roman" w:cs="Times New Roman"/>
          <w:position w:val="-10"/>
        </w:rPr>
        <w:object w:dxaOrig="340" w:dyaOrig="279" w14:anchorId="070D690F">
          <v:shape id="_x0000_i1376" type="#_x0000_t75" style="width:17.85pt;height:12.9pt" o:ole="">
            <v:imagedata r:id="rId661" o:title=""/>
          </v:shape>
          <o:OLEObject Type="Embed" ProgID="Equation.DSMT4" ShapeID="_x0000_i1376" DrawAspect="Content" ObjectID="_1791321174" r:id="rId662"/>
        </w:object>
      </w:r>
      <w:r w:rsidRPr="000022D7">
        <w:rPr>
          <w:rFonts w:ascii="Times New Roman" w:hAnsi="Times New Roman" w:cs="Times New Roman"/>
          <w:position w:val="-10"/>
        </w:rPr>
        <w:t xml:space="preserve"> </w:t>
      </w:r>
      <w:r w:rsidRPr="000022D7">
        <w:rPr>
          <w:rFonts w:ascii="Times New Roman" w:hAnsi="Times New Roman" w:cs="Times New Roman"/>
        </w:rPr>
        <w:t>使得</w:t>
      </w:r>
      <w:r w:rsidRPr="000022D7">
        <w:rPr>
          <w:rFonts w:ascii="Times New Roman" w:hAnsi="Times New Roman" w:cs="Times New Roman"/>
        </w:rPr>
        <w:t xml:space="preserve"> </w:t>
      </w:r>
      <w:r w:rsidRPr="000022D7">
        <w:rPr>
          <w:rFonts w:ascii="Times New Roman" w:hAnsi="Times New Roman" w:cs="Times New Roman"/>
          <w:position w:val="-6"/>
        </w:rPr>
        <w:object w:dxaOrig="1020" w:dyaOrig="279" w14:anchorId="28840A4A">
          <v:shape id="_x0000_i1377" type="#_x0000_t75" style="width:51.1pt;height:12.9pt" o:ole="">
            <v:imagedata r:id="rId663" o:title=""/>
          </v:shape>
          <o:OLEObject Type="Embed" ProgID="Equation.DSMT4" ShapeID="_x0000_i1377" DrawAspect="Content" ObjectID="_1791321175" r:id="rId664"/>
        </w:object>
      </w:r>
      <w:r w:rsidR="005D2002">
        <w:rPr>
          <w:rFonts w:ascii="Times New Roman" w:hAnsi="Times New Roman" w:cs="Times New Roman" w:hint="eastAsia"/>
        </w:rPr>
        <w:t>.</w:t>
      </w:r>
    </w:p>
    <w:p w14:paraId="6E98CE39" w14:textId="3AFC4F19" w:rsidR="007F3E47" w:rsidRPr="000022D7" w:rsidRDefault="007F3E47" w:rsidP="007F3E47">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证</w:t>
      </w:r>
      <w:r w:rsidRPr="000022D7">
        <w:rPr>
          <w:rFonts w:ascii="Times New Roman" w:hAnsi="Times New Roman" w:cs="Times New Roman"/>
          <w:b/>
        </w:rPr>
        <w:t xml:space="preserve">  </w:t>
      </w:r>
      <w:r w:rsidRPr="000022D7">
        <w:rPr>
          <w:rFonts w:ascii="Times New Roman" w:hAnsi="Times New Roman" w:cs="Times New Roman"/>
        </w:rPr>
        <w:t>根据定理</w:t>
      </w:r>
      <w:r w:rsidR="00B27250">
        <w:rPr>
          <w:rFonts w:ascii="Times New Roman" w:hAnsi="Times New Roman" w:cs="Times New Roman" w:hint="eastAsia"/>
        </w:rPr>
        <w:t>1.2.</w:t>
      </w:r>
      <w:r w:rsidR="002C543E" w:rsidRPr="000022D7">
        <w:rPr>
          <w:rFonts w:ascii="Times New Roman" w:hAnsi="Times New Roman" w:cs="Times New Roman"/>
        </w:rPr>
        <w:t>4</w:t>
      </w:r>
      <w:r w:rsidRPr="000022D7">
        <w:rPr>
          <w:rFonts w:ascii="Times New Roman" w:hAnsi="Times New Roman" w:cs="Times New Roman"/>
        </w:rPr>
        <w:t>，我们立即得到命题的必要性成立</w:t>
      </w:r>
      <w:r w:rsidRPr="000022D7">
        <w:rPr>
          <w:rFonts w:ascii="Times New Roman" w:hAnsi="Times New Roman" w:cs="Times New Roman"/>
        </w:rPr>
        <w:t xml:space="preserve">. </w:t>
      </w:r>
    </w:p>
    <w:p w14:paraId="772C5884" w14:textId="1439CDF3" w:rsidR="007F3E47" w:rsidRPr="000022D7" w:rsidRDefault="007F3E47" w:rsidP="007F3E47">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反过来，</w:t>
      </w:r>
    </w:p>
    <w:p w14:paraId="7B4CAADF" w14:textId="77777777" w:rsidR="007F3E47" w:rsidRPr="000022D7" w:rsidRDefault="007F3E47" w:rsidP="007F3E47">
      <w:pPr>
        <w:widowControl/>
        <w:snapToGrid w:val="0"/>
        <w:spacing w:line="360" w:lineRule="auto"/>
        <w:ind w:firstLineChars="500" w:firstLine="1050"/>
        <w:jc w:val="left"/>
        <w:rPr>
          <w:rFonts w:ascii="Times New Roman" w:hAnsi="Times New Roman" w:cs="Times New Roman"/>
        </w:rPr>
      </w:pPr>
      <w:r w:rsidRPr="000022D7">
        <w:rPr>
          <w:rFonts w:ascii="Times New Roman" w:hAnsi="Times New Roman" w:cs="Times New Roman"/>
        </w:rPr>
        <w:t>设</w:t>
      </w:r>
      <w:r w:rsidRPr="000022D7">
        <w:rPr>
          <w:rFonts w:ascii="Times New Roman" w:hAnsi="Times New Roman" w:cs="Times New Roman"/>
          <w:position w:val="-10"/>
        </w:rPr>
        <w:object w:dxaOrig="960" w:dyaOrig="320" w14:anchorId="4F95F4E6">
          <v:shape id="_x0000_i1378" type="#_x0000_t75" style="width:47.4pt;height:16pt" o:ole="">
            <v:imagedata r:id="rId665" o:title=""/>
          </v:shape>
          <o:OLEObject Type="Embed" ProgID="Equation.DSMT4" ShapeID="_x0000_i1378" DrawAspect="Content" ObjectID="_1791321176" r:id="rId666"/>
        </w:object>
      </w:r>
      <w:r w:rsidRPr="000022D7">
        <w:rPr>
          <w:rFonts w:ascii="Times New Roman" w:hAnsi="Times New Roman" w:cs="Times New Roman"/>
        </w:rPr>
        <w:t>，则有</w:t>
      </w:r>
      <w:r w:rsidRPr="000022D7">
        <w:rPr>
          <w:rFonts w:ascii="Times New Roman" w:hAnsi="Times New Roman" w:cs="Times New Roman"/>
          <w:position w:val="-10"/>
        </w:rPr>
        <w:object w:dxaOrig="1180" w:dyaOrig="320" w14:anchorId="46E10055">
          <v:shape id="_x0000_i1379" type="#_x0000_t75" style="width:59.1pt;height:16pt" o:ole="">
            <v:imagedata r:id="rId667" o:title=""/>
          </v:shape>
          <o:OLEObject Type="Embed" ProgID="Equation.DSMT4" ShapeID="_x0000_i1379" DrawAspect="Content" ObjectID="_1791321177" r:id="rId668"/>
        </w:object>
      </w:r>
      <w:r w:rsidRPr="000022D7">
        <w:rPr>
          <w:rFonts w:ascii="Times New Roman" w:hAnsi="Times New Roman" w:cs="Times New Roman"/>
        </w:rPr>
        <w:t xml:space="preserve">. </w:t>
      </w:r>
      <w:r w:rsidRPr="000022D7">
        <w:rPr>
          <w:rFonts w:ascii="Times New Roman" w:hAnsi="Times New Roman" w:cs="Times New Roman"/>
        </w:rPr>
        <w:t>现在若存在正整数</w:t>
      </w:r>
      <w:r w:rsidRPr="000022D7">
        <w:rPr>
          <w:rFonts w:ascii="Times New Roman" w:hAnsi="Times New Roman" w:cs="Times New Roman"/>
          <w:position w:val="-10"/>
        </w:rPr>
        <w:object w:dxaOrig="340" w:dyaOrig="279" w14:anchorId="40D6A27B">
          <v:shape id="_x0000_i1380" type="#_x0000_t75" style="width:17.85pt;height:12.9pt" o:ole="">
            <v:imagedata r:id="rId661" o:title=""/>
          </v:shape>
          <o:OLEObject Type="Embed" ProgID="Equation.DSMT4" ShapeID="_x0000_i1380" DrawAspect="Content" ObjectID="_1791321178" r:id="rId669"/>
        </w:object>
      </w:r>
      <w:r w:rsidRPr="000022D7">
        <w:rPr>
          <w:rFonts w:ascii="Times New Roman" w:hAnsi="Times New Roman" w:cs="Times New Roman"/>
        </w:rPr>
        <w:t>使得</w:t>
      </w:r>
    </w:p>
    <w:p w14:paraId="47443502" w14:textId="7F3C028E" w:rsidR="007F3E47" w:rsidRPr="000022D7" w:rsidRDefault="007F3E47" w:rsidP="007F3E47">
      <w:pPr>
        <w:widowControl/>
        <w:snapToGrid w:val="0"/>
        <w:spacing w:line="360" w:lineRule="auto"/>
        <w:ind w:firstLine="420"/>
        <w:jc w:val="center"/>
        <w:rPr>
          <w:rFonts w:ascii="Times New Roman" w:hAnsi="Times New Roman" w:cs="Times New Roman"/>
        </w:rPr>
      </w:pPr>
      <w:r w:rsidRPr="000022D7">
        <w:rPr>
          <w:rFonts w:ascii="Times New Roman" w:hAnsi="Times New Roman" w:cs="Times New Roman"/>
          <w:position w:val="-6"/>
        </w:rPr>
        <w:object w:dxaOrig="1020" w:dyaOrig="279" w14:anchorId="05242E37">
          <v:shape id="_x0000_i1381" type="#_x0000_t75" style="width:51.1pt;height:12.9pt" o:ole="">
            <v:imagedata r:id="rId663" o:title=""/>
          </v:shape>
          <o:OLEObject Type="Embed" ProgID="Equation.DSMT4" ShapeID="_x0000_i1381" DrawAspect="Content" ObjectID="_1791321179" r:id="rId670"/>
        </w:object>
      </w:r>
      <w:r w:rsidR="00B27250">
        <w:rPr>
          <w:rFonts w:ascii="Times New Roman" w:hAnsi="Times New Roman" w:cs="Times New Roman" w:hint="eastAsia"/>
        </w:rPr>
        <w:t>,</w:t>
      </w:r>
    </w:p>
    <w:p w14:paraId="1EB25B48" w14:textId="0C81492E" w:rsidR="007F3E47" w:rsidRPr="000022D7" w:rsidRDefault="007F3E47" w:rsidP="007F3E47">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则我们有</w:t>
      </w:r>
      <w:r w:rsidRPr="000022D7">
        <w:rPr>
          <w:rFonts w:ascii="Times New Roman" w:hAnsi="Times New Roman" w:cs="Times New Roman"/>
        </w:rPr>
        <w:t xml:space="preserve"> </w:t>
      </w:r>
      <w:r w:rsidRPr="000022D7">
        <w:rPr>
          <w:rFonts w:ascii="Times New Roman" w:hAnsi="Times New Roman" w:cs="Times New Roman"/>
          <w:position w:val="-10"/>
        </w:rPr>
        <w:object w:dxaOrig="1280" w:dyaOrig="320" w14:anchorId="580DAC2D">
          <v:shape id="_x0000_i1382" type="#_x0000_t75" style="width:63.4pt;height:16pt" o:ole="">
            <v:imagedata r:id="rId671" o:title=""/>
          </v:shape>
          <o:OLEObject Type="Embed" ProgID="Equation.DSMT4" ShapeID="_x0000_i1382" DrawAspect="Content" ObjectID="_1791321180" r:id="rId672"/>
        </w:object>
      </w:r>
      <w:r w:rsidR="00B27250">
        <w:rPr>
          <w:rFonts w:ascii="Times New Roman" w:hAnsi="Times New Roman" w:cs="Times New Roman" w:hint="eastAsia"/>
        </w:rPr>
        <w:t>.</w:t>
      </w:r>
    </w:p>
    <w:p w14:paraId="3B648C8F" w14:textId="77777777" w:rsidR="007F3E47" w:rsidRPr="000022D7" w:rsidRDefault="007F3E47" w:rsidP="007F3E47">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因此，</w:t>
      </w:r>
      <w:r w:rsidRPr="000022D7">
        <w:rPr>
          <w:rFonts w:ascii="Times New Roman" w:hAnsi="Times New Roman" w:cs="Times New Roman"/>
          <w:position w:val="-6"/>
        </w:rPr>
        <w:object w:dxaOrig="540" w:dyaOrig="279" w14:anchorId="1F931D08">
          <v:shape id="_x0000_i1383" type="#_x0000_t75" style="width:27.1pt;height:12.9pt" o:ole="">
            <v:imagedata r:id="rId673" o:title=""/>
          </v:shape>
          <o:OLEObject Type="Embed" ProgID="Equation.DSMT4" ShapeID="_x0000_i1383" DrawAspect="Content" ObjectID="_1791321181" r:id="rId674"/>
        </w:object>
      </w:r>
      <w:r w:rsidRPr="000022D7">
        <w:rPr>
          <w:rFonts w:ascii="Times New Roman" w:hAnsi="Times New Roman" w:cs="Times New Roman"/>
        </w:rPr>
        <w:t>，即整数</w:t>
      </w:r>
      <w:r w:rsidRPr="000022D7">
        <w:rPr>
          <w:rFonts w:ascii="Times New Roman" w:hAnsi="Times New Roman" w:cs="Times New Roman"/>
          <w:i/>
        </w:rPr>
        <w:t>a</w:t>
      </w:r>
      <w:r w:rsidRPr="000022D7">
        <w:rPr>
          <w:rFonts w:ascii="Times New Roman" w:hAnsi="Times New Roman" w:cs="Times New Roman"/>
        </w:rPr>
        <w:t>，</w:t>
      </w:r>
      <w:r w:rsidRPr="000022D7">
        <w:rPr>
          <w:rFonts w:ascii="Times New Roman" w:hAnsi="Times New Roman" w:cs="Times New Roman"/>
          <w:i/>
        </w:rPr>
        <w:t>b</w:t>
      </w:r>
      <w:r w:rsidRPr="000022D7">
        <w:rPr>
          <w:rFonts w:ascii="Times New Roman" w:hAnsi="Times New Roman" w:cs="Times New Roman"/>
        </w:rPr>
        <w:t>互素</w:t>
      </w:r>
      <w:r w:rsidRPr="000022D7">
        <w:rPr>
          <w:rFonts w:ascii="Times New Roman" w:hAnsi="Times New Roman" w:cs="Times New Roman"/>
        </w:rPr>
        <w:t xml:space="preserve">. </w:t>
      </w:r>
    </w:p>
    <w:p w14:paraId="1B7114A8" w14:textId="77777777" w:rsidR="007F3E47" w:rsidRPr="000022D7" w:rsidRDefault="007F3E47" w:rsidP="007F3E47">
      <w:pPr>
        <w:widowControl/>
        <w:snapToGrid w:val="0"/>
        <w:spacing w:line="360" w:lineRule="auto"/>
        <w:jc w:val="left"/>
        <w:rPr>
          <w:rFonts w:ascii="Times New Roman" w:hAnsi="Times New Roman" w:cs="Times New Roman"/>
        </w:rPr>
      </w:pPr>
    </w:p>
    <w:p w14:paraId="5C32282D" w14:textId="40B571FC" w:rsidR="007F3E47" w:rsidRPr="000022D7" w:rsidRDefault="007F3E47" w:rsidP="002C543E">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B27250">
        <w:rPr>
          <w:rFonts w:ascii="Times New Roman" w:hAnsi="Times New Roman" w:cs="Times New Roman" w:hint="eastAsia"/>
          <w:b/>
        </w:rPr>
        <w:t>1.2.</w:t>
      </w:r>
      <w:r w:rsidR="00DC6024" w:rsidRPr="000022D7">
        <w:rPr>
          <w:rFonts w:ascii="Times New Roman" w:hAnsi="Times New Roman" w:cs="Times New Roman"/>
          <w:b/>
        </w:rPr>
        <w:t>12</w:t>
      </w:r>
      <w:r w:rsidRPr="000022D7">
        <w:rPr>
          <w:rFonts w:ascii="Times New Roman" w:hAnsi="Times New Roman" w:cs="Times New Roman"/>
          <w:b/>
        </w:rPr>
        <w:t xml:space="preserve"> </w:t>
      </w:r>
      <w:r w:rsidRPr="000022D7">
        <w:rPr>
          <w:rFonts w:ascii="Times New Roman" w:hAnsi="Times New Roman" w:cs="Times New Roman"/>
        </w:rPr>
        <w:t>设四个整数</w:t>
      </w:r>
      <w:r w:rsidRPr="000022D7">
        <w:rPr>
          <w:rFonts w:ascii="Times New Roman" w:hAnsi="Times New Roman" w:cs="Times New Roman"/>
          <w:i/>
        </w:rPr>
        <w:t>a</w:t>
      </w:r>
      <w:r w:rsidRPr="000022D7">
        <w:rPr>
          <w:rFonts w:ascii="Times New Roman" w:hAnsi="Times New Roman" w:cs="Times New Roman"/>
        </w:rPr>
        <w:t>，</w:t>
      </w:r>
      <w:r w:rsidRPr="000022D7">
        <w:rPr>
          <w:rFonts w:ascii="Times New Roman" w:hAnsi="Times New Roman" w:cs="Times New Roman"/>
          <w:i/>
        </w:rPr>
        <w:t>b</w:t>
      </w:r>
      <w:r w:rsidRPr="000022D7">
        <w:rPr>
          <w:rFonts w:ascii="Times New Roman" w:hAnsi="Times New Roman" w:cs="Times New Roman"/>
        </w:rPr>
        <w:t>，</w:t>
      </w:r>
      <w:r w:rsidRPr="000022D7">
        <w:rPr>
          <w:rFonts w:ascii="Times New Roman" w:hAnsi="Times New Roman" w:cs="Times New Roman"/>
          <w:i/>
        </w:rPr>
        <w:t>c</w:t>
      </w:r>
      <w:r w:rsidRPr="000022D7">
        <w:rPr>
          <w:rFonts w:ascii="Times New Roman" w:hAnsi="Times New Roman" w:cs="Times New Roman"/>
        </w:rPr>
        <w:t>，</w:t>
      </w:r>
      <w:r w:rsidRPr="000022D7">
        <w:rPr>
          <w:rFonts w:ascii="Times New Roman" w:hAnsi="Times New Roman" w:cs="Times New Roman"/>
          <w:i/>
        </w:rPr>
        <w:t>d</w:t>
      </w:r>
      <w:r w:rsidRPr="000022D7">
        <w:rPr>
          <w:rFonts w:ascii="Times New Roman" w:hAnsi="Times New Roman" w:cs="Times New Roman"/>
        </w:rPr>
        <w:t>满足关系式：</w:t>
      </w:r>
      <w:r w:rsidRPr="000022D7">
        <w:rPr>
          <w:rFonts w:ascii="Times New Roman" w:hAnsi="Times New Roman" w:cs="Times New Roman"/>
          <w:position w:val="-6"/>
        </w:rPr>
        <w:object w:dxaOrig="1100" w:dyaOrig="279" w14:anchorId="69CD77D9">
          <v:shape id="_x0000_i1384" type="#_x0000_t75" style="width:54.15pt;height:12.9pt" o:ole="">
            <v:imagedata r:id="rId675" o:title=""/>
          </v:shape>
          <o:OLEObject Type="Embed" ProgID="Equation.DSMT4" ShapeID="_x0000_i1384" DrawAspect="Content" ObjectID="_1791321182" r:id="rId676"/>
        </w:object>
      </w:r>
    </w:p>
    <w:p w14:paraId="0B3C3A91" w14:textId="77777777" w:rsidR="007F3E47" w:rsidRPr="000022D7" w:rsidRDefault="007F3E47" w:rsidP="007F3E47">
      <w:pPr>
        <w:widowControl/>
        <w:snapToGrid w:val="0"/>
        <w:spacing w:line="360" w:lineRule="auto"/>
        <w:ind w:firstLineChars="500" w:firstLine="1050"/>
        <w:jc w:val="left"/>
        <w:rPr>
          <w:rFonts w:ascii="Times New Roman" w:hAnsi="Times New Roman" w:cs="Times New Roman"/>
        </w:rPr>
      </w:pPr>
      <w:r w:rsidRPr="000022D7">
        <w:rPr>
          <w:rFonts w:ascii="Times New Roman" w:hAnsi="Times New Roman" w:cs="Times New Roman"/>
        </w:rPr>
        <w:t>则</w:t>
      </w:r>
      <w:r w:rsidRPr="000022D7">
        <w:rPr>
          <w:rFonts w:ascii="Times New Roman" w:hAnsi="Times New Roman" w:cs="Times New Roman"/>
          <w:position w:val="-10"/>
        </w:rPr>
        <w:object w:dxaOrig="4060" w:dyaOrig="320" w14:anchorId="0A7BA5AA">
          <v:shape id="_x0000_i1385" type="#_x0000_t75" style="width:203.1pt;height:16pt" o:ole="">
            <v:imagedata r:id="rId677" o:title=""/>
          </v:shape>
          <o:OLEObject Type="Embed" ProgID="Equation.DSMT4" ShapeID="_x0000_i1385" DrawAspect="Content" ObjectID="_1791321183" r:id="rId678"/>
        </w:object>
      </w:r>
      <w:r w:rsidRPr="000022D7">
        <w:rPr>
          <w:rFonts w:ascii="Times New Roman" w:hAnsi="Times New Roman" w:cs="Times New Roman"/>
        </w:rPr>
        <w:t xml:space="preserve">. </w:t>
      </w:r>
    </w:p>
    <w:p w14:paraId="4E348B0E" w14:textId="77777777" w:rsidR="00C43EBE" w:rsidRPr="000022D7" w:rsidRDefault="00C43EBE" w:rsidP="00C43EBE">
      <w:pPr>
        <w:rPr>
          <w:rFonts w:ascii="Times New Roman" w:hAnsi="Times New Roman" w:cs="Times New Roman"/>
        </w:rPr>
      </w:pPr>
    </w:p>
    <w:p w14:paraId="50C77359" w14:textId="7D375141" w:rsidR="00C43EBE" w:rsidRPr="000022D7" w:rsidRDefault="00C43EBE" w:rsidP="002C543E">
      <w:pPr>
        <w:widowControl/>
        <w:snapToGrid w:val="0"/>
        <w:spacing w:beforeLines="50" w:before="156" w:afterLines="50" w:after="156" w:line="360" w:lineRule="auto"/>
        <w:jc w:val="left"/>
        <w:rPr>
          <w:rFonts w:ascii="Times New Roman" w:hAnsi="Times New Roman" w:cs="Times New Roman"/>
        </w:rPr>
      </w:pPr>
      <w:r w:rsidRPr="000022D7">
        <w:rPr>
          <w:rFonts w:ascii="Times New Roman" w:hAnsi="Times New Roman" w:cs="Times New Roman"/>
          <w:b/>
          <w:sz w:val="24"/>
          <w:szCs w:val="24"/>
        </w:rPr>
        <w:t>1.</w:t>
      </w:r>
      <w:r w:rsidR="002C543E" w:rsidRPr="000022D7">
        <w:rPr>
          <w:rFonts w:ascii="Times New Roman" w:hAnsi="Times New Roman" w:cs="Times New Roman"/>
          <w:b/>
          <w:sz w:val="24"/>
          <w:szCs w:val="24"/>
        </w:rPr>
        <w:t>2</w:t>
      </w:r>
      <w:r w:rsidRPr="000022D7">
        <w:rPr>
          <w:rFonts w:ascii="Times New Roman" w:hAnsi="Times New Roman" w:cs="Times New Roman"/>
          <w:b/>
          <w:sz w:val="24"/>
          <w:szCs w:val="24"/>
        </w:rPr>
        <w:t>.</w:t>
      </w:r>
      <w:r w:rsidR="002C543E" w:rsidRPr="000022D7">
        <w:rPr>
          <w:rFonts w:ascii="Times New Roman" w:hAnsi="Times New Roman" w:cs="Times New Roman"/>
          <w:b/>
          <w:sz w:val="24"/>
          <w:szCs w:val="24"/>
        </w:rPr>
        <w:t>4</w:t>
      </w:r>
      <w:r w:rsidRPr="000022D7">
        <w:rPr>
          <w:rFonts w:ascii="Times New Roman" w:hAnsi="Times New Roman" w:cs="Times New Roman"/>
          <w:b/>
          <w:sz w:val="24"/>
          <w:szCs w:val="24"/>
        </w:rPr>
        <w:t>最大公因数性质</w:t>
      </w:r>
    </w:p>
    <w:p w14:paraId="0EA10051" w14:textId="78A35027" w:rsidR="00C43EBE" w:rsidRPr="000022D7"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rPr>
        <w:t>下面，</w:t>
      </w:r>
      <w:r w:rsidR="001C773C">
        <w:rPr>
          <w:rFonts w:ascii="Times New Roman" w:hAnsi="Times New Roman" w:cs="Times New Roman" w:hint="eastAsia"/>
        </w:rPr>
        <w:t>给出</w:t>
      </w:r>
      <w:r w:rsidRPr="000022D7">
        <w:rPr>
          <w:rFonts w:ascii="Times New Roman" w:hAnsi="Times New Roman" w:cs="Times New Roman"/>
        </w:rPr>
        <w:t>最大公因数定义</w:t>
      </w:r>
      <w:r w:rsidR="001C773C" w:rsidRPr="000022D7">
        <w:rPr>
          <w:rFonts w:ascii="Times New Roman" w:hAnsi="Times New Roman" w:cs="Times New Roman"/>
        </w:rPr>
        <w:t>的数学</w:t>
      </w:r>
      <w:r w:rsidR="001C773C">
        <w:rPr>
          <w:rFonts w:ascii="Times New Roman" w:hAnsi="Times New Roman" w:cs="Times New Roman" w:hint="eastAsia"/>
        </w:rPr>
        <w:t>表述形式</w:t>
      </w:r>
      <w:r w:rsidRPr="000022D7">
        <w:rPr>
          <w:rFonts w:ascii="Times New Roman" w:hAnsi="Times New Roman" w:cs="Times New Roman"/>
        </w:rPr>
        <w:t xml:space="preserve">. </w:t>
      </w:r>
    </w:p>
    <w:p w14:paraId="7C149114" w14:textId="213C932B" w:rsidR="00C43EBE" w:rsidRPr="000022D7"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定理</w:t>
      </w:r>
      <w:r w:rsidR="00870DAC">
        <w:rPr>
          <w:rFonts w:ascii="Times New Roman" w:hAnsi="Times New Roman" w:cs="Times New Roman" w:hint="eastAsia"/>
          <w:b/>
        </w:rPr>
        <w:t>1.2.</w:t>
      </w:r>
      <w:r w:rsidR="002C543E" w:rsidRPr="000022D7">
        <w:rPr>
          <w:rFonts w:ascii="Times New Roman" w:hAnsi="Times New Roman" w:cs="Times New Roman"/>
          <w:b/>
        </w:rPr>
        <w:t>6</w:t>
      </w:r>
      <w:r w:rsidRPr="000022D7">
        <w:rPr>
          <w:rFonts w:ascii="Times New Roman" w:hAnsi="Times New Roman" w:cs="Times New Roman"/>
          <w:b/>
        </w:rPr>
        <w:t xml:space="preserve"> </w:t>
      </w:r>
      <w:r w:rsidRPr="000022D7">
        <w:rPr>
          <w:rFonts w:ascii="Times New Roman" w:hAnsi="Times New Roman" w:cs="Times New Roman"/>
        </w:rPr>
        <w:t xml:space="preserve"> </w:t>
      </w:r>
      <w:r w:rsidRPr="000022D7">
        <w:rPr>
          <w:rFonts w:ascii="Times New Roman" w:hAnsi="Times New Roman" w:cs="Times New Roman"/>
        </w:rPr>
        <w:t>设</w:t>
      </w:r>
      <w:r w:rsidRPr="000022D7">
        <w:rPr>
          <w:rFonts w:ascii="Times New Roman" w:hAnsi="Times New Roman" w:cs="Times New Roman"/>
          <w:i/>
        </w:rPr>
        <w:t>a</w:t>
      </w:r>
      <w:r w:rsidRPr="000022D7">
        <w:rPr>
          <w:rFonts w:ascii="Times New Roman" w:hAnsi="Times New Roman" w:cs="Times New Roman"/>
        </w:rPr>
        <w:t>，</w:t>
      </w:r>
      <w:r w:rsidRPr="000022D7">
        <w:rPr>
          <w:rFonts w:ascii="Times New Roman" w:hAnsi="Times New Roman" w:cs="Times New Roman"/>
          <w:i/>
        </w:rPr>
        <w:t>b</w:t>
      </w:r>
      <w:r w:rsidRPr="000022D7">
        <w:rPr>
          <w:rFonts w:ascii="Times New Roman" w:hAnsi="Times New Roman" w:cs="Times New Roman"/>
        </w:rPr>
        <w:t>是任意两个不全为零的整数，</w:t>
      </w:r>
      <w:r w:rsidRPr="000022D7">
        <w:rPr>
          <w:rFonts w:ascii="Times New Roman" w:hAnsi="Times New Roman" w:cs="Times New Roman"/>
          <w:i/>
        </w:rPr>
        <w:t>d</w:t>
      </w:r>
      <w:r w:rsidRPr="000022D7">
        <w:rPr>
          <w:rFonts w:ascii="Times New Roman" w:hAnsi="Times New Roman" w:cs="Times New Roman"/>
        </w:rPr>
        <w:t>是正整数，则</w:t>
      </w:r>
      <w:r w:rsidRPr="000022D7">
        <w:rPr>
          <w:rFonts w:ascii="Times New Roman" w:hAnsi="Times New Roman" w:cs="Times New Roman"/>
          <w:i/>
        </w:rPr>
        <w:t>d</w:t>
      </w:r>
      <w:r w:rsidRPr="000022D7">
        <w:rPr>
          <w:rFonts w:ascii="Times New Roman" w:hAnsi="Times New Roman" w:cs="Times New Roman"/>
        </w:rPr>
        <w:t>是整数</w:t>
      </w:r>
      <w:r w:rsidRPr="000022D7">
        <w:rPr>
          <w:rFonts w:ascii="Times New Roman" w:hAnsi="Times New Roman" w:cs="Times New Roman"/>
          <w:i/>
        </w:rPr>
        <w:t>a</w:t>
      </w:r>
      <w:r w:rsidRPr="000022D7">
        <w:rPr>
          <w:rFonts w:ascii="Times New Roman" w:hAnsi="Times New Roman" w:cs="Times New Roman"/>
        </w:rPr>
        <w:t>，</w:t>
      </w:r>
      <w:r w:rsidRPr="000022D7">
        <w:rPr>
          <w:rFonts w:ascii="Times New Roman" w:hAnsi="Times New Roman" w:cs="Times New Roman"/>
          <w:i/>
        </w:rPr>
        <w:t>b</w:t>
      </w:r>
      <w:r w:rsidRPr="000022D7">
        <w:rPr>
          <w:rFonts w:ascii="Times New Roman" w:hAnsi="Times New Roman" w:cs="Times New Roman"/>
        </w:rPr>
        <w:t>的最大公因数的充要条件是：</w:t>
      </w:r>
    </w:p>
    <w:p w14:paraId="3C0EA833" w14:textId="77777777" w:rsidR="00C43EBE" w:rsidRPr="000022D7"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position w:val="-28"/>
        </w:rPr>
        <w:object w:dxaOrig="2420" w:dyaOrig="680" w14:anchorId="1441464B">
          <v:shape id="_x0000_i1386" type="#_x0000_t75" style="width:121.25pt;height:33.85pt" o:ole="">
            <v:imagedata r:id="rId679" o:title=""/>
          </v:shape>
          <o:OLEObject Type="Embed" ProgID="Equation.DSMT4" ShapeID="_x0000_i1386" DrawAspect="Content" ObjectID="_1791321184" r:id="rId680"/>
        </w:object>
      </w:r>
    </w:p>
    <w:p w14:paraId="195770CA" w14:textId="77777777" w:rsidR="00C43EBE" w:rsidRPr="000022D7" w:rsidRDefault="00C43EBE" w:rsidP="00C43EBE">
      <w:pPr>
        <w:widowControl/>
        <w:snapToGrid w:val="0"/>
        <w:spacing w:line="360" w:lineRule="auto"/>
        <w:ind w:leftChars="200" w:left="840" w:hangingChars="200" w:hanging="420"/>
        <w:jc w:val="left"/>
        <w:rPr>
          <w:rFonts w:ascii="Times New Roman" w:hAnsi="Times New Roman" w:cs="Times New Roman"/>
        </w:rPr>
      </w:pPr>
      <w:r w:rsidRPr="000022D7">
        <w:rPr>
          <w:rFonts w:ascii="Times New Roman" w:hAnsi="Times New Roman" w:cs="Times New Roman"/>
          <w:b/>
        </w:rPr>
        <w:t>证</w:t>
      </w:r>
      <w:r w:rsidRPr="000022D7">
        <w:rPr>
          <w:rFonts w:ascii="Times New Roman" w:hAnsi="Times New Roman" w:cs="Times New Roman"/>
          <w:b/>
        </w:rPr>
        <w:t xml:space="preserve"> </w:t>
      </w:r>
      <w:r w:rsidRPr="000022D7">
        <w:rPr>
          <w:rFonts w:ascii="Times New Roman" w:hAnsi="Times New Roman" w:cs="Times New Roman"/>
        </w:rPr>
        <w:t>若</w:t>
      </w:r>
      <w:r w:rsidRPr="000022D7">
        <w:rPr>
          <w:rFonts w:ascii="Times New Roman" w:hAnsi="Times New Roman" w:cs="Times New Roman"/>
          <w:i/>
        </w:rPr>
        <w:t>d</w:t>
      </w:r>
      <w:r w:rsidRPr="000022D7">
        <w:rPr>
          <w:rFonts w:ascii="Times New Roman" w:hAnsi="Times New Roman" w:cs="Times New Roman"/>
        </w:rPr>
        <w:t>是整数</w:t>
      </w:r>
      <w:r w:rsidRPr="000022D7">
        <w:rPr>
          <w:rFonts w:ascii="Times New Roman" w:hAnsi="Times New Roman" w:cs="Times New Roman"/>
          <w:i/>
        </w:rPr>
        <w:t>a</w:t>
      </w:r>
      <w:r w:rsidRPr="000022D7">
        <w:rPr>
          <w:rFonts w:ascii="Times New Roman" w:hAnsi="Times New Roman" w:cs="Times New Roman"/>
        </w:rPr>
        <w:t>，</w:t>
      </w:r>
      <w:r w:rsidRPr="000022D7">
        <w:rPr>
          <w:rFonts w:ascii="Times New Roman" w:hAnsi="Times New Roman" w:cs="Times New Roman"/>
          <w:i/>
        </w:rPr>
        <w:t>b</w:t>
      </w:r>
      <w:r w:rsidRPr="000022D7">
        <w:rPr>
          <w:rFonts w:ascii="Times New Roman" w:hAnsi="Times New Roman" w:cs="Times New Roman"/>
        </w:rPr>
        <w:t>的最大公因数，则显然有</w:t>
      </w:r>
      <w:r w:rsidRPr="000022D7">
        <w:rPr>
          <w:rFonts w:ascii="Times New Roman" w:hAnsi="Times New Roman" w:cs="Times New Roman"/>
          <w:position w:val="-10"/>
        </w:rPr>
        <w:object w:dxaOrig="380" w:dyaOrig="320" w14:anchorId="27326A90">
          <v:shape id="_x0000_i1387" type="#_x0000_t75" style="width:19.1pt;height:16pt" o:ole="">
            <v:imagedata r:id="rId681" o:title=""/>
          </v:shape>
          <o:OLEObject Type="Embed" ProgID="Equation.DSMT4" ShapeID="_x0000_i1387" DrawAspect="Content" ObjectID="_1791321185" r:id="rId682"/>
        </w:object>
      </w:r>
      <w:r w:rsidRPr="000022D7">
        <w:rPr>
          <w:rFonts w:ascii="Times New Roman" w:hAnsi="Times New Roman" w:cs="Times New Roman"/>
        </w:rPr>
        <w:t>成立；</w:t>
      </w:r>
    </w:p>
    <w:p w14:paraId="4A8EBB11" w14:textId="3E49B6B1" w:rsidR="00C43EBE" w:rsidRPr="000022D7" w:rsidRDefault="00C43EBE" w:rsidP="00C43EBE">
      <w:pPr>
        <w:widowControl/>
        <w:snapToGrid w:val="0"/>
        <w:spacing w:line="360" w:lineRule="auto"/>
        <w:ind w:leftChars="400" w:left="840"/>
        <w:jc w:val="left"/>
        <w:rPr>
          <w:rFonts w:ascii="Times New Roman" w:hAnsi="Times New Roman" w:cs="Times New Roman"/>
          <w:position w:val="-6"/>
        </w:rPr>
      </w:pPr>
      <w:r w:rsidRPr="000022D7">
        <w:rPr>
          <w:rFonts w:ascii="Times New Roman" w:hAnsi="Times New Roman" w:cs="Times New Roman"/>
        </w:rPr>
        <w:t>由定理</w:t>
      </w:r>
      <w:r w:rsidR="00870DAC">
        <w:rPr>
          <w:rFonts w:ascii="Times New Roman" w:hAnsi="Times New Roman" w:cs="Times New Roman" w:hint="eastAsia"/>
        </w:rPr>
        <w:t>1.2.</w:t>
      </w:r>
      <w:r w:rsidR="002C543E" w:rsidRPr="000022D7">
        <w:rPr>
          <w:rFonts w:ascii="Times New Roman" w:hAnsi="Times New Roman" w:cs="Times New Roman"/>
        </w:rPr>
        <w:t>4</w:t>
      </w:r>
      <w:r w:rsidRPr="000022D7">
        <w:rPr>
          <w:rFonts w:ascii="Times New Roman" w:hAnsi="Times New Roman" w:cs="Times New Roman"/>
        </w:rPr>
        <w:t>，存在整数</w:t>
      </w:r>
      <w:r w:rsidRPr="000022D7">
        <w:rPr>
          <w:rFonts w:ascii="Times New Roman" w:hAnsi="Times New Roman" w:cs="Times New Roman"/>
          <w:i/>
        </w:rPr>
        <w:t>s</w:t>
      </w:r>
      <w:r w:rsidRPr="000022D7">
        <w:rPr>
          <w:rFonts w:ascii="Times New Roman" w:hAnsi="Times New Roman" w:cs="Times New Roman"/>
        </w:rPr>
        <w:t>，</w:t>
      </w:r>
      <w:r w:rsidRPr="000022D7">
        <w:rPr>
          <w:rFonts w:ascii="Times New Roman" w:hAnsi="Times New Roman" w:cs="Times New Roman"/>
          <w:i/>
        </w:rPr>
        <w:t>t</w:t>
      </w:r>
      <w:r w:rsidRPr="000022D7">
        <w:rPr>
          <w:rFonts w:ascii="Times New Roman" w:hAnsi="Times New Roman" w:cs="Times New Roman"/>
        </w:rPr>
        <w:t>使得</w:t>
      </w:r>
      <w:r w:rsidRPr="000022D7">
        <w:rPr>
          <w:rFonts w:ascii="Times New Roman" w:hAnsi="Times New Roman" w:cs="Times New Roman"/>
          <w:position w:val="-6"/>
        </w:rPr>
        <w:object w:dxaOrig="1080" w:dyaOrig="279" w14:anchorId="542EDC72">
          <v:shape id="_x0000_i1388" type="#_x0000_t75" style="width:54.15pt;height:14.75pt" o:ole="">
            <v:imagedata r:id="rId683" o:title=""/>
          </v:shape>
          <o:OLEObject Type="Embed" ProgID="Equation.DSMT4" ShapeID="_x0000_i1388" DrawAspect="Content" ObjectID="_1791321186" r:id="rId684"/>
        </w:object>
      </w:r>
      <w:r w:rsidRPr="000022D7">
        <w:rPr>
          <w:rFonts w:ascii="Times New Roman" w:hAnsi="Times New Roman" w:cs="Times New Roman"/>
        </w:rPr>
        <w:t>.</w:t>
      </w:r>
      <w:r w:rsidRPr="000022D7">
        <w:rPr>
          <w:rFonts w:ascii="Times New Roman" w:hAnsi="Times New Roman" w:cs="Times New Roman"/>
          <w:position w:val="-6"/>
        </w:rPr>
        <w:t xml:space="preserve">  </w:t>
      </w:r>
    </w:p>
    <w:p w14:paraId="60AB522A" w14:textId="77777777" w:rsidR="00C43EBE" w:rsidRPr="000022D7" w:rsidRDefault="00C43EBE" w:rsidP="00C43EBE">
      <w:pPr>
        <w:widowControl/>
        <w:snapToGrid w:val="0"/>
        <w:spacing w:line="360" w:lineRule="auto"/>
        <w:ind w:leftChars="400" w:left="840"/>
        <w:jc w:val="left"/>
        <w:rPr>
          <w:rFonts w:ascii="Times New Roman" w:hAnsi="Times New Roman" w:cs="Times New Roman"/>
        </w:rPr>
      </w:pPr>
      <w:r w:rsidRPr="000022D7">
        <w:rPr>
          <w:rFonts w:ascii="Times New Roman" w:hAnsi="Times New Roman" w:cs="Times New Roman"/>
        </w:rPr>
        <w:t>因此，当</w:t>
      </w:r>
      <w:r w:rsidRPr="000022D7">
        <w:rPr>
          <w:rFonts w:ascii="Times New Roman" w:hAnsi="Times New Roman" w:cs="Times New Roman"/>
          <w:position w:val="-10"/>
        </w:rPr>
        <w:object w:dxaOrig="1040" w:dyaOrig="320" w14:anchorId="24CBDBDB">
          <v:shape id="_x0000_i1389" type="#_x0000_t75" style="width:51.1pt;height:16pt" o:ole="">
            <v:imagedata r:id="rId685" o:title=""/>
          </v:shape>
          <o:OLEObject Type="Embed" ProgID="Equation.DSMT4" ShapeID="_x0000_i1389" DrawAspect="Content" ObjectID="_1791321187" r:id="rId686"/>
        </w:object>
      </w:r>
      <w:r w:rsidRPr="000022D7">
        <w:rPr>
          <w:rFonts w:ascii="Times New Roman" w:hAnsi="Times New Roman" w:cs="Times New Roman"/>
        </w:rPr>
        <w:t>时，有</w:t>
      </w:r>
      <w:r w:rsidRPr="000022D7">
        <w:rPr>
          <w:rFonts w:ascii="Times New Roman" w:hAnsi="Times New Roman" w:cs="Times New Roman"/>
        </w:rPr>
        <w:t xml:space="preserve"> </w:t>
      </w:r>
      <w:r w:rsidRPr="000022D7">
        <w:rPr>
          <w:rFonts w:ascii="Times New Roman" w:hAnsi="Times New Roman" w:cs="Times New Roman"/>
          <w:position w:val="-10"/>
        </w:rPr>
        <w:object w:dxaOrig="1320" w:dyaOrig="320" w14:anchorId="3BBE1D40">
          <v:shape id="_x0000_i1390" type="#_x0000_t75" style="width:66.45pt;height:16pt" o:ole="">
            <v:imagedata r:id="rId687" o:title=""/>
          </v:shape>
          <o:OLEObject Type="Embed" ProgID="Equation.DSMT4" ShapeID="_x0000_i1390" DrawAspect="Content" ObjectID="_1791321188" r:id="rId688"/>
        </w:object>
      </w:r>
      <w:r w:rsidRPr="000022D7">
        <w:rPr>
          <w:rFonts w:ascii="Times New Roman" w:hAnsi="Times New Roman" w:cs="Times New Roman"/>
        </w:rPr>
        <w:t>.</w:t>
      </w:r>
    </w:p>
    <w:p w14:paraId="277C110B" w14:textId="77777777"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故</w:t>
      </w:r>
      <w:r w:rsidRPr="000022D7">
        <w:rPr>
          <w:rFonts w:ascii="Times New Roman" w:hAnsi="Times New Roman" w:cs="Times New Roman"/>
          <w:position w:val="-10"/>
        </w:rPr>
        <w:object w:dxaOrig="440" w:dyaOrig="320" w14:anchorId="0774FF0A">
          <v:shape id="_x0000_i1391" type="#_x0000_t75" style="width:22.15pt;height:16pt" o:ole="">
            <v:imagedata r:id="rId689" o:title=""/>
          </v:shape>
          <o:OLEObject Type="Embed" ProgID="Equation.DSMT4" ShapeID="_x0000_i1391" DrawAspect="Content" ObjectID="_1791321189" r:id="rId690"/>
        </w:object>
      </w:r>
      <w:r w:rsidRPr="000022D7">
        <w:rPr>
          <w:rFonts w:ascii="Times New Roman" w:hAnsi="Times New Roman" w:cs="Times New Roman"/>
        </w:rPr>
        <w:t>成立</w:t>
      </w:r>
      <w:r w:rsidRPr="000022D7">
        <w:rPr>
          <w:rFonts w:ascii="Times New Roman" w:hAnsi="Times New Roman" w:cs="Times New Roman"/>
        </w:rPr>
        <w:t xml:space="preserve">. </w:t>
      </w:r>
    </w:p>
    <w:p w14:paraId="5DA6892B" w14:textId="77777777" w:rsidR="00C43EBE" w:rsidRPr="000022D7" w:rsidRDefault="00C43EBE" w:rsidP="00C43EBE">
      <w:pPr>
        <w:widowControl/>
        <w:snapToGrid w:val="0"/>
        <w:spacing w:line="360" w:lineRule="auto"/>
        <w:ind w:firstLineChars="300" w:firstLine="630"/>
        <w:jc w:val="left"/>
        <w:rPr>
          <w:rFonts w:ascii="Times New Roman" w:hAnsi="Times New Roman" w:cs="Times New Roman"/>
        </w:rPr>
      </w:pPr>
      <w:r w:rsidRPr="000022D7">
        <w:rPr>
          <w:rFonts w:ascii="Times New Roman" w:hAnsi="Times New Roman" w:cs="Times New Roman"/>
        </w:rPr>
        <w:t>反过来，假设</w:t>
      </w:r>
      <w:r w:rsidRPr="000022D7">
        <w:rPr>
          <w:rFonts w:ascii="Times New Roman" w:hAnsi="Times New Roman" w:cs="Times New Roman"/>
          <w:position w:val="-10"/>
        </w:rPr>
        <w:object w:dxaOrig="380" w:dyaOrig="320" w14:anchorId="2E68CD7E">
          <v:shape id="_x0000_i1392" type="#_x0000_t75" style="width:19.1pt;height:16pt" o:ole="">
            <v:imagedata r:id="rId691" o:title=""/>
          </v:shape>
          <o:OLEObject Type="Embed" ProgID="Equation.DSMT4" ShapeID="_x0000_i1392" DrawAspect="Content" ObjectID="_1791321190" r:id="rId692"/>
        </w:object>
      </w:r>
      <w:r w:rsidRPr="000022D7">
        <w:rPr>
          <w:rFonts w:ascii="Times New Roman" w:hAnsi="Times New Roman" w:cs="Times New Roman"/>
        </w:rPr>
        <w:t>和</w:t>
      </w:r>
      <w:r w:rsidRPr="000022D7">
        <w:rPr>
          <w:rFonts w:ascii="Times New Roman" w:hAnsi="Times New Roman" w:cs="Times New Roman"/>
          <w:position w:val="-10"/>
        </w:rPr>
        <w:object w:dxaOrig="440" w:dyaOrig="320" w14:anchorId="05A030B8">
          <v:shape id="_x0000_i1393" type="#_x0000_t75" style="width:22.15pt;height:16pt" o:ole="">
            <v:imagedata r:id="rId689" o:title=""/>
          </v:shape>
          <o:OLEObject Type="Embed" ProgID="Equation.DSMT4" ShapeID="_x0000_i1393" DrawAspect="Content" ObjectID="_1791321191" r:id="rId693"/>
        </w:object>
      </w:r>
      <w:r w:rsidRPr="000022D7">
        <w:rPr>
          <w:rFonts w:ascii="Times New Roman" w:hAnsi="Times New Roman" w:cs="Times New Roman"/>
        </w:rPr>
        <w:t>成立，</w:t>
      </w:r>
    </w:p>
    <w:p w14:paraId="58E91CF9" w14:textId="77777777"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那么</w:t>
      </w:r>
      <w:r w:rsidRPr="000022D7">
        <w:rPr>
          <w:rFonts w:ascii="Times New Roman" w:hAnsi="Times New Roman" w:cs="Times New Roman"/>
        </w:rPr>
        <w:t xml:space="preserve"> </w:t>
      </w:r>
      <w:r w:rsidRPr="000022D7">
        <w:rPr>
          <w:rFonts w:ascii="Times New Roman" w:hAnsi="Times New Roman" w:cs="Times New Roman"/>
          <w:position w:val="-10"/>
        </w:rPr>
        <w:object w:dxaOrig="380" w:dyaOrig="320" w14:anchorId="6D79C36E">
          <v:shape id="_x0000_i1394" type="#_x0000_t75" style="width:19.1pt;height:16pt" o:ole="">
            <v:imagedata r:id="rId691" o:title=""/>
          </v:shape>
          <o:OLEObject Type="Embed" ProgID="Equation.DSMT4" ShapeID="_x0000_i1394" DrawAspect="Content" ObjectID="_1791321192" r:id="rId694"/>
        </w:object>
      </w:r>
      <w:r w:rsidRPr="000022D7">
        <w:rPr>
          <w:rFonts w:ascii="Times New Roman" w:hAnsi="Times New Roman" w:cs="Times New Roman"/>
        </w:rPr>
        <w:t>说明</w:t>
      </w:r>
      <w:r w:rsidRPr="000022D7">
        <w:rPr>
          <w:rFonts w:ascii="Times New Roman" w:hAnsi="Times New Roman" w:cs="Times New Roman"/>
          <w:i/>
        </w:rPr>
        <w:t>d</w:t>
      </w:r>
      <w:r w:rsidRPr="000022D7">
        <w:rPr>
          <w:rFonts w:ascii="Times New Roman" w:hAnsi="Times New Roman" w:cs="Times New Roman"/>
        </w:rPr>
        <w:t>是整数</w:t>
      </w:r>
      <w:r w:rsidRPr="000022D7">
        <w:rPr>
          <w:rFonts w:ascii="Times New Roman" w:hAnsi="Times New Roman" w:cs="Times New Roman"/>
          <w:i/>
        </w:rPr>
        <w:t>a</w:t>
      </w:r>
      <w:r w:rsidRPr="000022D7">
        <w:rPr>
          <w:rFonts w:ascii="Times New Roman" w:hAnsi="Times New Roman" w:cs="Times New Roman"/>
        </w:rPr>
        <w:t>，</w:t>
      </w:r>
      <w:r w:rsidRPr="000022D7">
        <w:rPr>
          <w:rFonts w:ascii="Times New Roman" w:hAnsi="Times New Roman" w:cs="Times New Roman"/>
          <w:i/>
        </w:rPr>
        <w:t>b</w:t>
      </w:r>
      <w:r w:rsidRPr="000022D7">
        <w:rPr>
          <w:rFonts w:ascii="Times New Roman" w:hAnsi="Times New Roman" w:cs="Times New Roman"/>
        </w:rPr>
        <w:t>的公因数；</w:t>
      </w:r>
    </w:p>
    <w:p w14:paraId="02095AF2" w14:textId="77777777" w:rsidR="00C43EBE" w:rsidRPr="000022D7" w:rsidRDefault="00C43EBE" w:rsidP="00C43EBE">
      <w:pPr>
        <w:widowControl/>
        <w:snapToGrid w:val="0"/>
        <w:spacing w:line="360" w:lineRule="auto"/>
        <w:jc w:val="left"/>
        <w:rPr>
          <w:rFonts w:ascii="Times New Roman" w:hAnsi="Times New Roman" w:cs="Times New Roman"/>
        </w:rPr>
      </w:pPr>
      <w:r w:rsidRPr="000022D7">
        <w:rPr>
          <w:rFonts w:ascii="Times New Roman" w:hAnsi="Times New Roman" w:cs="Times New Roman"/>
        </w:rPr>
        <w:t xml:space="preserve">       </w:t>
      </w:r>
      <w:r w:rsidRPr="000022D7">
        <w:rPr>
          <w:rFonts w:ascii="Times New Roman" w:hAnsi="Times New Roman" w:cs="Times New Roman"/>
          <w:position w:val="-10"/>
        </w:rPr>
        <w:object w:dxaOrig="440" w:dyaOrig="320" w14:anchorId="734B42D3">
          <v:shape id="_x0000_i1395" type="#_x0000_t75" style="width:22.15pt;height:16pt" o:ole="">
            <v:imagedata r:id="rId689" o:title=""/>
          </v:shape>
          <o:OLEObject Type="Embed" ProgID="Equation.DSMT4" ShapeID="_x0000_i1395" DrawAspect="Content" ObjectID="_1791321193" r:id="rId695"/>
        </w:object>
      </w:r>
      <w:r w:rsidRPr="000022D7">
        <w:rPr>
          <w:rFonts w:ascii="Times New Roman" w:hAnsi="Times New Roman" w:cs="Times New Roman"/>
        </w:rPr>
        <w:t>说明</w:t>
      </w:r>
      <w:r w:rsidRPr="000022D7">
        <w:rPr>
          <w:rFonts w:ascii="Times New Roman" w:hAnsi="Times New Roman" w:cs="Times New Roman"/>
          <w:i/>
        </w:rPr>
        <w:t>d</w:t>
      </w:r>
      <w:r w:rsidRPr="000022D7">
        <w:rPr>
          <w:rFonts w:ascii="Times New Roman" w:hAnsi="Times New Roman" w:cs="Times New Roman"/>
        </w:rPr>
        <w:t>是整数</w:t>
      </w:r>
      <w:r w:rsidRPr="000022D7">
        <w:rPr>
          <w:rFonts w:ascii="Times New Roman" w:hAnsi="Times New Roman" w:cs="Times New Roman"/>
          <w:i/>
        </w:rPr>
        <w:t>a</w:t>
      </w:r>
      <w:r w:rsidRPr="000022D7">
        <w:rPr>
          <w:rFonts w:ascii="Times New Roman" w:hAnsi="Times New Roman" w:cs="Times New Roman"/>
        </w:rPr>
        <w:t>，</w:t>
      </w:r>
      <w:r w:rsidRPr="000022D7">
        <w:rPr>
          <w:rFonts w:ascii="Times New Roman" w:hAnsi="Times New Roman" w:cs="Times New Roman"/>
          <w:i/>
        </w:rPr>
        <w:t>b</w:t>
      </w:r>
      <w:r w:rsidRPr="000022D7">
        <w:rPr>
          <w:rFonts w:ascii="Times New Roman" w:hAnsi="Times New Roman" w:cs="Times New Roman"/>
        </w:rPr>
        <w:t>的公因数中的最大数，因为</w:t>
      </w:r>
      <w:r w:rsidRPr="000022D7">
        <w:rPr>
          <w:rFonts w:ascii="Times New Roman" w:hAnsi="Times New Roman" w:cs="Times New Roman"/>
          <w:position w:val="-10"/>
        </w:rPr>
        <w:object w:dxaOrig="460" w:dyaOrig="320" w14:anchorId="294FA033">
          <v:shape id="_x0000_i1396" type="#_x0000_t75" style="width:23.4pt;height:16pt" o:ole="">
            <v:imagedata r:id="rId696" o:title=""/>
          </v:shape>
          <o:OLEObject Type="Embed" ProgID="Equation.DSMT4" ShapeID="_x0000_i1396" DrawAspect="Content" ObjectID="_1791321194" r:id="rId697"/>
        </w:object>
      </w:r>
      <w:r w:rsidRPr="000022D7">
        <w:rPr>
          <w:rFonts w:ascii="Times New Roman" w:hAnsi="Times New Roman" w:cs="Times New Roman"/>
        </w:rPr>
        <w:t>时，有</w:t>
      </w:r>
      <w:r w:rsidRPr="000022D7">
        <w:rPr>
          <w:rFonts w:ascii="Times New Roman" w:hAnsi="Times New Roman" w:cs="Times New Roman"/>
          <w:position w:val="-10"/>
        </w:rPr>
        <w:object w:dxaOrig="680" w:dyaOrig="320" w14:anchorId="6EC18EA1">
          <v:shape id="_x0000_i1397" type="#_x0000_t75" style="width:33.85pt;height:16pt" o:ole="">
            <v:imagedata r:id="rId698" o:title=""/>
          </v:shape>
          <o:OLEObject Type="Embed" ProgID="Equation.DSMT4" ShapeID="_x0000_i1397" DrawAspect="Content" ObjectID="_1791321195" r:id="rId699"/>
        </w:object>
      </w:r>
      <w:r w:rsidRPr="000022D7">
        <w:rPr>
          <w:rFonts w:ascii="Times New Roman" w:hAnsi="Times New Roman" w:cs="Times New Roman"/>
        </w:rPr>
        <w:t>.</w:t>
      </w:r>
      <w:r w:rsidRPr="000022D7">
        <w:rPr>
          <w:rFonts w:ascii="Times New Roman" w:hAnsi="Times New Roman" w:cs="Times New Roman"/>
          <w:position w:val="-6"/>
        </w:rPr>
        <w:t xml:space="preserve"> </w:t>
      </w:r>
    </w:p>
    <w:p w14:paraId="3BF2AB43" w14:textId="77777777"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因此，</w:t>
      </w:r>
      <w:r w:rsidRPr="000022D7">
        <w:rPr>
          <w:rFonts w:ascii="Times New Roman" w:hAnsi="Times New Roman" w:cs="Times New Roman"/>
          <w:i/>
        </w:rPr>
        <w:t>d</w:t>
      </w:r>
      <w:r w:rsidRPr="000022D7">
        <w:rPr>
          <w:rFonts w:ascii="Times New Roman" w:hAnsi="Times New Roman" w:cs="Times New Roman"/>
        </w:rPr>
        <w:t>是整数</w:t>
      </w:r>
      <w:r w:rsidRPr="000022D7">
        <w:rPr>
          <w:rFonts w:ascii="Times New Roman" w:hAnsi="Times New Roman" w:cs="Times New Roman"/>
          <w:i/>
        </w:rPr>
        <w:t>a</w:t>
      </w:r>
      <w:r w:rsidRPr="000022D7">
        <w:rPr>
          <w:rFonts w:ascii="Times New Roman" w:hAnsi="Times New Roman" w:cs="Times New Roman"/>
        </w:rPr>
        <w:t>，</w:t>
      </w:r>
      <w:r w:rsidRPr="000022D7">
        <w:rPr>
          <w:rFonts w:ascii="Times New Roman" w:hAnsi="Times New Roman" w:cs="Times New Roman"/>
          <w:i/>
        </w:rPr>
        <w:t>b</w:t>
      </w:r>
      <w:r w:rsidRPr="000022D7">
        <w:rPr>
          <w:rFonts w:ascii="Times New Roman" w:hAnsi="Times New Roman" w:cs="Times New Roman"/>
        </w:rPr>
        <w:t>的最大公因数</w:t>
      </w:r>
      <w:r w:rsidRPr="000022D7">
        <w:rPr>
          <w:rFonts w:ascii="Times New Roman" w:hAnsi="Times New Roman" w:cs="Times New Roman"/>
        </w:rPr>
        <w:t>.</w:t>
      </w:r>
    </w:p>
    <w:p w14:paraId="67A10FC4" w14:textId="77777777" w:rsidR="00C43EBE" w:rsidRPr="000022D7" w:rsidRDefault="00C43EBE" w:rsidP="00C43EBE">
      <w:pPr>
        <w:widowControl/>
        <w:snapToGrid w:val="0"/>
        <w:spacing w:line="360" w:lineRule="auto"/>
        <w:ind w:firstLine="420"/>
        <w:jc w:val="left"/>
        <w:rPr>
          <w:rFonts w:ascii="Times New Roman" w:hAnsi="Times New Roman" w:cs="Times New Roman"/>
          <w:b/>
        </w:rPr>
      </w:pPr>
    </w:p>
    <w:p w14:paraId="28E6CEA9" w14:textId="2406CC01" w:rsidR="00C43EBE" w:rsidRPr="000022D7"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定理</w:t>
      </w:r>
      <w:r w:rsidR="00870DAC">
        <w:rPr>
          <w:rFonts w:ascii="Times New Roman" w:hAnsi="Times New Roman" w:cs="Times New Roman" w:hint="eastAsia"/>
          <w:b/>
        </w:rPr>
        <w:t>1.2.</w:t>
      </w:r>
      <w:r w:rsidR="002C543E" w:rsidRPr="000022D7">
        <w:rPr>
          <w:rFonts w:ascii="Times New Roman" w:hAnsi="Times New Roman" w:cs="Times New Roman"/>
          <w:b/>
        </w:rPr>
        <w:t>7</w:t>
      </w:r>
      <w:r w:rsidRPr="000022D7">
        <w:rPr>
          <w:rFonts w:ascii="Times New Roman" w:hAnsi="Times New Roman" w:cs="Times New Roman"/>
          <w:b/>
        </w:rPr>
        <w:t xml:space="preserve"> </w:t>
      </w:r>
      <w:r w:rsidRPr="000022D7">
        <w:rPr>
          <w:rFonts w:ascii="Times New Roman" w:hAnsi="Times New Roman" w:cs="Times New Roman"/>
        </w:rPr>
        <w:t xml:space="preserve"> </w:t>
      </w:r>
      <w:r w:rsidRPr="000022D7">
        <w:rPr>
          <w:rFonts w:ascii="Times New Roman" w:hAnsi="Times New Roman" w:cs="Times New Roman"/>
        </w:rPr>
        <w:t>设</w:t>
      </w:r>
      <w:r w:rsidRPr="000022D7">
        <w:rPr>
          <w:rFonts w:ascii="Times New Roman" w:hAnsi="Times New Roman" w:cs="Times New Roman"/>
          <w:i/>
        </w:rPr>
        <w:t>a</w:t>
      </w:r>
      <w:r w:rsidRPr="000022D7">
        <w:rPr>
          <w:rFonts w:ascii="Times New Roman" w:hAnsi="Times New Roman" w:cs="Times New Roman"/>
        </w:rPr>
        <w:t>，</w:t>
      </w:r>
      <w:r w:rsidRPr="000022D7">
        <w:rPr>
          <w:rFonts w:ascii="Times New Roman" w:hAnsi="Times New Roman" w:cs="Times New Roman"/>
          <w:i/>
        </w:rPr>
        <w:t>b</w:t>
      </w:r>
      <w:r w:rsidRPr="000022D7">
        <w:rPr>
          <w:rFonts w:ascii="Times New Roman" w:hAnsi="Times New Roman" w:cs="Times New Roman"/>
        </w:rPr>
        <w:t>是两个不全为零的整数，</w:t>
      </w:r>
    </w:p>
    <w:p w14:paraId="3BFDF2F9" w14:textId="2D01A19E" w:rsidR="002C543E" w:rsidRPr="000022D7" w:rsidRDefault="002C543E" w:rsidP="002C543E">
      <w:pPr>
        <w:widowControl/>
        <w:snapToGrid w:val="0"/>
        <w:spacing w:line="360" w:lineRule="auto"/>
        <w:ind w:firstLineChars="500" w:firstLine="1050"/>
        <w:jc w:val="left"/>
        <w:rPr>
          <w:rFonts w:ascii="Times New Roman" w:hAnsi="Times New Roman" w:cs="Times New Roman"/>
        </w:rPr>
      </w:pPr>
      <w:r w:rsidRPr="000022D7">
        <w:rPr>
          <w:rFonts w:ascii="Times New Roman" w:hAnsi="Times New Roman" w:cs="Times New Roman"/>
          <w:position w:val="-10"/>
        </w:rPr>
        <w:object w:dxaOrig="380" w:dyaOrig="320" w14:anchorId="702BCABC">
          <v:shape id="_x0000_i1398" type="#_x0000_t75" style="width:19.1pt;height:16pt" o:ole="">
            <v:imagedata r:id="rId691" o:title=""/>
          </v:shape>
          <o:OLEObject Type="Embed" ProgID="Equation.DSMT4" ShapeID="_x0000_i1398" DrawAspect="Content" ObjectID="_1791321196" r:id="rId700"/>
        </w:object>
      </w:r>
      <w:r w:rsidRPr="000022D7">
        <w:rPr>
          <w:rFonts w:ascii="Times New Roman" w:hAnsi="Times New Roman" w:cs="Times New Roman"/>
          <w:position w:val="-10"/>
        </w:rPr>
        <w:t xml:space="preserve"> </w:t>
      </w:r>
      <w:r w:rsidRPr="000022D7">
        <w:rPr>
          <w:rFonts w:ascii="Times New Roman" w:hAnsi="Times New Roman" w:cs="Times New Roman"/>
        </w:rPr>
        <w:t>若</w:t>
      </w:r>
      <w:r w:rsidRPr="000022D7">
        <w:rPr>
          <w:rFonts w:ascii="Times New Roman" w:hAnsi="Times New Roman" w:cs="Times New Roman"/>
          <w:i/>
        </w:rPr>
        <w:t>m</w:t>
      </w:r>
      <w:r w:rsidRPr="000022D7">
        <w:rPr>
          <w:rFonts w:ascii="Times New Roman" w:hAnsi="Times New Roman" w:cs="Times New Roman"/>
        </w:rPr>
        <w:t>是任</w:t>
      </w:r>
      <w:proofErr w:type="gramStart"/>
      <w:r w:rsidRPr="000022D7">
        <w:rPr>
          <w:rFonts w:ascii="Times New Roman" w:hAnsi="Times New Roman" w:cs="Times New Roman"/>
        </w:rPr>
        <w:t>一</w:t>
      </w:r>
      <w:proofErr w:type="gramEnd"/>
      <w:r w:rsidRPr="000022D7">
        <w:rPr>
          <w:rFonts w:ascii="Times New Roman" w:hAnsi="Times New Roman" w:cs="Times New Roman"/>
        </w:rPr>
        <w:t>正整数，则</w:t>
      </w:r>
      <w:r w:rsidRPr="000022D7">
        <w:rPr>
          <w:rFonts w:ascii="Times New Roman" w:hAnsi="Times New Roman" w:cs="Times New Roman"/>
          <w:position w:val="-10"/>
        </w:rPr>
        <w:object w:dxaOrig="2000" w:dyaOrig="320" w14:anchorId="5B0D77A5">
          <v:shape id="_x0000_i1399" type="#_x0000_t75" style="width:99.7pt;height:16pt" o:ole="">
            <v:imagedata r:id="rId701" o:title=""/>
          </v:shape>
          <o:OLEObject Type="Embed" ProgID="Equation.DSMT4" ShapeID="_x0000_i1399" DrawAspect="Content" ObjectID="_1791321197" r:id="rId702"/>
        </w:object>
      </w:r>
      <w:r w:rsidRPr="000022D7">
        <w:rPr>
          <w:rFonts w:ascii="Times New Roman" w:hAnsi="Times New Roman" w:cs="Times New Roman"/>
        </w:rPr>
        <w:t xml:space="preserve">. </w:t>
      </w:r>
    </w:p>
    <w:p w14:paraId="3B4A3B0C" w14:textId="77777777" w:rsidR="002C543E" w:rsidRPr="000022D7" w:rsidRDefault="002C543E" w:rsidP="00B374BC">
      <w:pPr>
        <w:widowControl/>
        <w:snapToGrid w:val="0"/>
        <w:spacing w:line="360" w:lineRule="auto"/>
        <w:ind w:firstLineChars="500" w:firstLine="1050"/>
        <w:jc w:val="left"/>
        <w:rPr>
          <w:rFonts w:ascii="Times New Roman" w:hAnsi="Times New Roman" w:cs="Times New Roman"/>
        </w:rPr>
      </w:pPr>
      <w:r w:rsidRPr="000022D7">
        <w:rPr>
          <w:rFonts w:ascii="Times New Roman" w:hAnsi="Times New Roman" w:cs="Times New Roman"/>
          <w:position w:val="-10"/>
        </w:rPr>
        <w:object w:dxaOrig="440" w:dyaOrig="320" w14:anchorId="10887C19">
          <v:shape id="_x0000_i1400" type="#_x0000_t75" style="width:22.15pt;height:16pt" o:ole="">
            <v:imagedata r:id="rId689" o:title=""/>
          </v:shape>
          <o:OLEObject Type="Embed" ProgID="Equation.DSMT4" ShapeID="_x0000_i1400" DrawAspect="Content" ObjectID="_1791321198" r:id="rId703"/>
        </w:object>
      </w:r>
      <w:r w:rsidRPr="000022D7">
        <w:rPr>
          <w:rFonts w:ascii="Times New Roman" w:hAnsi="Times New Roman" w:cs="Times New Roman"/>
          <w:position w:val="-10"/>
        </w:rPr>
        <w:t xml:space="preserve"> </w:t>
      </w:r>
      <w:r w:rsidRPr="000022D7">
        <w:rPr>
          <w:rFonts w:ascii="Times New Roman" w:hAnsi="Times New Roman" w:cs="Times New Roman"/>
        </w:rPr>
        <w:t>若非零整数</w:t>
      </w:r>
      <w:r w:rsidRPr="000022D7">
        <w:rPr>
          <w:rFonts w:ascii="Times New Roman" w:hAnsi="Times New Roman" w:cs="Times New Roman"/>
          <w:i/>
        </w:rPr>
        <w:t>d</w:t>
      </w:r>
      <w:r w:rsidRPr="000022D7">
        <w:rPr>
          <w:rFonts w:ascii="Times New Roman" w:hAnsi="Times New Roman" w:cs="Times New Roman"/>
        </w:rPr>
        <w:t>满足</w:t>
      </w:r>
      <w:r w:rsidRPr="000022D7">
        <w:rPr>
          <w:rFonts w:ascii="Times New Roman" w:hAnsi="Times New Roman" w:cs="Times New Roman"/>
          <w:position w:val="-10"/>
        </w:rPr>
        <w:object w:dxaOrig="1040" w:dyaOrig="320" w14:anchorId="5F0D95B6">
          <v:shape id="_x0000_i1401" type="#_x0000_t75" style="width:52.9pt;height:16pt" o:ole="">
            <v:imagedata r:id="rId704" o:title=""/>
          </v:shape>
          <o:OLEObject Type="Embed" ProgID="Equation.DSMT4" ShapeID="_x0000_i1401" DrawAspect="Content" ObjectID="_1791321199" r:id="rId705"/>
        </w:object>
      </w:r>
      <w:r w:rsidRPr="000022D7">
        <w:rPr>
          <w:rFonts w:ascii="Times New Roman" w:hAnsi="Times New Roman" w:cs="Times New Roman"/>
        </w:rPr>
        <w:t>则</w:t>
      </w:r>
      <w:r w:rsidRPr="000022D7">
        <w:rPr>
          <w:rFonts w:ascii="Times New Roman" w:hAnsi="Times New Roman" w:cs="Times New Roman"/>
          <w:position w:val="-28"/>
        </w:rPr>
        <w:object w:dxaOrig="1680" w:dyaOrig="660" w14:anchorId="27353DA9">
          <v:shape id="_x0000_i1402" type="#_x0000_t75" style="width:76.9pt;height:29.55pt" o:ole="">
            <v:imagedata r:id="rId706" o:title=""/>
          </v:shape>
          <o:OLEObject Type="Embed" ProgID="Equation.DSMT4" ShapeID="_x0000_i1402" DrawAspect="Content" ObjectID="_1791321200" r:id="rId707"/>
        </w:object>
      </w:r>
      <w:r w:rsidRPr="000022D7">
        <w:rPr>
          <w:rFonts w:ascii="Times New Roman" w:hAnsi="Times New Roman" w:cs="Times New Roman"/>
        </w:rPr>
        <w:t xml:space="preserve">. </w:t>
      </w:r>
    </w:p>
    <w:p w14:paraId="29C81F77" w14:textId="7E73A7B7" w:rsidR="002C543E" w:rsidRPr="000022D7" w:rsidRDefault="002C543E" w:rsidP="002C543E">
      <w:pPr>
        <w:widowControl/>
        <w:snapToGrid w:val="0"/>
        <w:spacing w:line="360" w:lineRule="auto"/>
        <w:ind w:firstLineChars="850" w:firstLine="1785"/>
        <w:jc w:val="left"/>
        <w:rPr>
          <w:rFonts w:ascii="Times New Roman" w:hAnsi="Times New Roman" w:cs="Times New Roman"/>
        </w:rPr>
      </w:pPr>
      <w:r w:rsidRPr="000022D7">
        <w:rPr>
          <w:rFonts w:ascii="Times New Roman" w:hAnsi="Times New Roman" w:cs="Times New Roman"/>
        </w:rPr>
        <w:t>特别地，</w:t>
      </w:r>
      <w:r w:rsidRPr="000022D7">
        <w:rPr>
          <w:rFonts w:ascii="Times New Roman" w:hAnsi="Times New Roman" w:cs="Times New Roman"/>
          <w:position w:val="-28"/>
        </w:rPr>
        <w:object w:dxaOrig="1820" w:dyaOrig="660" w14:anchorId="408B4E5E">
          <v:shape id="_x0000_i1403" type="#_x0000_t75" style="width:84.3pt;height:29.55pt" o:ole="">
            <v:imagedata r:id="rId708" o:title=""/>
          </v:shape>
          <o:OLEObject Type="Embed" ProgID="Equation.DSMT4" ShapeID="_x0000_i1403" DrawAspect="Content" ObjectID="_1791321201" r:id="rId709"/>
        </w:object>
      </w:r>
      <w:r w:rsidR="00066BE6">
        <w:rPr>
          <w:rFonts w:ascii="Times New Roman" w:hAnsi="Times New Roman" w:cs="Times New Roman" w:hint="eastAsia"/>
        </w:rPr>
        <w:t>.</w:t>
      </w:r>
    </w:p>
    <w:p w14:paraId="3992F7EC" w14:textId="28548282" w:rsidR="00C43EBE" w:rsidRPr="000022D7" w:rsidRDefault="002C543E" w:rsidP="002C543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证：</w:t>
      </w:r>
      <w:proofErr w:type="gramStart"/>
      <w:r w:rsidRPr="003453CD">
        <w:rPr>
          <w:rFonts w:ascii="Times New Roman" w:hAnsi="Times New Roman" w:cs="Times New Roman" w:hint="eastAsia"/>
          <w:bCs/>
        </w:rPr>
        <w:t>先证明</w:t>
      </w:r>
      <w:proofErr w:type="gramEnd"/>
      <w:r w:rsidR="00C43EBE" w:rsidRPr="00066BE6">
        <w:rPr>
          <w:rFonts w:ascii="Times New Roman" w:hAnsi="Times New Roman" w:cs="Times New Roman"/>
          <w:bCs/>
          <w:position w:val="-10"/>
        </w:rPr>
        <w:object w:dxaOrig="380" w:dyaOrig="320" w14:anchorId="1289A8FB">
          <v:shape id="_x0000_i1404" type="#_x0000_t75" style="width:19.1pt;height:16pt" o:ole="">
            <v:imagedata r:id="rId691" o:title=""/>
          </v:shape>
          <o:OLEObject Type="Embed" ProgID="Equation.DSMT4" ShapeID="_x0000_i1404" DrawAspect="Content" ObjectID="_1791321202" r:id="rId710"/>
        </w:object>
      </w:r>
      <w:r w:rsidR="00C43EBE" w:rsidRPr="00066BE6">
        <w:rPr>
          <w:rFonts w:ascii="Times New Roman" w:hAnsi="Times New Roman" w:cs="Times New Roman"/>
          <w:bCs/>
          <w:position w:val="-10"/>
        </w:rPr>
        <w:t xml:space="preserve"> </w:t>
      </w:r>
    </w:p>
    <w:p w14:paraId="563DD9FF" w14:textId="268F7C11" w:rsidR="00C43EBE" w:rsidRPr="000022D7" w:rsidRDefault="00C43EBE" w:rsidP="002C543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设</w:t>
      </w:r>
      <w:r w:rsidRPr="000022D7">
        <w:rPr>
          <w:rFonts w:ascii="Times New Roman" w:hAnsi="Times New Roman" w:cs="Times New Roman"/>
          <w:position w:val="-10"/>
        </w:rPr>
        <w:object w:dxaOrig="2480" w:dyaOrig="320" w14:anchorId="7E8EF8DA">
          <v:shape id="_x0000_i1405" type="#_x0000_t75" style="width:124.9pt;height:16pt" o:ole="">
            <v:imagedata r:id="rId711" o:title=""/>
          </v:shape>
          <o:OLEObject Type="Embed" ProgID="Equation.DSMT4" ShapeID="_x0000_i1405" DrawAspect="Content" ObjectID="_1791321203" r:id="rId712"/>
        </w:object>
      </w:r>
      <w:r w:rsidRPr="000022D7">
        <w:rPr>
          <w:rFonts w:ascii="Times New Roman" w:hAnsi="Times New Roman" w:cs="Times New Roman"/>
        </w:rPr>
        <w:t xml:space="preserve">. </w:t>
      </w:r>
    </w:p>
    <w:p w14:paraId="1DE0ED7F" w14:textId="4D1F76DD" w:rsidR="00C43EBE" w:rsidRPr="000022D7" w:rsidRDefault="00C43EBE" w:rsidP="00C43EBE">
      <w:pPr>
        <w:widowControl/>
        <w:snapToGrid w:val="0"/>
        <w:spacing w:line="360" w:lineRule="auto"/>
        <w:ind w:firstLineChars="500" w:firstLine="1050"/>
        <w:jc w:val="left"/>
        <w:rPr>
          <w:rFonts w:ascii="Times New Roman" w:hAnsi="Times New Roman" w:cs="Times New Roman"/>
        </w:rPr>
      </w:pPr>
      <w:r w:rsidRPr="000022D7">
        <w:rPr>
          <w:rFonts w:ascii="Times New Roman" w:hAnsi="Times New Roman" w:cs="Times New Roman"/>
        </w:rPr>
        <w:t>由广义</w:t>
      </w:r>
      <w:r w:rsidR="00BC0F68">
        <w:rPr>
          <w:rFonts w:ascii="Times New Roman" w:hAnsi="Times New Roman" w:cs="Times New Roman"/>
        </w:rPr>
        <w:t>欧几里德</w:t>
      </w:r>
      <w:r w:rsidRPr="000022D7">
        <w:rPr>
          <w:rFonts w:ascii="Times New Roman" w:hAnsi="Times New Roman" w:cs="Times New Roman"/>
        </w:rPr>
        <w:t>除法，存在整数</w:t>
      </w:r>
      <w:r w:rsidRPr="000022D7">
        <w:rPr>
          <w:rFonts w:ascii="Times New Roman" w:hAnsi="Times New Roman" w:cs="Times New Roman"/>
          <w:i/>
        </w:rPr>
        <w:t>s</w:t>
      </w:r>
      <w:r w:rsidRPr="000022D7">
        <w:rPr>
          <w:rFonts w:ascii="Times New Roman" w:hAnsi="Times New Roman" w:cs="Times New Roman"/>
        </w:rPr>
        <w:t>，</w:t>
      </w:r>
      <w:r w:rsidRPr="000022D7">
        <w:rPr>
          <w:rFonts w:ascii="Times New Roman" w:hAnsi="Times New Roman" w:cs="Times New Roman"/>
          <w:i/>
        </w:rPr>
        <w:t>t</w:t>
      </w:r>
      <w:r w:rsidRPr="000022D7">
        <w:rPr>
          <w:rFonts w:ascii="Times New Roman" w:hAnsi="Times New Roman" w:cs="Times New Roman"/>
        </w:rPr>
        <w:t>使得</w:t>
      </w:r>
      <w:r w:rsidRPr="000022D7">
        <w:rPr>
          <w:rFonts w:ascii="Times New Roman" w:hAnsi="Times New Roman" w:cs="Times New Roman"/>
          <w:position w:val="-6"/>
        </w:rPr>
        <w:object w:dxaOrig="1080" w:dyaOrig="279" w14:anchorId="4DEDBFF3">
          <v:shape id="_x0000_i1406" type="#_x0000_t75" style="width:54.15pt;height:12.9pt" o:ole="">
            <v:imagedata r:id="rId713" o:title=""/>
          </v:shape>
          <o:OLEObject Type="Embed" ProgID="Equation.DSMT4" ShapeID="_x0000_i1406" DrawAspect="Content" ObjectID="_1791321204" r:id="rId714"/>
        </w:object>
      </w:r>
      <w:r w:rsidR="00066BE6">
        <w:rPr>
          <w:rFonts w:ascii="Times New Roman" w:hAnsi="Times New Roman" w:cs="Times New Roman" w:hint="eastAsia"/>
        </w:rPr>
        <w:t>.</w:t>
      </w:r>
    </w:p>
    <w:p w14:paraId="5903DD27" w14:textId="12B81CB1" w:rsidR="00C43EBE" w:rsidRPr="000022D7" w:rsidRDefault="00C43EBE" w:rsidP="00C43EBE">
      <w:pPr>
        <w:widowControl/>
        <w:snapToGrid w:val="0"/>
        <w:spacing w:line="360" w:lineRule="auto"/>
        <w:ind w:firstLineChars="500" w:firstLine="1050"/>
        <w:jc w:val="left"/>
        <w:rPr>
          <w:rFonts w:ascii="Times New Roman" w:hAnsi="Times New Roman" w:cs="Times New Roman"/>
        </w:rPr>
      </w:pPr>
      <w:r w:rsidRPr="000022D7">
        <w:rPr>
          <w:rFonts w:ascii="Times New Roman" w:hAnsi="Times New Roman" w:cs="Times New Roman"/>
        </w:rPr>
        <w:t>两端同乘</w:t>
      </w:r>
      <w:r w:rsidRPr="000022D7">
        <w:rPr>
          <w:rFonts w:ascii="Times New Roman" w:hAnsi="Times New Roman" w:cs="Times New Roman"/>
          <w:position w:val="-6"/>
        </w:rPr>
        <w:object w:dxaOrig="260" w:dyaOrig="220" w14:anchorId="34E9B7C0">
          <v:shape id="_x0000_i1407" type="#_x0000_t75" style="width:12.9pt;height:11.1pt" o:ole="">
            <v:imagedata r:id="rId715" o:title=""/>
          </v:shape>
          <o:OLEObject Type="Embed" ProgID="Equation.DSMT4" ShapeID="_x0000_i1407" DrawAspect="Content" ObjectID="_1791321205" r:id="rId716"/>
        </w:object>
      </w:r>
      <w:r w:rsidRPr="000022D7">
        <w:rPr>
          <w:rFonts w:ascii="Times New Roman" w:hAnsi="Times New Roman" w:cs="Times New Roman"/>
        </w:rPr>
        <w:t>，得到</w:t>
      </w:r>
      <w:r w:rsidRPr="000022D7">
        <w:rPr>
          <w:rFonts w:ascii="Times New Roman" w:hAnsi="Times New Roman" w:cs="Times New Roman"/>
        </w:rPr>
        <w:t xml:space="preserve"> </w:t>
      </w:r>
      <w:r w:rsidRPr="000022D7">
        <w:rPr>
          <w:rFonts w:ascii="Times New Roman" w:hAnsi="Times New Roman" w:cs="Times New Roman"/>
          <w:position w:val="-10"/>
        </w:rPr>
        <w:object w:dxaOrig="1920" w:dyaOrig="320" w14:anchorId="053B1EDD">
          <v:shape id="_x0000_i1408" type="#_x0000_t75" style="width:95.4pt;height:16pt" o:ole="">
            <v:imagedata r:id="rId717" o:title=""/>
          </v:shape>
          <o:OLEObject Type="Embed" ProgID="Equation.DSMT4" ShapeID="_x0000_i1408" DrawAspect="Content" ObjectID="_1791321206" r:id="rId718"/>
        </w:object>
      </w:r>
      <w:r w:rsidR="00066BE6">
        <w:rPr>
          <w:rFonts w:ascii="Times New Roman" w:hAnsi="Times New Roman" w:cs="Times New Roman" w:hint="eastAsia"/>
        </w:rPr>
        <w:t>.</w:t>
      </w:r>
    </w:p>
    <w:p w14:paraId="04480DF8" w14:textId="6E832062" w:rsidR="00C43EBE" w:rsidRPr="000022D7" w:rsidRDefault="00C43EBE" w:rsidP="00C43EBE">
      <w:pPr>
        <w:widowControl/>
        <w:snapToGrid w:val="0"/>
        <w:spacing w:line="360" w:lineRule="auto"/>
        <w:ind w:firstLineChars="500" w:firstLine="1050"/>
        <w:jc w:val="left"/>
        <w:rPr>
          <w:rFonts w:ascii="Times New Roman" w:hAnsi="Times New Roman" w:cs="Times New Roman"/>
        </w:rPr>
      </w:pPr>
      <w:r w:rsidRPr="000022D7">
        <w:rPr>
          <w:rFonts w:ascii="Times New Roman" w:hAnsi="Times New Roman" w:cs="Times New Roman"/>
        </w:rPr>
        <w:t>因此</w:t>
      </w:r>
      <w:r w:rsidRPr="000022D7">
        <w:rPr>
          <w:rFonts w:ascii="Times New Roman" w:hAnsi="Times New Roman" w:cs="Times New Roman"/>
          <w:position w:val="-10"/>
        </w:rPr>
        <w:object w:dxaOrig="780" w:dyaOrig="320" w14:anchorId="481BBD28">
          <v:shape id="_x0000_i1409" type="#_x0000_t75" style="width:39.4pt;height:16pt" o:ole="">
            <v:imagedata r:id="rId719" o:title=""/>
          </v:shape>
          <o:OLEObject Type="Embed" ProgID="Equation.DSMT4" ShapeID="_x0000_i1409" DrawAspect="Content" ObjectID="_1791321207" r:id="rId720"/>
        </w:object>
      </w:r>
      <w:r w:rsidRPr="000022D7">
        <w:rPr>
          <w:rFonts w:ascii="Times New Roman" w:hAnsi="Times New Roman" w:cs="Times New Roman"/>
        </w:rPr>
        <w:t xml:space="preserve">. </w:t>
      </w:r>
      <w:r w:rsidRPr="000022D7">
        <w:rPr>
          <w:rFonts w:ascii="Times New Roman" w:hAnsi="Times New Roman" w:cs="Times New Roman"/>
        </w:rPr>
        <w:t>（即</w:t>
      </w:r>
      <w:r w:rsidRPr="000022D7">
        <w:rPr>
          <w:rFonts w:ascii="Times New Roman" w:hAnsi="Times New Roman" w:cs="Times New Roman"/>
          <w:position w:val="-10"/>
        </w:rPr>
        <w:object w:dxaOrig="1560" w:dyaOrig="320" w14:anchorId="6B347C33">
          <v:shape id="_x0000_i1410" type="#_x0000_t75" style="width:78.15pt;height:16pt" o:ole="">
            <v:imagedata r:id="rId721" o:title=""/>
          </v:shape>
          <o:OLEObject Type="Embed" ProgID="Equation.DSMT4" ShapeID="_x0000_i1410" DrawAspect="Content" ObjectID="_1791321208" r:id="rId722"/>
        </w:object>
      </w:r>
      <w:r w:rsidRPr="000022D7">
        <w:rPr>
          <w:rFonts w:ascii="Times New Roman" w:hAnsi="Times New Roman" w:cs="Times New Roman"/>
        </w:rPr>
        <w:t>，有</w:t>
      </w:r>
      <w:r w:rsidRPr="000022D7">
        <w:rPr>
          <w:rFonts w:ascii="Times New Roman" w:hAnsi="Times New Roman" w:cs="Times New Roman"/>
          <w:position w:val="-10"/>
        </w:rPr>
        <w:object w:dxaOrig="1900" w:dyaOrig="320" w14:anchorId="578D941B">
          <v:shape id="_x0000_i1411" type="#_x0000_t75" style="width:95.4pt;height:16pt" o:ole="">
            <v:imagedata r:id="rId723" o:title=""/>
          </v:shape>
          <o:OLEObject Type="Embed" ProgID="Equation.DSMT4" ShapeID="_x0000_i1411" DrawAspect="Content" ObjectID="_1791321209" r:id="rId724"/>
        </w:object>
      </w:r>
      <w:r w:rsidRPr="000022D7">
        <w:rPr>
          <w:rFonts w:ascii="Times New Roman" w:hAnsi="Times New Roman" w:cs="Times New Roman"/>
        </w:rPr>
        <w:t>，有</w:t>
      </w:r>
      <w:r w:rsidRPr="000022D7">
        <w:rPr>
          <w:rFonts w:ascii="Times New Roman" w:hAnsi="Times New Roman" w:cs="Times New Roman"/>
          <w:position w:val="-10"/>
        </w:rPr>
        <w:object w:dxaOrig="1359" w:dyaOrig="320" w14:anchorId="6D77B915">
          <v:shape id="_x0000_i1412" type="#_x0000_t75" style="width:67.1pt;height:16pt" o:ole="">
            <v:imagedata r:id="rId725" o:title=""/>
          </v:shape>
          <o:OLEObject Type="Embed" ProgID="Equation.DSMT4" ShapeID="_x0000_i1412" DrawAspect="Content" ObjectID="_1791321210" r:id="rId726"/>
        </w:object>
      </w:r>
      <w:r w:rsidRPr="000022D7">
        <w:rPr>
          <w:rFonts w:ascii="Times New Roman" w:hAnsi="Times New Roman" w:cs="Times New Roman"/>
        </w:rPr>
        <w:t>）</w:t>
      </w:r>
      <w:r w:rsidR="00066BE6">
        <w:rPr>
          <w:rFonts w:ascii="Times New Roman" w:hAnsi="Times New Roman" w:cs="Times New Roman" w:hint="eastAsia"/>
        </w:rPr>
        <w:t>.</w:t>
      </w:r>
    </w:p>
    <w:p w14:paraId="5B4C8CAD" w14:textId="7768DA81"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又显然有</w:t>
      </w:r>
      <w:r w:rsidRPr="000022D7">
        <w:rPr>
          <w:rFonts w:ascii="Times New Roman" w:hAnsi="Times New Roman" w:cs="Times New Roman"/>
          <w:position w:val="-10"/>
        </w:rPr>
        <w:object w:dxaOrig="1900" w:dyaOrig="320" w14:anchorId="25043C56">
          <v:shape id="_x0000_i1413" type="#_x0000_t75" style="width:95.4pt;height:16pt" o:ole="">
            <v:imagedata r:id="rId723" o:title=""/>
          </v:shape>
          <o:OLEObject Type="Embed" ProgID="Equation.DSMT4" ShapeID="_x0000_i1413" DrawAspect="Content" ObjectID="_1791321211" r:id="rId727"/>
        </w:object>
      </w:r>
      <w:r w:rsidRPr="000022D7">
        <w:rPr>
          <w:rFonts w:ascii="Times New Roman" w:hAnsi="Times New Roman" w:cs="Times New Roman"/>
        </w:rPr>
        <w:t xml:space="preserve">. </w:t>
      </w:r>
    </w:p>
    <w:p w14:paraId="22BDC1C9" w14:textId="786A536F" w:rsidR="00C43EBE" w:rsidRPr="000022D7" w:rsidRDefault="00C43EBE" w:rsidP="00C43EBE">
      <w:pPr>
        <w:widowControl/>
        <w:snapToGrid w:val="0"/>
        <w:spacing w:line="360" w:lineRule="auto"/>
        <w:ind w:firstLineChars="500" w:firstLine="1050"/>
        <w:jc w:val="left"/>
        <w:rPr>
          <w:rFonts w:ascii="Times New Roman" w:hAnsi="Times New Roman" w:cs="Times New Roman"/>
        </w:rPr>
      </w:pPr>
      <w:r w:rsidRPr="000022D7">
        <w:rPr>
          <w:rFonts w:ascii="Times New Roman" w:hAnsi="Times New Roman" w:cs="Times New Roman"/>
        </w:rPr>
        <w:t>根据</w:t>
      </w:r>
      <w:r w:rsidRPr="000022D7">
        <w:rPr>
          <w:rFonts w:ascii="Times New Roman" w:hAnsi="Times New Roman" w:cs="Times New Roman"/>
          <w:position w:val="-6"/>
        </w:rPr>
        <w:object w:dxaOrig="279" w:dyaOrig="279" w14:anchorId="4CD7C269">
          <v:shape id="_x0000_i1414" type="#_x0000_t75" style="width:14.75pt;height:14.75pt" o:ole="">
            <v:imagedata r:id="rId728" o:title=""/>
          </v:shape>
          <o:OLEObject Type="Embed" ProgID="Equation.DSMT4" ShapeID="_x0000_i1414" DrawAspect="Content" ObjectID="_1791321212" r:id="rId729"/>
        </w:object>
      </w:r>
      <w:r w:rsidRPr="000022D7">
        <w:rPr>
          <w:rFonts w:ascii="Times New Roman" w:hAnsi="Times New Roman" w:cs="Times New Roman"/>
        </w:rPr>
        <w:t>是最大公因数，</w:t>
      </w:r>
      <w:r w:rsidRPr="000022D7">
        <w:rPr>
          <w:rFonts w:ascii="Times New Roman" w:hAnsi="Times New Roman" w:cs="Times New Roman"/>
          <w:position w:val="-10"/>
        </w:rPr>
        <w:object w:dxaOrig="1359" w:dyaOrig="320" w14:anchorId="0C4A1947">
          <v:shape id="_x0000_i1415" type="#_x0000_t75" style="width:67.1pt;height:16pt" o:ole="">
            <v:imagedata r:id="rId730" o:title=""/>
          </v:shape>
          <o:OLEObject Type="Embed" ProgID="Equation.DSMT4" ShapeID="_x0000_i1415" DrawAspect="Content" ObjectID="_1791321213" r:id="rId731"/>
        </w:object>
      </w:r>
      <w:r w:rsidRPr="000022D7">
        <w:rPr>
          <w:rFonts w:ascii="Times New Roman" w:hAnsi="Times New Roman" w:cs="Times New Roman"/>
        </w:rPr>
        <w:t>，有</w:t>
      </w:r>
      <w:r w:rsidRPr="000022D7">
        <w:rPr>
          <w:rFonts w:ascii="Times New Roman" w:hAnsi="Times New Roman" w:cs="Times New Roman"/>
          <w:position w:val="-10"/>
        </w:rPr>
        <w:object w:dxaOrig="780" w:dyaOrig="320" w14:anchorId="11B8782F">
          <v:shape id="_x0000_i1416" type="#_x0000_t75" style="width:39.4pt;height:16pt" o:ole="">
            <v:imagedata r:id="rId732" o:title=""/>
          </v:shape>
          <o:OLEObject Type="Embed" ProgID="Equation.DSMT4" ShapeID="_x0000_i1416" DrawAspect="Content" ObjectID="_1791321214" r:id="rId733"/>
        </w:object>
      </w:r>
      <w:r w:rsidRPr="000022D7">
        <w:rPr>
          <w:rFonts w:ascii="Times New Roman" w:hAnsi="Times New Roman" w:cs="Times New Roman"/>
        </w:rPr>
        <w:t>.</w:t>
      </w:r>
    </w:p>
    <w:p w14:paraId="64BFF5F0" w14:textId="77777777"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故</w:t>
      </w:r>
      <w:r w:rsidRPr="000022D7">
        <w:rPr>
          <w:rFonts w:ascii="Times New Roman" w:hAnsi="Times New Roman" w:cs="Times New Roman"/>
          <w:position w:val="-10"/>
        </w:rPr>
        <w:object w:dxaOrig="1359" w:dyaOrig="320" w14:anchorId="6CE7702C">
          <v:shape id="_x0000_i1417" type="#_x0000_t75" style="width:67.1pt;height:16pt" o:ole="">
            <v:imagedata r:id="rId734" o:title=""/>
          </v:shape>
          <o:OLEObject Type="Embed" ProgID="Equation.DSMT4" ShapeID="_x0000_i1417" DrawAspect="Content" ObjectID="_1791321215" r:id="rId735"/>
        </w:object>
      </w:r>
      <w:r w:rsidRPr="000022D7">
        <w:rPr>
          <w:rFonts w:ascii="Times New Roman" w:hAnsi="Times New Roman" w:cs="Times New Roman"/>
        </w:rPr>
        <w:t>=</w:t>
      </w:r>
      <w:r w:rsidRPr="000022D7">
        <w:rPr>
          <w:rFonts w:ascii="Times New Roman" w:hAnsi="Times New Roman" w:cs="Times New Roman"/>
          <w:i/>
        </w:rPr>
        <w:t>dm</w:t>
      </w:r>
      <w:r w:rsidRPr="000022D7">
        <w:rPr>
          <w:rFonts w:ascii="Times New Roman" w:hAnsi="Times New Roman" w:cs="Times New Roman"/>
        </w:rPr>
        <w:t>即</w:t>
      </w:r>
      <w:r w:rsidRPr="000022D7">
        <w:rPr>
          <w:rFonts w:ascii="Times New Roman" w:hAnsi="Times New Roman" w:cs="Times New Roman"/>
          <w:position w:val="-10"/>
        </w:rPr>
        <w:object w:dxaOrig="380" w:dyaOrig="320" w14:anchorId="05C744AB">
          <v:shape id="_x0000_i1418" type="#_x0000_t75" style="width:19.1pt;height:16pt" o:ole="">
            <v:imagedata r:id="rId691" o:title=""/>
          </v:shape>
          <o:OLEObject Type="Embed" ProgID="Equation.DSMT4" ShapeID="_x0000_i1418" DrawAspect="Content" ObjectID="_1791321216" r:id="rId736"/>
        </w:object>
      </w:r>
      <w:r w:rsidRPr="000022D7">
        <w:rPr>
          <w:rFonts w:ascii="Times New Roman" w:hAnsi="Times New Roman" w:cs="Times New Roman"/>
        </w:rPr>
        <w:t>成立</w:t>
      </w:r>
      <w:r w:rsidRPr="000022D7">
        <w:rPr>
          <w:rFonts w:ascii="Times New Roman" w:hAnsi="Times New Roman" w:cs="Times New Roman"/>
        </w:rPr>
        <w:t>.</w:t>
      </w:r>
    </w:p>
    <w:p w14:paraId="5AC0ED2F" w14:textId="0B8EC701" w:rsidR="00C43EBE" w:rsidRPr="000022D7" w:rsidRDefault="002C543E" w:rsidP="002C543E">
      <w:pPr>
        <w:widowControl/>
        <w:snapToGrid w:val="0"/>
        <w:spacing w:line="360" w:lineRule="auto"/>
        <w:ind w:firstLineChars="450" w:firstLine="945"/>
        <w:jc w:val="left"/>
        <w:rPr>
          <w:rFonts w:ascii="Times New Roman" w:hAnsi="Times New Roman" w:cs="Times New Roman"/>
        </w:rPr>
      </w:pPr>
      <w:r w:rsidRPr="003453CD">
        <w:rPr>
          <w:rFonts w:ascii="Times New Roman" w:hAnsi="Times New Roman" w:cs="Times New Roman" w:hint="eastAsia"/>
          <w:bCs/>
        </w:rPr>
        <w:t>再证明</w:t>
      </w:r>
      <w:r w:rsidR="00C43EBE" w:rsidRPr="003574C3">
        <w:rPr>
          <w:rFonts w:ascii="Times New Roman" w:hAnsi="Times New Roman" w:cs="Times New Roman"/>
          <w:bCs/>
          <w:position w:val="-10"/>
        </w:rPr>
        <w:object w:dxaOrig="440" w:dyaOrig="320" w14:anchorId="48A21130">
          <v:shape id="_x0000_i1419" type="#_x0000_t75" style="width:22.15pt;height:16pt" o:ole="">
            <v:imagedata r:id="rId689" o:title=""/>
          </v:shape>
          <o:OLEObject Type="Embed" ProgID="Equation.DSMT4" ShapeID="_x0000_i1419" DrawAspect="Content" ObjectID="_1791321217" r:id="rId737"/>
        </w:object>
      </w:r>
      <w:r w:rsidR="00C43EBE" w:rsidRPr="00066BE6">
        <w:rPr>
          <w:rFonts w:ascii="Times New Roman" w:hAnsi="Times New Roman" w:cs="Times New Roman"/>
          <w:bCs/>
          <w:position w:val="-10"/>
        </w:rPr>
        <w:t xml:space="preserve"> </w:t>
      </w:r>
    </w:p>
    <w:p w14:paraId="6BCB481D" w14:textId="610B7F52" w:rsidR="00C43EBE" w:rsidRPr="000022D7" w:rsidRDefault="00C43EBE" w:rsidP="002C543E">
      <w:pPr>
        <w:widowControl/>
        <w:snapToGrid w:val="0"/>
        <w:spacing w:line="360" w:lineRule="auto"/>
        <w:ind w:firstLineChars="600" w:firstLine="1260"/>
        <w:jc w:val="left"/>
        <w:rPr>
          <w:rFonts w:ascii="Times New Roman" w:hAnsi="Times New Roman" w:cs="Times New Roman"/>
        </w:rPr>
      </w:pPr>
      <w:r w:rsidRPr="000022D7">
        <w:rPr>
          <w:rFonts w:ascii="Times New Roman" w:hAnsi="Times New Roman" w:cs="Times New Roman"/>
        </w:rPr>
        <w:t>根据</w:t>
      </w:r>
      <w:r w:rsidR="002C543E" w:rsidRPr="000022D7">
        <w:rPr>
          <w:rFonts w:ascii="Times New Roman" w:hAnsi="Times New Roman" w:cs="Times New Roman"/>
        </w:rPr>
        <w:t>结论</w:t>
      </w:r>
      <w:r w:rsidRPr="000022D7">
        <w:rPr>
          <w:rFonts w:ascii="Times New Roman" w:hAnsi="Times New Roman" w:cs="Times New Roman"/>
          <w:position w:val="-10"/>
        </w:rPr>
        <w:object w:dxaOrig="380" w:dyaOrig="320" w14:anchorId="05B6C0D8">
          <v:shape id="_x0000_i1420" type="#_x0000_t75" style="width:19.1pt;height:16pt" o:ole="">
            <v:imagedata r:id="rId691" o:title=""/>
          </v:shape>
          <o:OLEObject Type="Embed" ProgID="Equation.DSMT4" ShapeID="_x0000_i1420" DrawAspect="Content" ObjectID="_1791321218" r:id="rId738"/>
        </w:object>
      </w:r>
      <w:r w:rsidRPr="000022D7">
        <w:rPr>
          <w:rFonts w:ascii="Times New Roman" w:hAnsi="Times New Roman" w:cs="Times New Roman"/>
        </w:rPr>
        <w:t>，当</w:t>
      </w:r>
      <w:r w:rsidRPr="000022D7">
        <w:rPr>
          <w:rFonts w:ascii="Times New Roman" w:hAnsi="Times New Roman" w:cs="Times New Roman"/>
          <w:position w:val="-10"/>
        </w:rPr>
        <w:object w:dxaOrig="1040" w:dyaOrig="320" w14:anchorId="4F10CDBF">
          <v:shape id="_x0000_i1421" type="#_x0000_t75" style="width:52.9pt;height:16pt" o:ole="">
            <v:imagedata r:id="rId739" o:title=""/>
          </v:shape>
          <o:OLEObject Type="Embed" ProgID="Equation.DSMT4" ShapeID="_x0000_i1421" DrawAspect="Content" ObjectID="_1791321219" r:id="rId740"/>
        </w:object>
      </w:r>
      <w:r w:rsidRPr="000022D7">
        <w:rPr>
          <w:rFonts w:ascii="Times New Roman" w:hAnsi="Times New Roman" w:cs="Times New Roman"/>
        </w:rPr>
        <w:t>时，我们有</w:t>
      </w:r>
    </w:p>
    <w:p w14:paraId="709A6B88" w14:textId="77777777" w:rsidR="00C43EBE" w:rsidRPr="000022D7" w:rsidRDefault="00C43EBE" w:rsidP="00C43EBE">
      <w:pPr>
        <w:widowControl/>
        <w:snapToGrid w:val="0"/>
        <w:spacing w:line="360" w:lineRule="auto"/>
        <w:ind w:firstLine="405"/>
        <w:jc w:val="center"/>
        <w:rPr>
          <w:rFonts w:ascii="Times New Roman" w:hAnsi="Times New Roman" w:cs="Times New Roman"/>
        </w:rPr>
      </w:pPr>
      <w:r w:rsidRPr="000022D7">
        <w:rPr>
          <w:rFonts w:ascii="Times New Roman" w:hAnsi="Times New Roman" w:cs="Times New Roman"/>
          <w:position w:val="-94"/>
        </w:rPr>
        <w:object w:dxaOrig="2700" w:dyaOrig="2020" w14:anchorId="52B209D4">
          <v:shape id="_x0000_i1422" type="#_x0000_t75" style="width:124.9pt;height:92.9pt" o:ole="">
            <v:imagedata r:id="rId741" o:title=""/>
          </v:shape>
          <o:OLEObject Type="Embed" ProgID="Equation.DSMT4" ShapeID="_x0000_i1422" DrawAspect="Content" ObjectID="_1791321220" r:id="rId742"/>
        </w:object>
      </w:r>
    </w:p>
    <w:p w14:paraId="6F1C28EE" w14:textId="77777777" w:rsidR="00C43EBE" w:rsidRPr="000022D7" w:rsidRDefault="00C43EBE" w:rsidP="002C543E">
      <w:pPr>
        <w:widowControl/>
        <w:snapToGrid w:val="0"/>
        <w:spacing w:line="360" w:lineRule="auto"/>
        <w:ind w:firstLineChars="600" w:firstLine="1260"/>
        <w:jc w:val="left"/>
        <w:rPr>
          <w:rFonts w:ascii="Times New Roman" w:hAnsi="Times New Roman" w:cs="Times New Roman"/>
        </w:rPr>
      </w:pPr>
      <w:r w:rsidRPr="000022D7">
        <w:rPr>
          <w:rFonts w:ascii="Times New Roman" w:hAnsi="Times New Roman" w:cs="Times New Roman"/>
        </w:rPr>
        <w:t>因此，</w:t>
      </w:r>
      <w:r w:rsidRPr="000022D7">
        <w:rPr>
          <w:rFonts w:ascii="Times New Roman" w:hAnsi="Times New Roman" w:cs="Times New Roman"/>
          <w:position w:val="-28"/>
        </w:rPr>
        <w:object w:dxaOrig="1500" w:dyaOrig="660" w14:anchorId="132FE402">
          <v:shape id="_x0000_i1423" type="#_x0000_t75" style="width:67.1pt;height:30.15pt" o:ole="">
            <v:imagedata r:id="rId743" o:title=""/>
          </v:shape>
          <o:OLEObject Type="Embed" ProgID="Equation.DSMT4" ShapeID="_x0000_i1423" DrawAspect="Content" ObjectID="_1791321221" r:id="rId744"/>
        </w:object>
      </w:r>
      <w:r w:rsidRPr="000022D7">
        <w:rPr>
          <w:rFonts w:ascii="Times New Roman" w:hAnsi="Times New Roman" w:cs="Times New Roman"/>
        </w:rPr>
        <w:t>，</w:t>
      </w:r>
    </w:p>
    <w:p w14:paraId="265B1B4A" w14:textId="4354CB04" w:rsidR="00C43EBE" w:rsidRPr="000022D7" w:rsidRDefault="00C43EBE" w:rsidP="002C543E">
      <w:pPr>
        <w:widowControl/>
        <w:snapToGrid w:val="0"/>
        <w:spacing w:line="360" w:lineRule="auto"/>
        <w:ind w:firstLineChars="600" w:firstLine="1260"/>
        <w:jc w:val="left"/>
        <w:rPr>
          <w:rFonts w:ascii="Times New Roman" w:hAnsi="Times New Roman" w:cs="Times New Roman"/>
        </w:rPr>
      </w:pPr>
      <w:r w:rsidRPr="000022D7">
        <w:rPr>
          <w:rFonts w:ascii="Times New Roman" w:hAnsi="Times New Roman" w:cs="Times New Roman"/>
        </w:rPr>
        <w:t>特别地，取</w:t>
      </w:r>
      <w:r w:rsidRPr="000022D7">
        <w:rPr>
          <w:rFonts w:ascii="Times New Roman" w:hAnsi="Times New Roman" w:cs="Times New Roman"/>
          <w:position w:val="-10"/>
        </w:rPr>
        <w:object w:dxaOrig="960" w:dyaOrig="320" w14:anchorId="2F4AD9F9">
          <v:shape id="_x0000_i1424" type="#_x0000_t75" style="width:47.4pt;height:16pt" o:ole="">
            <v:imagedata r:id="rId745" o:title=""/>
          </v:shape>
          <o:OLEObject Type="Embed" ProgID="Equation.DSMT4" ShapeID="_x0000_i1424" DrawAspect="Content" ObjectID="_1791321222" r:id="rId746"/>
        </w:object>
      </w:r>
      <w:r w:rsidRPr="000022D7">
        <w:rPr>
          <w:rFonts w:ascii="Times New Roman" w:hAnsi="Times New Roman" w:cs="Times New Roman"/>
        </w:rPr>
        <w:t>，有</w:t>
      </w:r>
      <w:r w:rsidRPr="000022D7">
        <w:rPr>
          <w:rFonts w:ascii="Times New Roman" w:hAnsi="Times New Roman" w:cs="Times New Roman"/>
          <w:position w:val="-28"/>
        </w:rPr>
        <w:object w:dxaOrig="1740" w:dyaOrig="660" w14:anchorId="6598F69A">
          <v:shape id="_x0000_i1425" type="#_x0000_t75" style="width:78.15pt;height:30.15pt" o:ole="">
            <v:imagedata r:id="rId747" o:title=""/>
          </v:shape>
          <o:OLEObject Type="Embed" ProgID="Equation.DSMT4" ShapeID="_x0000_i1425" DrawAspect="Content" ObjectID="_1791321223" r:id="rId748"/>
        </w:object>
      </w:r>
      <w:r w:rsidR="00D43782">
        <w:rPr>
          <w:rFonts w:ascii="Times New Roman" w:hAnsi="Times New Roman" w:cs="Times New Roman" w:hint="eastAsia"/>
        </w:rPr>
        <w:t>.</w:t>
      </w:r>
    </w:p>
    <w:p w14:paraId="10329DDC" w14:textId="77777777" w:rsidR="00C43EBE" w:rsidRPr="000022D7" w:rsidRDefault="00C43EBE" w:rsidP="002C543E">
      <w:pPr>
        <w:widowControl/>
        <w:snapToGrid w:val="0"/>
        <w:spacing w:line="360" w:lineRule="auto"/>
        <w:ind w:firstLineChars="600" w:firstLine="1260"/>
        <w:jc w:val="left"/>
        <w:rPr>
          <w:rFonts w:ascii="Times New Roman" w:hAnsi="Times New Roman" w:cs="Times New Roman"/>
        </w:rPr>
      </w:pPr>
      <w:r w:rsidRPr="000022D7">
        <w:rPr>
          <w:rFonts w:ascii="Times New Roman" w:hAnsi="Times New Roman" w:cs="Times New Roman"/>
        </w:rPr>
        <w:t>故</w:t>
      </w:r>
      <w:r w:rsidRPr="000022D7">
        <w:rPr>
          <w:rFonts w:ascii="Times New Roman" w:hAnsi="Times New Roman" w:cs="Times New Roman"/>
          <w:position w:val="-10"/>
        </w:rPr>
        <w:object w:dxaOrig="440" w:dyaOrig="320" w14:anchorId="38396749">
          <v:shape id="_x0000_i1426" type="#_x0000_t75" style="width:22.15pt;height:16pt" o:ole="">
            <v:imagedata r:id="rId689" o:title=""/>
          </v:shape>
          <o:OLEObject Type="Embed" ProgID="Equation.DSMT4" ShapeID="_x0000_i1426" DrawAspect="Content" ObjectID="_1791321224" r:id="rId749"/>
        </w:object>
      </w:r>
      <w:r w:rsidRPr="000022D7">
        <w:rPr>
          <w:rFonts w:ascii="Times New Roman" w:hAnsi="Times New Roman" w:cs="Times New Roman"/>
        </w:rPr>
        <w:t>成立</w:t>
      </w:r>
      <w:r w:rsidRPr="000022D7">
        <w:rPr>
          <w:rFonts w:ascii="Times New Roman" w:hAnsi="Times New Roman" w:cs="Times New Roman"/>
        </w:rPr>
        <w:t>.</w:t>
      </w:r>
    </w:p>
    <w:p w14:paraId="00DEA857" w14:textId="77777777" w:rsidR="00C43EBE" w:rsidRPr="000022D7" w:rsidRDefault="00C43EBE" w:rsidP="00C43EBE">
      <w:pPr>
        <w:widowControl/>
        <w:snapToGrid w:val="0"/>
        <w:spacing w:line="360" w:lineRule="auto"/>
        <w:ind w:firstLine="405"/>
        <w:jc w:val="left"/>
        <w:rPr>
          <w:rFonts w:ascii="Times New Roman" w:hAnsi="Times New Roman" w:cs="Times New Roman"/>
          <w:b/>
        </w:rPr>
      </w:pPr>
    </w:p>
    <w:p w14:paraId="78ECB38B" w14:textId="7F75388B" w:rsidR="00C43EBE" w:rsidRPr="000022D7" w:rsidRDefault="00C43EBE" w:rsidP="002C543E">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D43782">
        <w:rPr>
          <w:rFonts w:ascii="Times New Roman" w:hAnsi="Times New Roman" w:cs="Times New Roman" w:hint="eastAsia"/>
          <w:b/>
        </w:rPr>
        <w:t>1.2.</w:t>
      </w:r>
      <w:r w:rsidR="002C543E" w:rsidRPr="000022D7">
        <w:rPr>
          <w:rFonts w:ascii="Times New Roman" w:hAnsi="Times New Roman" w:cs="Times New Roman"/>
          <w:b/>
        </w:rPr>
        <w:t>13</w:t>
      </w:r>
      <w:r w:rsidRPr="000022D7">
        <w:rPr>
          <w:rFonts w:ascii="Times New Roman" w:hAnsi="Times New Roman" w:cs="Times New Roman"/>
          <w:b/>
        </w:rPr>
        <w:t xml:space="preserve"> </w:t>
      </w:r>
      <w:r w:rsidRPr="000022D7">
        <w:rPr>
          <w:rFonts w:ascii="Times New Roman" w:hAnsi="Times New Roman" w:cs="Times New Roman"/>
        </w:rPr>
        <w:t>设</w:t>
      </w:r>
      <w:r w:rsidR="00D43782" w:rsidRPr="003453CD">
        <w:rPr>
          <w:rFonts w:ascii="Times New Roman" w:hAnsi="Times New Roman" w:cs="Times New Roman"/>
          <w:i/>
          <w:iCs/>
        </w:rPr>
        <w:t>a</w:t>
      </w:r>
      <w:r w:rsidR="00D43782">
        <w:rPr>
          <w:rFonts w:ascii="Times New Roman" w:hAnsi="Times New Roman" w:cs="Times New Roman" w:hint="eastAsia"/>
        </w:rPr>
        <w:t xml:space="preserve"> = 1</w:t>
      </w:r>
      <w:r w:rsidR="008E7690">
        <w:rPr>
          <w:rFonts w:ascii="Times New Roman" w:hAnsi="Times New Roman" w:cs="Times New Roman" w:hint="eastAsia"/>
        </w:rPr>
        <w:t>1</w:t>
      </w:r>
      <w:r w:rsidR="00D43782">
        <w:rPr>
          <w:rFonts w:ascii="Times New Roman" w:hAnsi="Times New Roman" w:cs="Times New Roman"/>
        </w:rPr>
        <w:sym w:font="Wingdings" w:char="F09E"/>
      </w:r>
      <w:r w:rsidR="00D43782">
        <w:rPr>
          <w:rFonts w:ascii="Times New Roman" w:hAnsi="Times New Roman" w:cs="Times New Roman" w:hint="eastAsia"/>
        </w:rPr>
        <w:t>202409, b = 23</w:t>
      </w:r>
      <w:r w:rsidR="00D43782">
        <w:rPr>
          <w:rFonts w:ascii="Times New Roman" w:hAnsi="Times New Roman" w:cs="Times New Roman"/>
        </w:rPr>
        <w:sym w:font="Wingdings" w:char="F09E"/>
      </w:r>
      <w:r w:rsidR="00D43782">
        <w:rPr>
          <w:rFonts w:ascii="Times New Roman" w:hAnsi="Times New Roman" w:cs="Times New Roman" w:hint="eastAsia"/>
        </w:rPr>
        <w:t xml:space="preserve">202409, </w:t>
      </w:r>
      <w:r w:rsidRPr="000022D7">
        <w:rPr>
          <w:rFonts w:ascii="Times New Roman" w:hAnsi="Times New Roman" w:cs="Times New Roman"/>
        </w:rPr>
        <w:t>计算</w:t>
      </w:r>
      <w:r w:rsidRPr="000022D7">
        <w:rPr>
          <w:rFonts w:ascii="Times New Roman" w:hAnsi="Times New Roman" w:cs="Times New Roman"/>
          <w:position w:val="-10"/>
        </w:rPr>
        <w:object w:dxaOrig="560" w:dyaOrig="320" w14:anchorId="56AD4090">
          <v:shape id="_x0000_i1427" type="#_x0000_t75" style="width:27.1pt;height:16pt" o:ole="">
            <v:imagedata r:id="rId750" o:title=""/>
          </v:shape>
          <o:OLEObject Type="Embed" ProgID="Equation.DSMT4" ShapeID="_x0000_i1427" DrawAspect="Content" ObjectID="_1791321225" r:id="rId751"/>
        </w:object>
      </w:r>
      <w:r w:rsidRPr="000022D7">
        <w:rPr>
          <w:rFonts w:ascii="Times New Roman" w:hAnsi="Times New Roman" w:cs="Times New Roman"/>
        </w:rPr>
        <w:t>.</w:t>
      </w:r>
    </w:p>
    <w:p w14:paraId="2BB0E691" w14:textId="42A120A7" w:rsidR="00C43EBE" w:rsidRPr="000022D7" w:rsidRDefault="00C43EBE" w:rsidP="00C43EBE">
      <w:pPr>
        <w:widowControl/>
        <w:snapToGrid w:val="0"/>
        <w:spacing w:line="360" w:lineRule="auto"/>
        <w:ind w:firstLine="405"/>
        <w:jc w:val="left"/>
        <w:rPr>
          <w:rFonts w:ascii="Times New Roman" w:hAnsi="Times New Roman" w:cs="Times New Roman"/>
        </w:rPr>
      </w:pPr>
      <w:r w:rsidRPr="000022D7">
        <w:rPr>
          <w:rFonts w:ascii="Times New Roman" w:hAnsi="Times New Roman" w:cs="Times New Roman"/>
          <w:b/>
        </w:rPr>
        <w:t>解</w:t>
      </w:r>
      <w:r w:rsidRPr="000022D7">
        <w:rPr>
          <w:rFonts w:ascii="Times New Roman" w:hAnsi="Times New Roman" w:cs="Times New Roman"/>
          <w:b/>
        </w:rPr>
        <w:t xml:space="preserve">  </w:t>
      </w:r>
      <w:r w:rsidRPr="000022D7">
        <w:rPr>
          <w:rFonts w:ascii="Times New Roman" w:hAnsi="Times New Roman" w:cs="Times New Roman"/>
        </w:rPr>
        <w:t>因为</w:t>
      </w:r>
      <w:r w:rsidRPr="000022D7">
        <w:rPr>
          <w:rFonts w:ascii="Times New Roman" w:hAnsi="Times New Roman" w:cs="Times New Roman"/>
        </w:rPr>
        <w:t xml:space="preserve"> </w:t>
      </w:r>
      <w:r w:rsidRPr="000022D7">
        <w:rPr>
          <w:rFonts w:ascii="Times New Roman" w:hAnsi="Times New Roman" w:cs="Times New Roman"/>
          <w:position w:val="-10"/>
        </w:rPr>
        <w:object w:dxaOrig="3720" w:dyaOrig="320" w14:anchorId="4F92B8F1">
          <v:shape id="_x0000_i1428" type="#_x0000_t75" style="width:185.85pt;height:16pt" o:ole="">
            <v:imagedata r:id="rId752" o:title=""/>
          </v:shape>
          <o:OLEObject Type="Embed" ProgID="Equation.DSMT4" ShapeID="_x0000_i1428" DrawAspect="Content" ObjectID="_1791321226" r:id="rId753"/>
        </w:object>
      </w:r>
      <w:r w:rsidR="00D43782">
        <w:rPr>
          <w:rFonts w:ascii="Times New Roman" w:hAnsi="Times New Roman" w:cs="Times New Roman" w:hint="eastAsia"/>
        </w:rPr>
        <w:t>.</w:t>
      </w:r>
    </w:p>
    <w:p w14:paraId="3C8A0C7D" w14:textId="4F071BC4"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所以</w:t>
      </w:r>
      <w:r w:rsidRPr="000022D7">
        <w:rPr>
          <w:rFonts w:ascii="Times New Roman" w:hAnsi="Times New Roman" w:cs="Times New Roman"/>
        </w:rPr>
        <w:t xml:space="preserve"> </w:t>
      </w:r>
      <w:r w:rsidR="00D43782">
        <w:rPr>
          <w:rFonts w:ascii="Times New Roman" w:hAnsi="Times New Roman" w:cs="Times New Roman" w:hint="eastAsia"/>
        </w:rPr>
        <w:t>(</w:t>
      </w:r>
      <w:r w:rsidR="00D43782" w:rsidRPr="003453CD">
        <w:rPr>
          <w:rFonts w:ascii="Times New Roman" w:hAnsi="Times New Roman" w:cs="Times New Roman"/>
          <w:i/>
          <w:iCs/>
        </w:rPr>
        <w:t>a</w:t>
      </w:r>
      <w:r w:rsidR="00D43782">
        <w:rPr>
          <w:rFonts w:ascii="Times New Roman" w:hAnsi="Times New Roman" w:cs="Times New Roman" w:hint="eastAsia"/>
        </w:rPr>
        <w:t xml:space="preserve">, </w:t>
      </w:r>
      <w:r w:rsidR="00D43782" w:rsidRPr="003453CD">
        <w:rPr>
          <w:rFonts w:ascii="Times New Roman" w:hAnsi="Times New Roman" w:cs="Times New Roman"/>
          <w:i/>
          <w:iCs/>
        </w:rPr>
        <w:t>b</w:t>
      </w:r>
      <w:r w:rsidR="00D43782">
        <w:rPr>
          <w:rFonts w:ascii="Times New Roman" w:hAnsi="Times New Roman" w:cs="Times New Roman" w:hint="eastAsia"/>
        </w:rPr>
        <w:t>) = (11</w:t>
      </w:r>
      <w:r w:rsidR="00D43782">
        <w:rPr>
          <w:rFonts w:ascii="Times New Roman" w:hAnsi="Times New Roman" w:cs="Times New Roman"/>
        </w:rPr>
        <w:sym w:font="Wingdings" w:char="F09E"/>
      </w:r>
      <w:r w:rsidR="00D43782">
        <w:rPr>
          <w:rFonts w:ascii="Times New Roman" w:hAnsi="Times New Roman" w:cs="Times New Roman" w:hint="eastAsia"/>
        </w:rPr>
        <w:t>202409, 23</w:t>
      </w:r>
      <w:r w:rsidR="00D43782">
        <w:rPr>
          <w:rFonts w:ascii="Times New Roman" w:hAnsi="Times New Roman" w:cs="Times New Roman"/>
        </w:rPr>
        <w:sym w:font="Wingdings" w:char="F09E"/>
      </w:r>
      <w:r w:rsidR="00D43782">
        <w:rPr>
          <w:rFonts w:ascii="Times New Roman" w:hAnsi="Times New Roman" w:cs="Times New Roman" w:hint="eastAsia"/>
        </w:rPr>
        <w:t>202409) = 202409.</w:t>
      </w:r>
    </w:p>
    <w:p w14:paraId="170DD9A6" w14:textId="77777777" w:rsidR="00C43EBE" w:rsidRPr="000022D7" w:rsidRDefault="00C43EBE" w:rsidP="00C43EBE">
      <w:pPr>
        <w:spacing w:line="360" w:lineRule="auto"/>
        <w:rPr>
          <w:rFonts w:ascii="Times New Roman" w:hAnsi="Times New Roman" w:cs="Times New Roman"/>
        </w:rPr>
      </w:pPr>
    </w:p>
    <w:p w14:paraId="09637EAA" w14:textId="03BA512C" w:rsidR="00C43EBE" w:rsidRPr="000022D7" w:rsidRDefault="00C43EBE" w:rsidP="00C43EBE">
      <w:pPr>
        <w:widowControl/>
        <w:snapToGrid w:val="0"/>
        <w:spacing w:line="360" w:lineRule="auto"/>
        <w:ind w:firstLine="405"/>
        <w:jc w:val="left"/>
        <w:rPr>
          <w:rFonts w:ascii="Times New Roman" w:hAnsi="Times New Roman" w:cs="Times New Roman"/>
        </w:rPr>
      </w:pPr>
      <w:r w:rsidRPr="000022D7">
        <w:rPr>
          <w:rFonts w:ascii="Times New Roman" w:hAnsi="Times New Roman" w:cs="Times New Roman"/>
          <w:b/>
        </w:rPr>
        <w:t>定理</w:t>
      </w:r>
      <w:r w:rsidR="008E7690">
        <w:rPr>
          <w:rFonts w:ascii="Times New Roman" w:hAnsi="Times New Roman" w:cs="Times New Roman" w:hint="eastAsia"/>
          <w:b/>
        </w:rPr>
        <w:t>1.2.</w:t>
      </w:r>
      <w:r w:rsidR="002C543E" w:rsidRPr="000022D7">
        <w:rPr>
          <w:rFonts w:ascii="Times New Roman" w:hAnsi="Times New Roman" w:cs="Times New Roman"/>
          <w:b/>
        </w:rPr>
        <w:t>8</w:t>
      </w:r>
      <w:r w:rsidRPr="000022D7">
        <w:rPr>
          <w:rFonts w:ascii="Times New Roman" w:hAnsi="Times New Roman" w:cs="Times New Roman"/>
          <w:b/>
        </w:rPr>
        <w:t xml:space="preserve"> </w:t>
      </w:r>
      <w:r w:rsidRPr="000022D7">
        <w:rPr>
          <w:rFonts w:ascii="Times New Roman" w:hAnsi="Times New Roman" w:cs="Times New Roman"/>
        </w:rPr>
        <w:t>设</w:t>
      </w:r>
      <w:r w:rsidRPr="000022D7">
        <w:rPr>
          <w:rFonts w:ascii="Times New Roman" w:hAnsi="Times New Roman" w:cs="Times New Roman"/>
          <w:i/>
        </w:rPr>
        <w:t>a</w:t>
      </w:r>
      <w:r w:rsidRPr="000022D7">
        <w:rPr>
          <w:rFonts w:ascii="Times New Roman" w:hAnsi="Times New Roman" w:cs="Times New Roman"/>
        </w:rPr>
        <w:t>，</w:t>
      </w:r>
      <w:r w:rsidRPr="000022D7">
        <w:rPr>
          <w:rFonts w:ascii="Times New Roman" w:hAnsi="Times New Roman" w:cs="Times New Roman"/>
          <w:i/>
        </w:rPr>
        <w:t>b</w:t>
      </w:r>
      <w:r w:rsidRPr="000022D7">
        <w:rPr>
          <w:rFonts w:ascii="Times New Roman" w:hAnsi="Times New Roman" w:cs="Times New Roman"/>
        </w:rPr>
        <w:t>，</w:t>
      </w:r>
      <w:r w:rsidRPr="000022D7">
        <w:rPr>
          <w:rFonts w:ascii="Times New Roman" w:hAnsi="Times New Roman" w:cs="Times New Roman"/>
          <w:i/>
        </w:rPr>
        <w:t>c</w:t>
      </w:r>
      <w:r w:rsidRPr="000022D7">
        <w:rPr>
          <w:rFonts w:ascii="Times New Roman" w:hAnsi="Times New Roman" w:cs="Times New Roman"/>
        </w:rPr>
        <w:t>是三个整数，</w:t>
      </w:r>
      <w:r w:rsidRPr="000022D7">
        <w:rPr>
          <w:rFonts w:ascii="Times New Roman" w:hAnsi="Times New Roman" w:cs="Times New Roman"/>
        </w:rPr>
        <w:t xml:space="preserve"> </w:t>
      </w:r>
      <w:r w:rsidRPr="000022D7">
        <w:rPr>
          <w:rFonts w:ascii="Times New Roman" w:hAnsi="Times New Roman" w:cs="Times New Roman"/>
        </w:rPr>
        <w:t>且</w:t>
      </w:r>
      <w:r w:rsidRPr="000022D7">
        <w:rPr>
          <w:rFonts w:ascii="Times New Roman" w:hAnsi="Times New Roman" w:cs="Times New Roman"/>
          <w:position w:val="-10"/>
        </w:rPr>
        <w:object w:dxaOrig="1380" w:dyaOrig="320" w14:anchorId="5446A4C0">
          <v:shape id="_x0000_i1429" type="#_x0000_t75" style="width:68.9pt;height:16pt" o:ole="">
            <v:imagedata r:id="rId754" o:title=""/>
          </v:shape>
          <o:OLEObject Type="Embed" ProgID="Equation.DSMT4" ShapeID="_x0000_i1429" DrawAspect="Content" ObjectID="_1791321227" r:id="rId755"/>
        </w:object>
      </w:r>
      <w:r w:rsidRPr="000022D7">
        <w:rPr>
          <w:rFonts w:ascii="Times New Roman" w:hAnsi="Times New Roman" w:cs="Times New Roman"/>
        </w:rPr>
        <w:t xml:space="preserve"> </w:t>
      </w:r>
      <w:r w:rsidRPr="000022D7">
        <w:rPr>
          <w:rFonts w:ascii="Times New Roman" w:hAnsi="Times New Roman" w:cs="Times New Roman"/>
        </w:rPr>
        <w:t>如果</w:t>
      </w:r>
      <w:r w:rsidRPr="000022D7">
        <w:rPr>
          <w:rFonts w:ascii="Times New Roman" w:hAnsi="Times New Roman" w:cs="Times New Roman"/>
          <w:position w:val="-10"/>
        </w:rPr>
        <w:object w:dxaOrig="880" w:dyaOrig="320" w14:anchorId="352B3790">
          <v:shape id="_x0000_i1430" type="#_x0000_t75" style="width:43.7pt;height:16pt" o:ole="">
            <v:imagedata r:id="rId756" o:title=""/>
          </v:shape>
          <o:OLEObject Type="Embed" ProgID="Equation.DSMT4" ShapeID="_x0000_i1430" DrawAspect="Content" ObjectID="_1791321228" r:id="rId757"/>
        </w:object>
      </w:r>
      <w:r w:rsidRPr="000022D7">
        <w:rPr>
          <w:rFonts w:ascii="Times New Roman" w:hAnsi="Times New Roman" w:cs="Times New Roman"/>
        </w:rPr>
        <w:t>，则</w:t>
      </w:r>
    </w:p>
    <w:p w14:paraId="48FEEC91" w14:textId="7C243563" w:rsidR="00C43EBE" w:rsidRPr="000022D7" w:rsidRDefault="00C43EBE" w:rsidP="00C43EBE">
      <w:pPr>
        <w:widowControl/>
        <w:snapToGrid w:val="0"/>
        <w:spacing w:line="360" w:lineRule="auto"/>
        <w:ind w:firstLine="405"/>
        <w:jc w:val="center"/>
        <w:rPr>
          <w:rFonts w:ascii="Times New Roman" w:hAnsi="Times New Roman" w:cs="Times New Roman"/>
        </w:rPr>
      </w:pPr>
      <w:r w:rsidRPr="000022D7">
        <w:rPr>
          <w:rFonts w:ascii="Times New Roman" w:hAnsi="Times New Roman" w:cs="Times New Roman"/>
          <w:position w:val="-10"/>
        </w:rPr>
        <w:object w:dxaOrig="1700" w:dyaOrig="320" w14:anchorId="55FF52AC">
          <v:shape id="_x0000_i1431" type="#_x0000_t75" style="width:84.9pt;height:16pt" o:ole="">
            <v:imagedata r:id="rId758" o:title=""/>
          </v:shape>
          <o:OLEObject Type="Embed" ProgID="Equation.DSMT4" ShapeID="_x0000_i1431" DrawAspect="Content" ObjectID="_1791321229" r:id="rId759"/>
        </w:object>
      </w:r>
      <w:r w:rsidR="008E7690">
        <w:rPr>
          <w:rFonts w:ascii="Times New Roman" w:hAnsi="Times New Roman" w:cs="Times New Roman" w:hint="eastAsia"/>
        </w:rPr>
        <w:t>.</w:t>
      </w:r>
    </w:p>
    <w:p w14:paraId="76C641FA" w14:textId="77777777" w:rsidR="00C43EBE" w:rsidRPr="000022D7"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证</w:t>
      </w:r>
      <w:r w:rsidRPr="000022D7">
        <w:rPr>
          <w:rFonts w:ascii="Times New Roman" w:hAnsi="Times New Roman" w:cs="Times New Roman"/>
        </w:rPr>
        <w:t xml:space="preserve"> </w:t>
      </w:r>
      <w:r w:rsidRPr="000022D7">
        <w:rPr>
          <w:rFonts w:ascii="Times New Roman" w:hAnsi="Times New Roman" w:cs="Times New Roman"/>
        </w:rPr>
        <w:t>令</w:t>
      </w:r>
      <w:r w:rsidRPr="000022D7">
        <w:rPr>
          <w:rFonts w:ascii="Times New Roman" w:hAnsi="Times New Roman" w:cs="Times New Roman"/>
          <w:position w:val="-10"/>
        </w:rPr>
        <w:object w:dxaOrig="2240" w:dyaOrig="320" w14:anchorId="3F1375A3">
          <v:shape id="_x0000_i1432" type="#_x0000_t75" style="width:112pt;height:16pt" o:ole="">
            <v:imagedata r:id="rId760" o:title=""/>
          </v:shape>
          <o:OLEObject Type="Embed" ProgID="Equation.DSMT4" ShapeID="_x0000_i1432" DrawAspect="Content" ObjectID="_1791321230" r:id="rId761"/>
        </w:object>
      </w:r>
      <w:r w:rsidRPr="000022D7">
        <w:rPr>
          <w:rFonts w:ascii="Times New Roman" w:hAnsi="Times New Roman" w:cs="Times New Roman"/>
        </w:rPr>
        <w:t xml:space="preserve">. </w:t>
      </w:r>
    </w:p>
    <w:p w14:paraId="038FE897" w14:textId="5EC0FE00" w:rsidR="008352BB" w:rsidRPr="000022D7" w:rsidRDefault="008352BB"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lastRenderedPageBreak/>
        <w:t>根据</w:t>
      </w:r>
      <w:r w:rsidRPr="000022D7">
        <w:rPr>
          <w:rFonts w:ascii="Times New Roman" w:hAnsi="Times New Roman" w:cs="Times New Roman"/>
          <w:position w:val="-6"/>
        </w:rPr>
        <w:object w:dxaOrig="279" w:dyaOrig="279" w14:anchorId="6882ED61">
          <v:shape id="_x0000_i1433" type="#_x0000_t75" style="width:13.55pt;height:13.55pt" o:ole="">
            <v:imagedata r:id="rId728" o:title=""/>
          </v:shape>
          <o:OLEObject Type="Embed" ProgID="Equation.DSMT4" ShapeID="_x0000_i1433" DrawAspect="Content" ObjectID="_1791321231" r:id="rId762"/>
        </w:object>
      </w:r>
      <w:r w:rsidRPr="000022D7">
        <w:rPr>
          <w:rFonts w:ascii="Times New Roman" w:hAnsi="Times New Roman" w:cs="Times New Roman"/>
        </w:rPr>
        <w:t>是</w:t>
      </w:r>
      <w:r w:rsidRPr="000022D7">
        <w:rPr>
          <w:rFonts w:ascii="Times New Roman" w:hAnsi="Times New Roman" w:cs="Times New Roman"/>
          <w:i/>
        </w:rPr>
        <w:t>b</w:t>
      </w:r>
      <w:r w:rsidRPr="000022D7">
        <w:rPr>
          <w:rFonts w:ascii="Times New Roman" w:hAnsi="Times New Roman" w:cs="Times New Roman"/>
        </w:rPr>
        <w:t>与</w:t>
      </w:r>
      <w:r w:rsidRPr="000022D7">
        <w:rPr>
          <w:rFonts w:ascii="Times New Roman" w:hAnsi="Times New Roman" w:cs="Times New Roman"/>
          <w:i/>
        </w:rPr>
        <w:t>c</w:t>
      </w:r>
      <w:r w:rsidRPr="000022D7">
        <w:rPr>
          <w:rFonts w:ascii="Times New Roman" w:hAnsi="Times New Roman" w:cs="Times New Roman"/>
        </w:rPr>
        <w:t>最大公因数，</w:t>
      </w:r>
      <w:r w:rsidR="00C43EBE" w:rsidRPr="000022D7">
        <w:rPr>
          <w:rFonts w:ascii="Times New Roman" w:hAnsi="Times New Roman" w:cs="Times New Roman"/>
        </w:rPr>
        <w:t>有</w:t>
      </w:r>
      <w:r w:rsidR="00C43EBE" w:rsidRPr="000022D7">
        <w:rPr>
          <w:rFonts w:ascii="Times New Roman" w:hAnsi="Times New Roman" w:cs="Times New Roman"/>
          <w:position w:val="-10"/>
        </w:rPr>
        <w:object w:dxaOrig="1280" w:dyaOrig="320" w14:anchorId="6894D04B">
          <v:shape id="_x0000_i1434" type="#_x0000_t75" style="width:64.6pt;height:16pt" o:ole="">
            <v:imagedata r:id="rId763" o:title=""/>
          </v:shape>
          <o:OLEObject Type="Embed" ProgID="Equation.DSMT4" ShapeID="_x0000_i1434" DrawAspect="Content" ObjectID="_1791321232" r:id="rId764"/>
        </w:object>
      </w:r>
      <w:r w:rsidR="00C43EBE" w:rsidRPr="000022D7">
        <w:rPr>
          <w:rFonts w:ascii="Times New Roman" w:hAnsi="Times New Roman" w:cs="Times New Roman"/>
        </w:rPr>
        <w:t xml:space="preserve"> </w:t>
      </w:r>
    </w:p>
    <w:p w14:paraId="22C79BB2" w14:textId="3E911E49" w:rsidR="008352BB"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进而</w:t>
      </w:r>
      <w:r w:rsidRPr="000022D7">
        <w:rPr>
          <w:rFonts w:ascii="Times New Roman" w:hAnsi="Times New Roman" w:cs="Times New Roman"/>
          <w:position w:val="-10"/>
        </w:rPr>
        <w:object w:dxaOrig="1340" w:dyaOrig="320" w14:anchorId="3007C489">
          <v:shape id="_x0000_i1435" type="#_x0000_t75" style="width:67.1pt;height:16pt" o:ole="">
            <v:imagedata r:id="rId765" o:title=""/>
          </v:shape>
          <o:OLEObject Type="Embed" ProgID="Equation.DSMT4" ShapeID="_x0000_i1435" DrawAspect="Content" ObjectID="_1791321233" r:id="rId766"/>
        </w:object>
      </w:r>
      <w:r w:rsidR="00332FB5" w:rsidRPr="000022D7">
        <w:rPr>
          <w:rFonts w:ascii="Times New Roman" w:hAnsi="Times New Roman" w:cs="Times New Roman"/>
        </w:rPr>
        <w:t xml:space="preserve"> </w:t>
      </w:r>
      <w:r w:rsidR="008352BB" w:rsidRPr="000022D7">
        <w:rPr>
          <w:rFonts w:ascii="Times New Roman" w:hAnsi="Times New Roman" w:cs="Times New Roman"/>
        </w:rPr>
        <w:t>即</w:t>
      </w:r>
      <w:r w:rsidR="008352BB" w:rsidRPr="000022D7">
        <w:rPr>
          <w:rFonts w:ascii="Times New Roman" w:hAnsi="Times New Roman" w:cs="Times New Roman"/>
          <w:position w:val="-6"/>
        </w:rPr>
        <w:object w:dxaOrig="279" w:dyaOrig="279" w14:anchorId="5EACCD7C">
          <v:shape id="_x0000_i1436" type="#_x0000_t75" style="width:13.55pt;height:13.55pt" o:ole="">
            <v:imagedata r:id="rId728" o:title=""/>
          </v:shape>
          <o:OLEObject Type="Embed" ProgID="Equation.DSMT4" ShapeID="_x0000_i1436" DrawAspect="Content" ObjectID="_1791321234" r:id="rId767"/>
        </w:object>
      </w:r>
      <w:r w:rsidR="008352BB" w:rsidRPr="000022D7">
        <w:rPr>
          <w:rFonts w:ascii="Times New Roman" w:hAnsi="Times New Roman" w:cs="Times New Roman"/>
        </w:rPr>
        <w:t>是</w:t>
      </w:r>
      <w:r w:rsidR="008352BB" w:rsidRPr="000022D7">
        <w:rPr>
          <w:rFonts w:ascii="Times New Roman" w:hAnsi="Times New Roman" w:cs="Times New Roman"/>
          <w:i/>
        </w:rPr>
        <w:t>ab</w:t>
      </w:r>
      <w:r w:rsidR="008352BB" w:rsidRPr="000022D7">
        <w:rPr>
          <w:rFonts w:ascii="Times New Roman" w:hAnsi="Times New Roman" w:cs="Times New Roman"/>
        </w:rPr>
        <w:t>与</w:t>
      </w:r>
      <w:r w:rsidR="008352BB" w:rsidRPr="000022D7">
        <w:rPr>
          <w:rFonts w:ascii="Times New Roman" w:hAnsi="Times New Roman" w:cs="Times New Roman"/>
          <w:i/>
        </w:rPr>
        <w:t>c</w:t>
      </w:r>
      <w:r w:rsidR="008352BB" w:rsidRPr="000022D7">
        <w:rPr>
          <w:rFonts w:ascii="Times New Roman" w:hAnsi="Times New Roman" w:cs="Times New Roman"/>
        </w:rPr>
        <w:t>的公因数</w:t>
      </w:r>
    </w:p>
    <w:p w14:paraId="013F896C" w14:textId="6B4FF68F" w:rsidR="008352BB" w:rsidRPr="000022D7" w:rsidRDefault="008352BB"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由于</w:t>
      </w:r>
      <w:r w:rsidR="002C543E" w:rsidRPr="000022D7">
        <w:rPr>
          <w:rFonts w:ascii="Times New Roman" w:hAnsi="Times New Roman" w:cs="Times New Roman"/>
          <w:i/>
        </w:rPr>
        <w:t>d</w:t>
      </w:r>
      <w:r w:rsidR="002C543E" w:rsidRPr="000022D7">
        <w:rPr>
          <w:rFonts w:ascii="Times New Roman" w:hAnsi="Times New Roman" w:cs="Times New Roman"/>
        </w:rPr>
        <w:t>是</w:t>
      </w:r>
      <w:r w:rsidR="002C543E" w:rsidRPr="000022D7">
        <w:rPr>
          <w:rFonts w:ascii="Times New Roman" w:hAnsi="Times New Roman" w:cs="Times New Roman"/>
          <w:i/>
        </w:rPr>
        <w:t>ab</w:t>
      </w:r>
      <w:r w:rsidR="002C543E" w:rsidRPr="000022D7">
        <w:rPr>
          <w:rFonts w:ascii="Times New Roman" w:hAnsi="Times New Roman" w:cs="Times New Roman"/>
        </w:rPr>
        <w:t>与</w:t>
      </w:r>
      <w:r w:rsidR="002C543E" w:rsidRPr="000022D7">
        <w:rPr>
          <w:rFonts w:ascii="Times New Roman" w:hAnsi="Times New Roman" w:cs="Times New Roman"/>
          <w:i/>
        </w:rPr>
        <w:t>c</w:t>
      </w:r>
      <w:r w:rsidR="002C543E" w:rsidRPr="000022D7">
        <w:rPr>
          <w:rFonts w:ascii="Times New Roman" w:hAnsi="Times New Roman" w:cs="Times New Roman"/>
        </w:rPr>
        <w:t>的最大公因</w:t>
      </w:r>
      <w:r w:rsidRPr="000022D7">
        <w:rPr>
          <w:rFonts w:ascii="Times New Roman" w:hAnsi="Times New Roman" w:cs="Times New Roman"/>
        </w:rPr>
        <w:t>数</w:t>
      </w:r>
      <w:r w:rsidR="00396927">
        <w:rPr>
          <w:rFonts w:ascii="Times New Roman" w:hAnsi="Times New Roman" w:cs="Times New Roman" w:hint="eastAsia"/>
        </w:rPr>
        <w:t>.</w:t>
      </w:r>
    </w:p>
    <w:p w14:paraId="161AF9BB" w14:textId="0CCBCB36"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我们得到</w:t>
      </w:r>
      <w:r w:rsidRPr="000022D7">
        <w:rPr>
          <w:rFonts w:ascii="Times New Roman" w:hAnsi="Times New Roman" w:cs="Times New Roman"/>
          <w:position w:val="-10"/>
        </w:rPr>
        <w:object w:dxaOrig="560" w:dyaOrig="320" w14:anchorId="350B75D7">
          <v:shape id="_x0000_i1437" type="#_x0000_t75" style="width:28.3pt;height:16pt" o:ole="">
            <v:imagedata r:id="rId768" o:title=""/>
          </v:shape>
          <o:OLEObject Type="Embed" ProgID="Equation.DSMT4" ShapeID="_x0000_i1437" DrawAspect="Content" ObjectID="_1791321235" r:id="rId769"/>
        </w:object>
      </w:r>
      <w:r w:rsidRPr="000022D7">
        <w:rPr>
          <w:rFonts w:ascii="Times New Roman" w:hAnsi="Times New Roman" w:cs="Times New Roman"/>
        </w:rPr>
        <w:t>.</w:t>
      </w:r>
    </w:p>
    <w:p w14:paraId="23EB26D8" w14:textId="77777777" w:rsidR="00C43EBE" w:rsidRPr="000022D7" w:rsidRDefault="00C43EBE" w:rsidP="00C43EBE">
      <w:pPr>
        <w:widowControl/>
        <w:snapToGrid w:val="0"/>
        <w:spacing w:line="360" w:lineRule="auto"/>
        <w:ind w:firstLineChars="300" w:firstLine="630"/>
        <w:jc w:val="left"/>
        <w:rPr>
          <w:rFonts w:ascii="Times New Roman" w:hAnsi="Times New Roman" w:cs="Times New Roman"/>
        </w:rPr>
      </w:pPr>
      <w:r w:rsidRPr="000022D7">
        <w:rPr>
          <w:rFonts w:ascii="Times New Roman" w:hAnsi="Times New Roman" w:cs="Times New Roman"/>
        </w:rPr>
        <w:t>反过来，因为</w:t>
      </w:r>
      <w:r w:rsidRPr="000022D7">
        <w:rPr>
          <w:rFonts w:ascii="Times New Roman" w:hAnsi="Times New Roman" w:cs="Times New Roman"/>
          <w:position w:val="-10"/>
        </w:rPr>
        <w:object w:dxaOrig="880" w:dyaOrig="320" w14:anchorId="13B48A2E">
          <v:shape id="_x0000_i1438" type="#_x0000_t75" style="width:43.7pt;height:16pt" o:ole="">
            <v:imagedata r:id="rId756" o:title=""/>
          </v:shape>
          <o:OLEObject Type="Embed" ProgID="Equation.DSMT4" ShapeID="_x0000_i1438" DrawAspect="Content" ObjectID="_1791321236" r:id="rId770"/>
        </w:object>
      </w:r>
      <w:r w:rsidRPr="000022D7">
        <w:rPr>
          <w:rFonts w:ascii="Times New Roman" w:hAnsi="Times New Roman" w:cs="Times New Roman"/>
        </w:rPr>
        <w:t>，</w:t>
      </w:r>
    </w:p>
    <w:p w14:paraId="0F3DF0E2" w14:textId="2CDD3100"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根据广义</w:t>
      </w:r>
      <w:r w:rsidR="00BC0F68">
        <w:rPr>
          <w:rFonts w:ascii="Times New Roman" w:hAnsi="Times New Roman" w:cs="Times New Roman"/>
        </w:rPr>
        <w:t>欧几里德</w:t>
      </w:r>
      <w:r w:rsidRPr="000022D7">
        <w:rPr>
          <w:rFonts w:ascii="Times New Roman" w:hAnsi="Times New Roman" w:cs="Times New Roman"/>
        </w:rPr>
        <w:t>除法存在整数</w:t>
      </w:r>
      <w:r w:rsidRPr="000022D7">
        <w:rPr>
          <w:rFonts w:ascii="Times New Roman" w:hAnsi="Times New Roman" w:cs="Times New Roman"/>
          <w:i/>
        </w:rPr>
        <w:t>s</w:t>
      </w:r>
      <w:r w:rsidRPr="000022D7">
        <w:rPr>
          <w:rFonts w:ascii="Times New Roman" w:hAnsi="Times New Roman" w:cs="Times New Roman"/>
        </w:rPr>
        <w:t>，</w:t>
      </w:r>
      <w:r w:rsidRPr="000022D7">
        <w:rPr>
          <w:rFonts w:ascii="Times New Roman" w:hAnsi="Times New Roman" w:cs="Times New Roman"/>
          <w:i/>
        </w:rPr>
        <w:t>t</w:t>
      </w:r>
      <w:r w:rsidRPr="000022D7">
        <w:rPr>
          <w:rFonts w:ascii="Times New Roman" w:hAnsi="Times New Roman" w:cs="Times New Roman"/>
        </w:rPr>
        <w:t>使得</w:t>
      </w:r>
      <w:r w:rsidRPr="000022D7">
        <w:rPr>
          <w:rFonts w:ascii="Times New Roman" w:hAnsi="Times New Roman" w:cs="Times New Roman"/>
          <w:position w:val="-6"/>
        </w:rPr>
        <w:object w:dxaOrig="999" w:dyaOrig="279" w14:anchorId="1025CEB8">
          <v:shape id="_x0000_i1439" type="#_x0000_t75" style="width:49.85pt;height:13.55pt" o:ole="">
            <v:imagedata r:id="rId771" o:title=""/>
          </v:shape>
          <o:OLEObject Type="Embed" ProgID="Equation.DSMT4" ShapeID="_x0000_i1439" DrawAspect="Content" ObjectID="_1791321237" r:id="rId772"/>
        </w:object>
      </w:r>
      <w:r w:rsidRPr="000022D7">
        <w:rPr>
          <w:rFonts w:ascii="Times New Roman" w:hAnsi="Times New Roman" w:cs="Times New Roman"/>
        </w:rPr>
        <w:t xml:space="preserve">. </w:t>
      </w:r>
    </w:p>
    <w:p w14:paraId="564EBB5B" w14:textId="77777777"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两端同乘</w:t>
      </w:r>
      <w:r w:rsidRPr="000022D7">
        <w:rPr>
          <w:rFonts w:ascii="Times New Roman" w:hAnsi="Times New Roman" w:cs="Times New Roman"/>
          <w:i/>
        </w:rPr>
        <w:t>b</w:t>
      </w:r>
      <w:r w:rsidRPr="000022D7">
        <w:rPr>
          <w:rFonts w:ascii="Times New Roman" w:hAnsi="Times New Roman" w:cs="Times New Roman"/>
        </w:rPr>
        <w:t>，得到</w:t>
      </w:r>
      <w:r w:rsidRPr="000022D7">
        <w:rPr>
          <w:rFonts w:ascii="Times New Roman" w:hAnsi="Times New Roman" w:cs="Times New Roman"/>
          <w:position w:val="-10"/>
        </w:rPr>
        <w:object w:dxaOrig="1620" w:dyaOrig="320" w14:anchorId="157831AD">
          <v:shape id="_x0000_i1440" type="#_x0000_t75" style="width:80.6pt;height:16pt" o:ole="">
            <v:imagedata r:id="rId773" o:title=""/>
          </v:shape>
          <o:OLEObject Type="Embed" ProgID="Equation.DSMT4" ShapeID="_x0000_i1440" DrawAspect="Content" ObjectID="_1791321238" r:id="rId774"/>
        </w:object>
      </w:r>
      <w:r w:rsidRPr="000022D7">
        <w:rPr>
          <w:rFonts w:ascii="Times New Roman" w:hAnsi="Times New Roman" w:cs="Times New Roman"/>
        </w:rPr>
        <w:t>.</w:t>
      </w:r>
    </w:p>
    <w:p w14:paraId="7022C8BE" w14:textId="641E062C" w:rsidR="008352BB" w:rsidRPr="000022D7" w:rsidRDefault="008352BB"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由于</w:t>
      </w:r>
      <w:r w:rsidRPr="000022D7">
        <w:rPr>
          <w:rFonts w:ascii="Times New Roman" w:hAnsi="Times New Roman" w:cs="Times New Roman"/>
          <w:i/>
        </w:rPr>
        <w:t>d</w:t>
      </w:r>
      <w:r w:rsidRPr="000022D7">
        <w:rPr>
          <w:rFonts w:ascii="Times New Roman" w:hAnsi="Times New Roman" w:cs="Times New Roman"/>
        </w:rPr>
        <w:t>是</w:t>
      </w:r>
      <w:r w:rsidRPr="000022D7">
        <w:rPr>
          <w:rFonts w:ascii="Times New Roman" w:hAnsi="Times New Roman" w:cs="Times New Roman"/>
          <w:i/>
        </w:rPr>
        <w:t>ab</w:t>
      </w:r>
      <w:r w:rsidRPr="000022D7">
        <w:rPr>
          <w:rFonts w:ascii="Times New Roman" w:hAnsi="Times New Roman" w:cs="Times New Roman"/>
        </w:rPr>
        <w:t>与</w:t>
      </w:r>
      <w:r w:rsidRPr="000022D7">
        <w:rPr>
          <w:rFonts w:ascii="Times New Roman" w:hAnsi="Times New Roman" w:cs="Times New Roman"/>
          <w:i/>
        </w:rPr>
        <w:t>c</w:t>
      </w:r>
      <w:r w:rsidRPr="000022D7">
        <w:rPr>
          <w:rFonts w:ascii="Times New Roman" w:hAnsi="Times New Roman" w:cs="Times New Roman"/>
        </w:rPr>
        <w:t>的最大公因数</w:t>
      </w:r>
      <w:r w:rsidR="001A090A" w:rsidRPr="000022D7">
        <w:rPr>
          <w:rFonts w:ascii="Times New Roman" w:hAnsi="Times New Roman" w:cs="Times New Roman"/>
        </w:rPr>
        <w:t>，有</w:t>
      </w:r>
      <w:r w:rsidR="00C43EBE" w:rsidRPr="000022D7">
        <w:rPr>
          <w:rFonts w:ascii="Times New Roman" w:hAnsi="Times New Roman" w:cs="Times New Roman"/>
          <w:position w:val="-10"/>
        </w:rPr>
        <w:object w:dxaOrig="1219" w:dyaOrig="320" w14:anchorId="3F16829A">
          <v:shape id="_x0000_i1441" type="#_x0000_t75" style="width:60.9pt;height:16pt" o:ole="">
            <v:imagedata r:id="rId775" o:title=""/>
          </v:shape>
          <o:OLEObject Type="Embed" ProgID="Equation.DSMT4" ShapeID="_x0000_i1441" DrawAspect="Content" ObjectID="_1791321239" r:id="rId776"/>
        </w:object>
      </w:r>
      <w:r w:rsidR="00C43EBE" w:rsidRPr="000022D7">
        <w:rPr>
          <w:rFonts w:ascii="Times New Roman" w:hAnsi="Times New Roman" w:cs="Times New Roman"/>
        </w:rPr>
        <w:t xml:space="preserve"> </w:t>
      </w:r>
    </w:p>
    <w:p w14:paraId="5B9E4643" w14:textId="202D86F5" w:rsidR="001A090A"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我们得到</w:t>
      </w:r>
      <w:r w:rsidRPr="000022D7">
        <w:rPr>
          <w:rFonts w:ascii="Times New Roman" w:hAnsi="Times New Roman" w:cs="Times New Roman"/>
          <w:position w:val="-10"/>
        </w:rPr>
        <w:object w:dxaOrig="1620" w:dyaOrig="320" w14:anchorId="5D9D3618">
          <v:shape id="_x0000_i1442" type="#_x0000_t75" style="width:80.6pt;height:16pt" o:ole="">
            <v:imagedata r:id="rId777" o:title=""/>
          </v:shape>
          <o:OLEObject Type="Embed" ProgID="Equation.DSMT4" ShapeID="_x0000_i1442" DrawAspect="Content" ObjectID="_1791321240" r:id="rId778"/>
        </w:object>
      </w:r>
      <w:r w:rsidRPr="000022D7">
        <w:rPr>
          <w:rFonts w:ascii="Times New Roman" w:hAnsi="Times New Roman" w:cs="Times New Roman"/>
        </w:rPr>
        <w:t xml:space="preserve"> </w:t>
      </w:r>
      <w:r w:rsidRPr="000022D7">
        <w:rPr>
          <w:rFonts w:ascii="Times New Roman" w:hAnsi="Times New Roman" w:cs="Times New Roman"/>
        </w:rPr>
        <w:t>即</w:t>
      </w:r>
      <w:r w:rsidRPr="000022D7">
        <w:rPr>
          <w:rFonts w:ascii="Times New Roman" w:hAnsi="Times New Roman" w:cs="Times New Roman"/>
          <w:position w:val="-10"/>
        </w:rPr>
        <w:object w:dxaOrig="499" w:dyaOrig="320" w14:anchorId="733122FD">
          <v:shape id="_x0000_i1443" type="#_x0000_t75" style="width:24.6pt;height:16pt" o:ole="">
            <v:imagedata r:id="rId779" o:title=""/>
          </v:shape>
          <o:OLEObject Type="Embed" ProgID="Equation.DSMT4" ShapeID="_x0000_i1443" DrawAspect="Content" ObjectID="_1791321241" r:id="rId780"/>
        </w:object>
      </w:r>
      <w:r w:rsidR="008352BB" w:rsidRPr="000022D7">
        <w:rPr>
          <w:rFonts w:ascii="Times New Roman" w:hAnsi="Times New Roman" w:cs="Times New Roman"/>
        </w:rPr>
        <w:t xml:space="preserve">, </w:t>
      </w:r>
      <w:r w:rsidR="001A090A" w:rsidRPr="000022D7">
        <w:rPr>
          <w:rFonts w:ascii="Times New Roman" w:hAnsi="Times New Roman" w:cs="Times New Roman"/>
        </w:rPr>
        <w:t>即</w:t>
      </w:r>
      <w:r w:rsidR="001A090A" w:rsidRPr="000022D7">
        <w:rPr>
          <w:rFonts w:ascii="Times New Roman" w:hAnsi="Times New Roman" w:cs="Times New Roman"/>
          <w:i/>
        </w:rPr>
        <w:t>d</w:t>
      </w:r>
      <w:r w:rsidR="001A090A" w:rsidRPr="000022D7">
        <w:rPr>
          <w:rFonts w:ascii="Times New Roman" w:hAnsi="Times New Roman" w:cs="Times New Roman"/>
        </w:rPr>
        <w:t>是</w:t>
      </w:r>
      <w:r w:rsidR="001A090A" w:rsidRPr="000022D7">
        <w:rPr>
          <w:rFonts w:ascii="Times New Roman" w:hAnsi="Times New Roman" w:cs="Times New Roman"/>
          <w:i/>
        </w:rPr>
        <w:t>b</w:t>
      </w:r>
      <w:r w:rsidR="001A090A" w:rsidRPr="000022D7">
        <w:rPr>
          <w:rFonts w:ascii="Times New Roman" w:hAnsi="Times New Roman" w:cs="Times New Roman"/>
        </w:rPr>
        <w:t>与</w:t>
      </w:r>
      <w:r w:rsidR="001A090A" w:rsidRPr="000022D7">
        <w:rPr>
          <w:rFonts w:ascii="Times New Roman" w:hAnsi="Times New Roman" w:cs="Times New Roman"/>
          <w:i/>
        </w:rPr>
        <w:t>c</w:t>
      </w:r>
      <w:r w:rsidR="001A090A" w:rsidRPr="000022D7">
        <w:rPr>
          <w:rFonts w:ascii="Times New Roman" w:hAnsi="Times New Roman" w:cs="Times New Roman"/>
        </w:rPr>
        <w:t>的公因</w:t>
      </w:r>
      <w:r w:rsidR="008352BB" w:rsidRPr="000022D7">
        <w:rPr>
          <w:rFonts w:ascii="Times New Roman" w:hAnsi="Times New Roman" w:cs="Times New Roman"/>
        </w:rPr>
        <w:t>数</w:t>
      </w:r>
    </w:p>
    <w:p w14:paraId="6506FECB" w14:textId="7D2564F8" w:rsidR="008352BB" w:rsidRPr="000022D7" w:rsidRDefault="008352BB"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由于</w:t>
      </w:r>
      <w:r w:rsidRPr="000022D7">
        <w:rPr>
          <w:rFonts w:ascii="Times New Roman" w:hAnsi="Times New Roman" w:cs="Times New Roman"/>
          <w:position w:val="-6"/>
        </w:rPr>
        <w:object w:dxaOrig="279" w:dyaOrig="279" w14:anchorId="3DEFD934">
          <v:shape id="_x0000_i1444" type="#_x0000_t75" style="width:13.55pt;height:13.55pt" o:ole="">
            <v:imagedata r:id="rId728" o:title=""/>
          </v:shape>
          <o:OLEObject Type="Embed" ProgID="Equation.DSMT4" ShapeID="_x0000_i1444" DrawAspect="Content" ObjectID="_1791321242" r:id="rId781"/>
        </w:object>
      </w:r>
      <w:r w:rsidRPr="000022D7">
        <w:rPr>
          <w:rFonts w:ascii="Times New Roman" w:hAnsi="Times New Roman" w:cs="Times New Roman"/>
        </w:rPr>
        <w:t>是</w:t>
      </w:r>
      <w:r w:rsidRPr="000022D7">
        <w:rPr>
          <w:rFonts w:ascii="Times New Roman" w:hAnsi="Times New Roman" w:cs="Times New Roman"/>
          <w:i/>
        </w:rPr>
        <w:t>b</w:t>
      </w:r>
      <w:r w:rsidRPr="000022D7">
        <w:rPr>
          <w:rFonts w:ascii="Times New Roman" w:hAnsi="Times New Roman" w:cs="Times New Roman"/>
        </w:rPr>
        <w:t>与</w:t>
      </w:r>
      <w:r w:rsidRPr="000022D7">
        <w:rPr>
          <w:rFonts w:ascii="Times New Roman" w:hAnsi="Times New Roman" w:cs="Times New Roman"/>
          <w:i/>
        </w:rPr>
        <w:t>c</w:t>
      </w:r>
      <w:r w:rsidRPr="000022D7">
        <w:rPr>
          <w:rFonts w:ascii="Times New Roman" w:hAnsi="Times New Roman" w:cs="Times New Roman"/>
        </w:rPr>
        <w:t>的最大公因数</w:t>
      </w:r>
      <w:r w:rsidR="00C43EBE" w:rsidRPr="000022D7">
        <w:rPr>
          <w:rFonts w:ascii="Times New Roman" w:hAnsi="Times New Roman" w:cs="Times New Roman"/>
        </w:rPr>
        <w:t>，</w:t>
      </w:r>
    </w:p>
    <w:p w14:paraId="4F2C7927" w14:textId="3DB1B203"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我们得到</w:t>
      </w:r>
      <w:r w:rsidRPr="000022D7">
        <w:rPr>
          <w:rFonts w:ascii="Times New Roman" w:hAnsi="Times New Roman" w:cs="Times New Roman"/>
          <w:position w:val="-10"/>
        </w:rPr>
        <w:object w:dxaOrig="560" w:dyaOrig="320" w14:anchorId="3F182FCF">
          <v:shape id="_x0000_i1445" type="#_x0000_t75" style="width:28.3pt;height:16pt" o:ole="">
            <v:imagedata r:id="rId782" o:title=""/>
          </v:shape>
          <o:OLEObject Type="Embed" ProgID="Equation.DSMT4" ShapeID="_x0000_i1445" DrawAspect="Content" ObjectID="_1791321243" r:id="rId783"/>
        </w:object>
      </w:r>
      <w:r w:rsidRPr="000022D7">
        <w:rPr>
          <w:rFonts w:ascii="Times New Roman" w:hAnsi="Times New Roman" w:cs="Times New Roman"/>
        </w:rPr>
        <w:t>.</w:t>
      </w:r>
    </w:p>
    <w:p w14:paraId="7830A2A8" w14:textId="77777777" w:rsidR="00C43EBE" w:rsidRPr="000022D7" w:rsidRDefault="00C43EBE" w:rsidP="00C43EBE">
      <w:pPr>
        <w:widowControl/>
        <w:snapToGrid w:val="0"/>
        <w:spacing w:line="360" w:lineRule="auto"/>
        <w:ind w:firstLineChars="300" w:firstLine="630"/>
        <w:jc w:val="left"/>
        <w:rPr>
          <w:rFonts w:ascii="Times New Roman" w:hAnsi="Times New Roman" w:cs="Times New Roman"/>
        </w:rPr>
      </w:pPr>
      <w:r w:rsidRPr="000022D7">
        <w:rPr>
          <w:rFonts w:ascii="Times New Roman" w:hAnsi="Times New Roman" w:cs="Times New Roman"/>
        </w:rPr>
        <w:t>故</w:t>
      </w:r>
      <w:r w:rsidRPr="000022D7">
        <w:rPr>
          <w:rFonts w:ascii="Times New Roman" w:hAnsi="Times New Roman" w:cs="Times New Roman"/>
          <w:position w:val="-6"/>
        </w:rPr>
        <w:object w:dxaOrig="680" w:dyaOrig="279" w14:anchorId="1DEEE142">
          <v:shape id="_x0000_i1446" type="#_x0000_t75" style="width:33.25pt;height:13.55pt" o:ole="">
            <v:imagedata r:id="rId784" o:title=""/>
          </v:shape>
          <o:OLEObject Type="Embed" ProgID="Equation.DSMT4" ShapeID="_x0000_i1446" DrawAspect="Content" ObjectID="_1791321244" r:id="rId785"/>
        </w:object>
      </w:r>
      <w:r w:rsidRPr="000022D7">
        <w:rPr>
          <w:rFonts w:ascii="Times New Roman" w:hAnsi="Times New Roman" w:cs="Times New Roman"/>
        </w:rPr>
        <w:t>.</w:t>
      </w:r>
    </w:p>
    <w:p w14:paraId="7CDD10E5" w14:textId="77777777" w:rsidR="00C43EBE" w:rsidRPr="000022D7" w:rsidRDefault="00C43EBE" w:rsidP="00C43EBE">
      <w:pPr>
        <w:widowControl/>
        <w:snapToGrid w:val="0"/>
        <w:spacing w:line="360" w:lineRule="auto"/>
        <w:ind w:firstLine="420"/>
        <w:jc w:val="left"/>
        <w:rPr>
          <w:rFonts w:ascii="Times New Roman" w:hAnsi="Times New Roman" w:cs="Times New Roman"/>
        </w:rPr>
      </w:pPr>
    </w:p>
    <w:p w14:paraId="47DE29C9" w14:textId="4D74F946" w:rsidR="00C43EBE" w:rsidRPr="000022D7" w:rsidRDefault="003D55E1" w:rsidP="00C43EBE">
      <w:pPr>
        <w:widowControl/>
        <w:snapToGrid w:val="0"/>
        <w:spacing w:line="360" w:lineRule="auto"/>
        <w:ind w:firstLine="405"/>
        <w:jc w:val="left"/>
        <w:rPr>
          <w:rFonts w:ascii="Times New Roman" w:hAnsi="Times New Roman" w:cs="Times New Roman"/>
          <w:position w:val="-6"/>
        </w:rPr>
      </w:pPr>
      <w:r w:rsidRPr="000022D7">
        <w:rPr>
          <w:rFonts w:ascii="Times New Roman" w:hAnsi="Times New Roman" w:cs="Times New Roman"/>
          <w:b/>
        </w:rPr>
        <w:t>推论</w:t>
      </w:r>
      <w:r w:rsidR="008E7690">
        <w:rPr>
          <w:rFonts w:ascii="Times New Roman" w:hAnsi="Times New Roman" w:cs="Times New Roman" w:hint="eastAsia"/>
          <w:b/>
        </w:rPr>
        <w:t>1.2.</w:t>
      </w:r>
      <w:r w:rsidR="00C05D5E" w:rsidRPr="000022D7">
        <w:rPr>
          <w:rFonts w:ascii="Times New Roman" w:hAnsi="Times New Roman" w:cs="Times New Roman"/>
          <w:b/>
        </w:rPr>
        <w:t>1</w:t>
      </w:r>
      <w:r w:rsidR="00C43EBE" w:rsidRPr="000022D7">
        <w:rPr>
          <w:rFonts w:ascii="Times New Roman" w:hAnsi="Times New Roman" w:cs="Times New Roman"/>
          <w:b/>
        </w:rPr>
        <w:t xml:space="preserve"> </w:t>
      </w:r>
      <w:r w:rsidR="00C43EBE" w:rsidRPr="000022D7">
        <w:rPr>
          <w:rFonts w:ascii="Times New Roman" w:hAnsi="Times New Roman" w:cs="Times New Roman"/>
        </w:rPr>
        <w:t>设</w:t>
      </w:r>
      <w:r w:rsidR="00C43EBE" w:rsidRPr="000022D7">
        <w:rPr>
          <w:rFonts w:ascii="Times New Roman" w:hAnsi="Times New Roman" w:cs="Times New Roman"/>
          <w:position w:val="-10"/>
        </w:rPr>
        <w:object w:dxaOrig="1240" w:dyaOrig="320" w14:anchorId="70445845">
          <v:shape id="_x0000_i1447" type="#_x0000_t75" style="width:61.55pt;height:16pt" o:ole="">
            <v:imagedata r:id="rId786" o:title=""/>
          </v:shape>
          <o:OLEObject Type="Embed" ProgID="Equation.DSMT4" ShapeID="_x0000_i1447" DrawAspect="Content" ObjectID="_1791321245" r:id="rId787"/>
        </w:object>
      </w:r>
      <w:r w:rsidR="00C43EBE" w:rsidRPr="000022D7">
        <w:rPr>
          <w:rFonts w:ascii="Times New Roman" w:hAnsi="Times New Roman" w:cs="Times New Roman"/>
        </w:rPr>
        <w:t>为整数，如果</w:t>
      </w:r>
      <w:r w:rsidR="00C43EBE" w:rsidRPr="000022D7">
        <w:rPr>
          <w:rFonts w:ascii="Times New Roman" w:hAnsi="Times New Roman" w:cs="Times New Roman"/>
          <w:position w:val="-12"/>
        </w:rPr>
        <w:object w:dxaOrig="2140" w:dyaOrig="360" w14:anchorId="08FB5138">
          <v:shape id="_x0000_i1448" type="#_x0000_t75" style="width:106.45pt;height:19.1pt" o:ole="">
            <v:imagedata r:id="rId788" o:title=""/>
          </v:shape>
          <o:OLEObject Type="Embed" ProgID="Equation.DSMT4" ShapeID="_x0000_i1448" DrawAspect="Content" ObjectID="_1791321246" r:id="rId789"/>
        </w:object>
      </w:r>
      <w:r w:rsidR="00C43EBE" w:rsidRPr="000022D7">
        <w:rPr>
          <w:rFonts w:ascii="Times New Roman" w:hAnsi="Times New Roman" w:cs="Times New Roman"/>
        </w:rPr>
        <w:t xml:space="preserve"> </w:t>
      </w:r>
      <w:r w:rsidR="00C43EBE" w:rsidRPr="000022D7">
        <w:rPr>
          <w:rFonts w:ascii="Times New Roman" w:hAnsi="Times New Roman" w:cs="Times New Roman"/>
        </w:rPr>
        <w:t>则</w:t>
      </w:r>
    </w:p>
    <w:p w14:paraId="30F5E2F4" w14:textId="7AE966F3" w:rsidR="00C43EBE" w:rsidRPr="000022D7" w:rsidRDefault="00C43EBE" w:rsidP="00C43EBE">
      <w:pPr>
        <w:widowControl/>
        <w:snapToGrid w:val="0"/>
        <w:spacing w:line="360" w:lineRule="auto"/>
        <w:ind w:firstLine="405"/>
        <w:jc w:val="center"/>
        <w:rPr>
          <w:rFonts w:ascii="Times New Roman" w:hAnsi="Times New Roman" w:cs="Times New Roman"/>
        </w:rPr>
      </w:pPr>
      <w:r w:rsidRPr="000022D7">
        <w:rPr>
          <w:rFonts w:ascii="Times New Roman" w:hAnsi="Times New Roman" w:cs="Times New Roman"/>
          <w:position w:val="-12"/>
        </w:rPr>
        <w:object w:dxaOrig="1460" w:dyaOrig="360" w14:anchorId="2C679874">
          <v:shape id="_x0000_i1449" type="#_x0000_t75" style="width:1in;height:19.1pt" o:ole="">
            <v:imagedata r:id="rId790" o:title=""/>
          </v:shape>
          <o:OLEObject Type="Embed" ProgID="Equation.DSMT4" ShapeID="_x0000_i1449" DrawAspect="Content" ObjectID="_1791321247" r:id="rId791"/>
        </w:object>
      </w:r>
      <w:r w:rsidR="008E7690">
        <w:rPr>
          <w:rFonts w:ascii="Times New Roman" w:hAnsi="Times New Roman" w:cs="Times New Roman" w:hint="eastAsia"/>
        </w:rPr>
        <w:t>.</w:t>
      </w:r>
    </w:p>
    <w:p w14:paraId="641089CC" w14:textId="77777777" w:rsidR="00C43EBE" w:rsidRPr="000022D7" w:rsidRDefault="00C43EBE" w:rsidP="00C43EBE">
      <w:pPr>
        <w:widowControl/>
        <w:snapToGrid w:val="0"/>
        <w:spacing w:line="360" w:lineRule="auto"/>
        <w:ind w:firstLine="405"/>
        <w:jc w:val="left"/>
        <w:rPr>
          <w:rFonts w:ascii="Times New Roman" w:hAnsi="Times New Roman" w:cs="Times New Roman"/>
        </w:rPr>
      </w:pPr>
      <w:r w:rsidRPr="000022D7">
        <w:rPr>
          <w:rFonts w:ascii="Times New Roman" w:hAnsi="Times New Roman" w:cs="Times New Roman"/>
          <w:b/>
        </w:rPr>
        <w:t>证</w:t>
      </w:r>
      <w:r w:rsidRPr="000022D7">
        <w:rPr>
          <w:rFonts w:ascii="Times New Roman" w:hAnsi="Times New Roman" w:cs="Times New Roman"/>
          <w:b/>
        </w:rPr>
        <w:t xml:space="preserve">  </w:t>
      </w:r>
      <w:r w:rsidRPr="000022D7">
        <w:rPr>
          <w:rFonts w:ascii="Times New Roman" w:hAnsi="Times New Roman" w:cs="Times New Roman"/>
        </w:rPr>
        <w:t>我们对</w:t>
      </w:r>
      <w:r w:rsidRPr="000022D7">
        <w:rPr>
          <w:rFonts w:ascii="Times New Roman" w:hAnsi="Times New Roman" w:cs="Times New Roman"/>
          <w:i/>
        </w:rPr>
        <w:t>n</w:t>
      </w:r>
      <w:r w:rsidRPr="000022D7">
        <w:rPr>
          <w:rFonts w:ascii="Times New Roman" w:hAnsi="Times New Roman" w:cs="Times New Roman"/>
        </w:rPr>
        <w:t>作数学归纳法</w:t>
      </w:r>
      <w:r w:rsidRPr="000022D7">
        <w:rPr>
          <w:rFonts w:ascii="Times New Roman" w:hAnsi="Times New Roman" w:cs="Times New Roman"/>
        </w:rPr>
        <w:t xml:space="preserve">.  </w:t>
      </w:r>
    </w:p>
    <w:p w14:paraId="69834B2C" w14:textId="695A00A4" w:rsidR="00C43EBE" w:rsidRPr="000022D7" w:rsidRDefault="00C43EBE" w:rsidP="00C43EBE">
      <w:pPr>
        <w:widowControl/>
        <w:snapToGrid w:val="0"/>
        <w:spacing w:line="360" w:lineRule="auto"/>
        <w:ind w:firstLineChars="391" w:firstLine="821"/>
        <w:jc w:val="left"/>
        <w:rPr>
          <w:rFonts w:ascii="Times New Roman" w:hAnsi="Times New Roman" w:cs="Times New Roman"/>
        </w:rPr>
      </w:pPr>
      <w:r w:rsidRPr="000022D7">
        <w:rPr>
          <w:rFonts w:ascii="Times New Roman" w:hAnsi="Times New Roman" w:cs="Times New Roman"/>
          <w:i/>
        </w:rPr>
        <w:t>n</w:t>
      </w:r>
      <w:r w:rsidRPr="000022D7">
        <w:rPr>
          <w:rFonts w:ascii="Times New Roman" w:hAnsi="Times New Roman" w:cs="Times New Roman"/>
        </w:rPr>
        <w:t>=2</w:t>
      </w:r>
      <w:r w:rsidRPr="000022D7">
        <w:rPr>
          <w:rFonts w:ascii="Times New Roman" w:hAnsi="Times New Roman" w:cs="Times New Roman"/>
        </w:rPr>
        <w:t>时，</w:t>
      </w:r>
      <w:r w:rsidR="008E7690">
        <w:rPr>
          <w:rFonts w:ascii="Times New Roman" w:hAnsi="Times New Roman" w:cs="Times New Roman" w:hint="eastAsia"/>
        </w:rPr>
        <w:t>由</w:t>
      </w:r>
      <w:r w:rsidRPr="000022D7">
        <w:rPr>
          <w:rFonts w:ascii="Times New Roman" w:hAnsi="Times New Roman" w:cs="Times New Roman"/>
        </w:rPr>
        <w:t>定理</w:t>
      </w:r>
      <w:r w:rsidR="008E7690">
        <w:rPr>
          <w:rFonts w:ascii="Times New Roman" w:hAnsi="Times New Roman" w:cs="Times New Roman" w:hint="eastAsia"/>
        </w:rPr>
        <w:t>1.2.8</w:t>
      </w:r>
      <w:r w:rsidR="008E7690">
        <w:rPr>
          <w:rFonts w:ascii="Times New Roman" w:hAnsi="Times New Roman" w:cs="Times New Roman" w:hint="eastAsia"/>
        </w:rPr>
        <w:t>易得</w:t>
      </w:r>
      <w:r w:rsidRPr="000022D7">
        <w:rPr>
          <w:rFonts w:ascii="Times New Roman" w:hAnsi="Times New Roman" w:cs="Times New Roman"/>
        </w:rPr>
        <w:t>.</w:t>
      </w:r>
    </w:p>
    <w:p w14:paraId="6CE7BEAF" w14:textId="720255A9" w:rsidR="00C43EBE" w:rsidRPr="000022D7" w:rsidRDefault="00C43EBE" w:rsidP="00C43EBE">
      <w:pPr>
        <w:widowControl/>
        <w:snapToGrid w:val="0"/>
        <w:spacing w:line="360" w:lineRule="auto"/>
        <w:ind w:leftChars="200" w:left="420" w:firstLineChars="191" w:firstLine="401"/>
        <w:jc w:val="left"/>
        <w:rPr>
          <w:rFonts w:ascii="Times New Roman" w:hAnsi="Times New Roman" w:cs="Times New Roman"/>
        </w:rPr>
      </w:pPr>
      <w:r w:rsidRPr="000022D7">
        <w:rPr>
          <w:rFonts w:ascii="Times New Roman" w:hAnsi="Times New Roman" w:cs="Times New Roman"/>
        </w:rPr>
        <w:t>假设</w:t>
      </w:r>
      <w:r w:rsidRPr="000022D7">
        <w:rPr>
          <w:rFonts w:ascii="Times New Roman" w:hAnsi="Times New Roman" w:cs="Times New Roman"/>
          <w:i/>
        </w:rPr>
        <w:t>n</w:t>
      </w:r>
      <w:r w:rsidRPr="000022D7">
        <w:rPr>
          <w:rFonts w:ascii="Times New Roman" w:hAnsi="Times New Roman" w:cs="Times New Roman"/>
        </w:rPr>
        <w:t>-1</w:t>
      </w:r>
      <w:r w:rsidRPr="000022D7">
        <w:rPr>
          <w:rFonts w:ascii="Times New Roman" w:hAnsi="Times New Roman" w:cs="Times New Roman"/>
        </w:rPr>
        <w:t>时，命题成立</w:t>
      </w:r>
      <w:r w:rsidRPr="000022D7">
        <w:rPr>
          <w:rFonts w:ascii="Times New Roman" w:hAnsi="Times New Roman" w:cs="Times New Roman"/>
        </w:rPr>
        <w:t xml:space="preserve">. </w:t>
      </w:r>
      <w:r w:rsidRPr="000022D7">
        <w:rPr>
          <w:rFonts w:ascii="Times New Roman" w:hAnsi="Times New Roman" w:cs="Times New Roman"/>
        </w:rPr>
        <w:t>即</w:t>
      </w:r>
      <w:r w:rsidRPr="000022D7">
        <w:rPr>
          <w:rFonts w:ascii="Times New Roman" w:hAnsi="Times New Roman" w:cs="Times New Roman"/>
        </w:rPr>
        <w:t xml:space="preserve"> </w:t>
      </w:r>
      <w:r w:rsidRPr="000022D7">
        <w:rPr>
          <w:rFonts w:ascii="Times New Roman" w:hAnsi="Times New Roman" w:cs="Times New Roman"/>
          <w:position w:val="-12"/>
        </w:rPr>
        <w:object w:dxaOrig="1600" w:dyaOrig="360" w14:anchorId="1D505C14">
          <v:shape id="_x0000_i1450" type="#_x0000_t75" style="width:80pt;height:19.1pt" o:ole="">
            <v:imagedata r:id="rId792" o:title=""/>
          </v:shape>
          <o:OLEObject Type="Embed" ProgID="Equation.DSMT4" ShapeID="_x0000_i1450" DrawAspect="Content" ObjectID="_1791321248" r:id="rId793"/>
        </w:object>
      </w:r>
      <w:r w:rsidR="008E7690">
        <w:rPr>
          <w:rFonts w:ascii="Times New Roman" w:hAnsi="Times New Roman" w:cs="Times New Roman" w:hint="eastAsia"/>
        </w:rPr>
        <w:t>.</w:t>
      </w:r>
    </w:p>
    <w:p w14:paraId="118B2867" w14:textId="77777777" w:rsidR="00C43EBE" w:rsidRPr="000022D7" w:rsidRDefault="00C43EBE" w:rsidP="00C43EBE">
      <w:pPr>
        <w:widowControl/>
        <w:snapToGrid w:val="0"/>
        <w:spacing w:line="360" w:lineRule="auto"/>
        <w:ind w:leftChars="392" w:left="823" w:firstLineChars="100" w:firstLine="210"/>
        <w:jc w:val="left"/>
        <w:rPr>
          <w:rFonts w:ascii="Times New Roman" w:hAnsi="Times New Roman" w:cs="Times New Roman"/>
        </w:rPr>
      </w:pPr>
      <w:r w:rsidRPr="000022D7">
        <w:rPr>
          <w:rFonts w:ascii="Times New Roman" w:hAnsi="Times New Roman" w:cs="Times New Roman"/>
        </w:rPr>
        <w:t>对于</w:t>
      </w:r>
      <w:r w:rsidRPr="000022D7">
        <w:rPr>
          <w:rFonts w:ascii="Times New Roman" w:hAnsi="Times New Roman" w:cs="Times New Roman"/>
          <w:i/>
        </w:rPr>
        <w:t>n</w:t>
      </w:r>
      <w:r w:rsidRPr="000022D7">
        <w:rPr>
          <w:rFonts w:ascii="Times New Roman" w:hAnsi="Times New Roman" w:cs="Times New Roman"/>
        </w:rPr>
        <w:t>，根据归纳假设，我们有</w:t>
      </w:r>
      <w:r w:rsidRPr="000022D7">
        <w:rPr>
          <w:rFonts w:ascii="Times New Roman" w:hAnsi="Times New Roman" w:cs="Times New Roman"/>
          <w:position w:val="-12"/>
        </w:rPr>
        <w:object w:dxaOrig="1600" w:dyaOrig="360" w14:anchorId="2EE93F1D">
          <v:shape id="_x0000_i1451" type="#_x0000_t75" style="width:80pt;height:19.1pt" o:ole="">
            <v:imagedata r:id="rId794" o:title=""/>
          </v:shape>
          <o:OLEObject Type="Embed" ProgID="Equation.DSMT4" ShapeID="_x0000_i1451" DrawAspect="Content" ObjectID="_1791321249" r:id="rId795"/>
        </w:object>
      </w:r>
      <w:r w:rsidRPr="000022D7">
        <w:rPr>
          <w:rFonts w:ascii="Times New Roman" w:hAnsi="Times New Roman" w:cs="Times New Roman"/>
        </w:rPr>
        <w:t>，</w:t>
      </w:r>
    </w:p>
    <w:p w14:paraId="2299AF64" w14:textId="5A9277F7" w:rsidR="00C43EBE" w:rsidRPr="000022D7" w:rsidRDefault="00C43EBE" w:rsidP="00C43EBE">
      <w:pPr>
        <w:widowControl/>
        <w:snapToGrid w:val="0"/>
        <w:spacing w:line="360" w:lineRule="auto"/>
        <w:ind w:leftChars="392" w:left="823" w:firstLineChars="100" w:firstLine="210"/>
        <w:jc w:val="left"/>
        <w:rPr>
          <w:rFonts w:ascii="Times New Roman" w:hAnsi="Times New Roman" w:cs="Times New Roman"/>
        </w:rPr>
      </w:pPr>
      <w:r w:rsidRPr="000022D7">
        <w:rPr>
          <w:rFonts w:ascii="Times New Roman" w:hAnsi="Times New Roman" w:cs="Times New Roman"/>
        </w:rPr>
        <w:t>再根据</w:t>
      </w:r>
      <w:r w:rsidRPr="000022D7">
        <w:rPr>
          <w:rFonts w:ascii="Times New Roman" w:hAnsi="Times New Roman" w:cs="Times New Roman"/>
          <w:position w:val="-12"/>
        </w:rPr>
        <w:object w:dxaOrig="1060" w:dyaOrig="360" w14:anchorId="4526F8D4">
          <v:shape id="_x0000_i1452" type="#_x0000_t75" style="width:52.9pt;height:19.1pt" o:ole="">
            <v:imagedata r:id="rId796" o:title=""/>
          </v:shape>
          <o:OLEObject Type="Embed" ProgID="Equation.DSMT4" ShapeID="_x0000_i1452" DrawAspect="Content" ObjectID="_1791321250" r:id="rId797"/>
        </w:object>
      </w:r>
      <w:r w:rsidRPr="000022D7">
        <w:rPr>
          <w:rFonts w:ascii="Times New Roman" w:hAnsi="Times New Roman" w:cs="Times New Roman"/>
        </w:rPr>
        <w:t>及定理</w:t>
      </w:r>
      <w:r w:rsidRPr="000022D7">
        <w:rPr>
          <w:rFonts w:ascii="Times New Roman" w:hAnsi="Times New Roman" w:cs="Times New Roman"/>
        </w:rPr>
        <w:t>1</w:t>
      </w:r>
      <w:r w:rsidR="008E7690">
        <w:rPr>
          <w:rFonts w:ascii="Times New Roman" w:hAnsi="Times New Roman" w:cs="Times New Roman" w:hint="eastAsia"/>
        </w:rPr>
        <w:t>.2.8</w:t>
      </w:r>
      <w:r w:rsidRPr="000022D7">
        <w:rPr>
          <w:rFonts w:ascii="Times New Roman" w:hAnsi="Times New Roman" w:cs="Times New Roman"/>
        </w:rPr>
        <w:t>，</w:t>
      </w:r>
    </w:p>
    <w:p w14:paraId="7CEA5D1A" w14:textId="77777777" w:rsidR="00C43EBE" w:rsidRPr="000022D7" w:rsidRDefault="00C43EBE" w:rsidP="00C43EBE">
      <w:pPr>
        <w:widowControl/>
        <w:snapToGrid w:val="0"/>
        <w:spacing w:line="360" w:lineRule="auto"/>
        <w:ind w:leftChars="392" w:left="823" w:firstLineChars="100" w:firstLine="210"/>
        <w:jc w:val="left"/>
        <w:rPr>
          <w:rFonts w:ascii="Times New Roman" w:hAnsi="Times New Roman" w:cs="Times New Roman"/>
        </w:rPr>
      </w:pPr>
      <w:r w:rsidRPr="000022D7">
        <w:rPr>
          <w:rFonts w:ascii="Times New Roman" w:hAnsi="Times New Roman" w:cs="Times New Roman"/>
        </w:rPr>
        <w:t>我们得到</w:t>
      </w:r>
      <w:r w:rsidRPr="000022D7">
        <w:rPr>
          <w:rFonts w:ascii="Times New Roman" w:hAnsi="Times New Roman" w:cs="Times New Roman"/>
        </w:rPr>
        <w:t xml:space="preserve"> </w:t>
      </w:r>
      <w:r w:rsidRPr="000022D7">
        <w:rPr>
          <w:rFonts w:ascii="Times New Roman" w:hAnsi="Times New Roman" w:cs="Times New Roman"/>
          <w:position w:val="-12"/>
        </w:rPr>
        <w:object w:dxaOrig="3640" w:dyaOrig="360" w14:anchorId="0324A6D3">
          <v:shape id="_x0000_i1453" type="#_x0000_t75" style="width:180.9pt;height:19.1pt" o:ole="">
            <v:imagedata r:id="rId798" o:title=""/>
          </v:shape>
          <o:OLEObject Type="Embed" ProgID="Equation.DSMT4" ShapeID="_x0000_i1453" DrawAspect="Content" ObjectID="_1791321251" r:id="rId799"/>
        </w:object>
      </w:r>
    </w:p>
    <w:p w14:paraId="46029D1D" w14:textId="3CD7913C" w:rsidR="00C43EBE" w:rsidRPr="000022D7" w:rsidRDefault="00C43EBE" w:rsidP="00C43EBE">
      <w:pPr>
        <w:widowControl/>
        <w:snapToGrid w:val="0"/>
        <w:spacing w:line="360" w:lineRule="auto"/>
        <w:ind w:leftChars="200" w:left="420" w:firstLineChars="200" w:firstLine="420"/>
        <w:jc w:val="left"/>
        <w:rPr>
          <w:rFonts w:ascii="Times New Roman" w:hAnsi="Times New Roman" w:cs="Times New Roman"/>
        </w:rPr>
      </w:pPr>
      <w:r w:rsidRPr="000022D7">
        <w:rPr>
          <w:rFonts w:ascii="Times New Roman" w:hAnsi="Times New Roman" w:cs="Times New Roman"/>
        </w:rPr>
        <w:t>因此，命题对所有的</w:t>
      </w:r>
      <w:r w:rsidRPr="000022D7">
        <w:rPr>
          <w:rFonts w:ascii="Times New Roman" w:hAnsi="Times New Roman" w:cs="Times New Roman"/>
          <w:i/>
        </w:rPr>
        <w:t>n</w:t>
      </w:r>
      <w:r w:rsidRPr="000022D7">
        <w:rPr>
          <w:rFonts w:ascii="Times New Roman" w:hAnsi="Times New Roman" w:cs="Times New Roman"/>
        </w:rPr>
        <w:t>成立</w:t>
      </w:r>
      <w:r w:rsidRPr="000022D7">
        <w:rPr>
          <w:rFonts w:ascii="Times New Roman" w:hAnsi="Times New Roman" w:cs="Times New Roman"/>
        </w:rPr>
        <w:t>.</w:t>
      </w:r>
    </w:p>
    <w:p w14:paraId="6D524650" w14:textId="77777777" w:rsidR="00C43EBE" w:rsidRPr="000022D7" w:rsidRDefault="00C43EBE" w:rsidP="00C43EBE">
      <w:pPr>
        <w:widowControl/>
        <w:snapToGrid w:val="0"/>
        <w:spacing w:line="360" w:lineRule="auto"/>
        <w:ind w:leftChars="200" w:left="420" w:firstLineChars="200" w:firstLine="420"/>
        <w:jc w:val="left"/>
        <w:rPr>
          <w:rFonts w:ascii="Times New Roman" w:hAnsi="Times New Roman" w:cs="Times New Roman"/>
        </w:rPr>
      </w:pPr>
    </w:p>
    <w:p w14:paraId="5A153C18" w14:textId="77777777" w:rsidR="00C43EBE" w:rsidRPr="000022D7" w:rsidRDefault="00C43EBE" w:rsidP="00C05D5E">
      <w:pPr>
        <w:widowControl/>
        <w:snapToGrid w:val="0"/>
        <w:spacing w:line="360" w:lineRule="auto"/>
        <w:ind w:firstLine="405"/>
        <w:rPr>
          <w:rFonts w:ascii="Times New Roman" w:hAnsi="Times New Roman" w:cs="Times New Roman"/>
        </w:rPr>
      </w:pPr>
      <w:r w:rsidRPr="000022D7">
        <w:rPr>
          <w:rFonts w:ascii="Times New Roman" w:hAnsi="Times New Roman" w:cs="Times New Roman"/>
        </w:rPr>
        <w:t>前面我们讨论了如何求两个整数的最大公因数</w:t>
      </w:r>
      <w:r w:rsidRPr="000022D7">
        <w:rPr>
          <w:rFonts w:ascii="Times New Roman" w:hAnsi="Times New Roman" w:cs="Times New Roman"/>
        </w:rPr>
        <w:t xml:space="preserve">. </w:t>
      </w:r>
      <w:r w:rsidRPr="000022D7">
        <w:rPr>
          <w:rFonts w:ascii="Times New Roman" w:hAnsi="Times New Roman" w:cs="Times New Roman"/>
        </w:rPr>
        <w:t>对于</w:t>
      </w:r>
      <w:r w:rsidRPr="000022D7">
        <w:rPr>
          <w:rFonts w:ascii="Times New Roman" w:hAnsi="Times New Roman" w:cs="Times New Roman"/>
          <w:i/>
        </w:rPr>
        <w:t>n</w:t>
      </w:r>
      <w:proofErr w:type="gramStart"/>
      <w:r w:rsidRPr="000022D7">
        <w:rPr>
          <w:rFonts w:ascii="Times New Roman" w:hAnsi="Times New Roman" w:cs="Times New Roman"/>
        </w:rPr>
        <w:t>个</w:t>
      </w:r>
      <w:proofErr w:type="gramEnd"/>
      <w:r w:rsidRPr="000022D7">
        <w:rPr>
          <w:rFonts w:ascii="Times New Roman" w:hAnsi="Times New Roman" w:cs="Times New Roman"/>
        </w:rPr>
        <w:t>整数</w:t>
      </w:r>
      <w:r w:rsidRPr="000022D7">
        <w:rPr>
          <w:rFonts w:ascii="Times New Roman" w:hAnsi="Times New Roman" w:cs="Times New Roman"/>
          <w:position w:val="-12"/>
        </w:rPr>
        <w:object w:dxaOrig="880" w:dyaOrig="360" w14:anchorId="30209CE8">
          <v:shape id="_x0000_i1454" type="#_x0000_t75" style="width:44.9pt;height:19.1pt" o:ole="">
            <v:imagedata r:id="rId800" o:title=""/>
          </v:shape>
          <o:OLEObject Type="Embed" ProgID="Equation.DSMT4" ShapeID="_x0000_i1454" DrawAspect="Content" ObjectID="_1791321252" r:id="rId801"/>
        </w:object>
      </w:r>
      <w:r w:rsidRPr="000022D7">
        <w:rPr>
          <w:rFonts w:ascii="Times New Roman" w:hAnsi="Times New Roman" w:cs="Times New Roman"/>
        </w:rPr>
        <w:t>的最大公因数，我们可以用递归的方法，将求它们的最大公因数转化为一系列求两个整数的最大公因数</w:t>
      </w:r>
      <w:r w:rsidRPr="000022D7">
        <w:rPr>
          <w:rFonts w:ascii="Times New Roman" w:hAnsi="Times New Roman" w:cs="Times New Roman"/>
        </w:rPr>
        <w:t xml:space="preserve">. </w:t>
      </w:r>
      <w:r w:rsidRPr="000022D7">
        <w:rPr>
          <w:rFonts w:ascii="Times New Roman" w:hAnsi="Times New Roman" w:cs="Times New Roman"/>
        </w:rPr>
        <w:t>具体过程如下：</w:t>
      </w:r>
    </w:p>
    <w:p w14:paraId="477AB8E4" w14:textId="2AB8EAE4" w:rsidR="00C43EBE" w:rsidRPr="000022D7" w:rsidRDefault="00B67E4D" w:rsidP="00C05D5E">
      <w:pPr>
        <w:widowControl/>
        <w:snapToGrid w:val="0"/>
        <w:spacing w:line="360" w:lineRule="auto"/>
        <w:ind w:firstLine="405"/>
        <w:rPr>
          <w:rFonts w:ascii="Times New Roman" w:hAnsi="Times New Roman" w:cs="Times New Roman"/>
        </w:rPr>
      </w:pPr>
      <w:r w:rsidRPr="000022D7">
        <w:rPr>
          <w:rFonts w:ascii="Times New Roman" w:hAnsi="Times New Roman" w:cs="Times New Roman"/>
          <w:b/>
        </w:rPr>
        <w:t>推论</w:t>
      </w:r>
      <w:r w:rsidR="004B2D2F">
        <w:rPr>
          <w:rFonts w:ascii="Times New Roman" w:hAnsi="Times New Roman" w:cs="Times New Roman" w:hint="eastAsia"/>
          <w:b/>
        </w:rPr>
        <w:t>1.2.</w:t>
      </w:r>
      <w:r w:rsidRPr="000022D7">
        <w:rPr>
          <w:rFonts w:ascii="Times New Roman" w:hAnsi="Times New Roman" w:cs="Times New Roman"/>
          <w:b/>
        </w:rPr>
        <w:t>2</w:t>
      </w:r>
      <w:r w:rsidR="00C43EBE" w:rsidRPr="000022D7">
        <w:rPr>
          <w:rFonts w:ascii="Times New Roman" w:hAnsi="Times New Roman" w:cs="Times New Roman"/>
          <w:b/>
        </w:rPr>
        <w:t xml:space="preserve"> </w:t>
      </w:r>
      <w:r w:rsidR="00C43EBE" w:rsidRPr="000022D7">
        <w:rPr>
          <w:rFonts w:ascii="Times New Roman" w:hAnsi="Times New Roman" w:cs="Times New Roman"/>
        </w:rPr>
        <w:t>设</w:t>
      </w:r>
      <w:r w:rsidR="00C43EBE" w:rsidRPr="000022D7">
        <w:rPr>
          <w:rFonts w:ascii="Times New Roman" w:hAnsi="Times New Roman" w:cs="Times New Roman"/>
          <w:position w:val="-12"/>
        </w:rPr>
        <w:object w:dxaOrig="880" w:dyaOrig="360" w14:anchorId="6E304939">
          <v:shape id="_x0000_i1455" type="#_x0000_t75" style="width:44.9pt;height:19.1pt" o:ole="">
            <v:imagedata r:id="rId800" o:title=""/>
          </v:shape>
          <o:OLEObject Type="Embed" ProgID="Equation.DSMT4" ShapeID="_x0000_i1455" DrawAspect="Content" ObjectID="_1791321253" r:id="rId802"/>
        </w:object>
      </w:r>
      <w:r w:rsidR="00C43EBE" w:rsidRPr="000022D7">
        <w:rPr>
          <w:rFonts w:ascii="Times New Roman" w:hAnsi="Times New Roman" w:cs="Times New Roman"/>
        </w:rPr>
        <w:t>是</w:t>
      </w:r>
      <w:r w:rsidR="00C43EBE" w:rsidRPr="000022D7">
        <w:rPr>
          <w:rFonts w:ascii="Times New Roman" w:hAnsi="Times New Roman" w:cs="Times New Roman"/>
          <w:i/>
        </w:rPr>
        <w:t>n</w:t>
      </w:r>
      <w:proofErr w:type="gramStart"/>
      <w:r w:rsidR="00C43EBE" w:rsidRPr="000022D7">
        <w:rPr>
          <w:rFonts w:ascii="Times New Roman" w:hAnsi="Times New Roman" w:cs="Times New Roman"/>
        </w:rPr>
        <w:t>个</w:t>
      </w:r>
      <w:proofErr w:type="gramEnd"/>
      <w:r w:rsidR="00C43EBE" w:rsidRPr="000022D7">
        <w:rPr>
          <w:rFonts w:ascii="Times New Roman" w:hAnsi="Times New Roman" w:cs="Times New Roman"/>
        </w:rPr>
        <w:t>整数，且</w:t>
      </w:r>
      <w:r w:rsidR="00C43EBE" w:rsidRPr="000022D7">
        <w:rPr>
          <w:rFonts w:ascii="Times New Roman" w:hAnsi="Times New Roman" w:cs="Times New Roman"/>
          <w:position w:val="-12"/>
        </w:rPr>
        <w:object w:dxaOrig="620" w:dyaOrig="360" w14:anchorId="4D75F17D">
          <v:shape id="_x0000_i1456" type="#_x0000_t75" style="width:30.75pt;height:19.1pt" o:ole="">
            <v:imagedata r:id="rId803" o:title=""/>
          </v:shape>
          <o:OLEObject Type="Embed" ProgID="Equation.DSMT4" ShapeID="_x0000_i1456" DrawAspect="Content" ObjectID="_1791321254" r:id="rId804"/>
        </w:object>
      </w:r>
      <w:r w:rsidR="00C43EBE" w:rsidRPr="000022D7">
        <w:rPr>
          <w:rFonts w:ascii="Times New Roman" w:hAnsi="Times New Roman" w:cs="Times New Roman"/>
        </w:rPr>
        <w:t xml:space="preserve">. </w:t>
      </w:r>
      <w:r w:rsidR="00C43EBE" w:rsidRPr="000022D7">
        <w:rPr>
          <w:rFonts w:ascii="Times New Roman" w:hAnsi="Times New Roman" w:cs="Times New Roman"/>
        </w:rPr>
        <w:t>令</w:t>
      </w:r>
      <w:r w:rsidR="00C43EBE" w:rsidRPr="000022D7">
        <w:rPr>
          <w:rFonts w:ascii="Times New Roman" w:hAnsi="Times New Roman" w:cs="Times New Roman"/>
          <w:position w:val="-12"/>
        </w:rPr>
        <w:object w:dxaOrig="3040" w:dyaOrig="360" w14:anchorId="40BE23E6">
          <v:shape id="_x0000_i1457" type="#_x0000_t75" style="width:151.4pt;height:19.1pt" o:ole="">
            <v:imagedata r:id="rId805" o:title=""/>
          </v:shape>
          <o:OLEObject Type="Embed" ProgID="Equation.DSMT4" ShapeID="_x0000_i1457" DrawAspect="Content" ObjectID="_1791321255" r:id="rId806"/>
        </w:object>
      </w:r>
      <w:r w:rsidR="00C05D5E" w:rsidRPr="000022D7">
        <w:rPr>
          <w:rFonts w:ascii="Times New Roman" w:hAnsi="Times New Roman" w:cs="Times New Roman"/>
        </w:rPr>
        <w:t xml:space="preserve">, </w:t>
      </w:r>
      <w:r w:rsidR="00C43EBE" w:rsidRPr="000022D7">
        <w:rPr>
          <w:rFonts w:ascii="Times New Roman" w:hAnsi="Times New Roman" w:cs="Times New Roman"/>
        </w:rPr>
        <w:t>则</w:t>
      </w:r>
      <w:r w:rsidR="00C43EBE" w:rsidRPr="000022D7">
        <w:rPr>
          <w:rFonts w:ascii="Times New Roman" w:hAnsi="Times New Roman" w:cs="Times New Roman"/>
          <w:position w:val="-12"/>
        </w:rPr>
        <w:object w:dxaOrig="1460" w:dyaOrig="360" w14:anchorId="59740013">
          <v:shape id="_x0000_i1458" type="#_x0000_t75" style="width:73.25pt;height:19.1pt" o:ole="">
            <v:imagedata r:id="rId807" o:title=""/>
          </v:shape>
          <o:OLEObject Type="Embed" ProgID="Equation.DSMT4" ShapeID="_x0000_i1458" DrawAspect="Content" ObjectID="_1791321256" r:id="rId808"/>
        </w:object>
      </w:r>
      <w:r w:rsidR="00C43EBE" w:rsidRPr="000022D7">
        <w:rPr>
          <w:rFonts w:ascii="Times New Roman" w:hAnsi="Times New Roman" w:cs="Times New Roman"/>
        </w:rPr>
        <w:t>.</w:t>
      </w:r>
    </w:p>
    <w:p w14:paraId="4A13DFAA" w14:textId="77777777" w:rsidR="00C43EBE" w:rsidRPr="000022D7" w:rsidRDefault="00C43EBE" w:rsidP="00C43EBE">
      <w:pPr>
        <w:widowControl/>
        <w:snapToGrid w:val="0"/>
        <w:spacing w:line="360" w:lineRule="auto"/>
        <w:jc w:val="left"/>
        <w:rPr>
          <w:rFonts w:ascii="Times New Roman" w:hAnsi="Times New Roman" w:cs="Times New Roman"/>
        </w:rPr>
      </w:pPr>
    </w:p>
    <w:p w14:paraId="7778589E" w14:textId="34EB75BA" w:rsidR="00C43EBE" w:rsidRPr="000022D7" w:rsidRDefault="00C43EBE" w:rsidP="00B67E4D">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6F268B">
        <w:rPr>
          <w:rFonts w:ascii="Times New Roman" w:hAnsi="Times New Roman" w:cs="Times New Roman" w:hint="eastAsia"/>
          <w:b/>
        </w:rPr>
        <w:t>1.2.</w:t>
      </w:r>
      <w:r w:rsidR="00B67E4D" w:rsidRPr="000022D7">
        <w:rPr>
          <w:rFonts w:ascii="Times New Roman" w:hAnsi="Times New Roman" w:cs="Times New Roman"/>
          <w:b/>
        </w:rPr>
        <w:t>14</w:t>
      </w:r>
      <w:r w:rsidRPr="000022D7">
        <w:rPr>
          <w:rFonts w:ascii="Times New Roman" w:hAnsi="Times New Roman" w:cs="Times New Roman"/>
          <w:b/>
        </w:rPr>
        <w:t xml:space="preserve"> </w:t>
      </w:r>
      <w:r w:rsidRPr="000022D7">
        <w:rPr>
          <w:rFonts w:ascii="Times New Roman" w:hAnsi="Times New Roman" w:cs="Times New Roman"/>
        </w:rPr>
        <w:t>计算最大公因数</w:t>
      </w:r>
      <w:r w:rsidR="00E92FA7">
        <w:rPr>
          <w:rFonts w:ascii="Times New Roman" w:hAnsi="Times New Roman" w:cs="Times New Roman" w:hint="eastAsia"/>
        </w:rPr>
        <w:t xml:space="preserve"> (</w:t>
      </w:r>
      <w:r w:rsidR="00E92FA7" w:rsidRPr="00E92FA7">
        <w:rPr>
          <w:rFonts w:ascii="Times New Roman" w:hAnsi="Times New Roman" w:cs="Times New Roman"/>
        </w:rPr>
        <w:t>12, 25, 100, 256</w:t>
      </w:r>
      <w:r w:rsidR="00E92FA7">
        <w:rPr>
          <w:rFonts w:ascii="Times New Roman" w:hAnsi="Times New Roman" w:cs="Times New Roman" w:hint="eastAsia"/>
        </w:rPr>
        <w:t>)</w:t>
      </w:r>
      <w:r w:rsidRPr="000022D7">
        <w:rPr>
          <w:rFonts w:ascii="Times New Roman" w:hAnsi="Times New Roman" w:cs="Times New Roman"/>
        </w:rPr>
        <w:t>.</w:t>
      </w:r>
    </w:p>
    <w:p w14:paraId="5EEC99C3" w14:textId="77777777" w:rsidR="00C43EBE" w:rsidRDefault="00C43EBE" w:rsidP="00C43EBE">
      <w:pPr>
        <w:widowControl/>
        <w:snapToGrid w:val="0"/>
        <w:spacing w:line="360" w:lineRule="auto"/>
        <w:ind w:firstLine="405"/>
        <w:jc w:val="left"/>
        <w:rPr>
          <w:rFonts w:ascii="Times New Roman" w:hAnsi="Times New Roman" w:cs="Times New Roman"/>
        </w:rPr>
      </w:pPr>
      <w:r w:rsidRPr="000022D7">
        <w:rPr>
          <w:rFonts w:ascii="Times New Roman" w:hAnsi="Times New Roman" w:cs="Times New Roman"/>
          <w:b/>
        </w:rPr>
        <w:lastRenderedPageBreak/>
        <w:t>解</w:t>
      </w:r>
      <w:r w:rsidRPr="000022D7">
        <w:rPr>
          <w:rFonts w:ascii="Times New Roman" w:hAnsi="Times New Roman" w:cs="Times New Roman"/>
          <w:b/>
        </w:rPr>
        <w:t xml:space="preserve"> </w:t>
      </w:r>
      <w:r w:rsidRPr="000022D7">
        <w:rPr>
          <w:rFonts w:ascii="Times New Roman" w:hAnsi="Times New Roman" w:cs="Times New Roman"/>
        </w:rPr>
        <w:t>因为</w:t>
      </w:r>
    </w:p>
    <w:p w14:paraId="67EB36BB" w14:textId="04C4A1CA" w:rsidR="000136F9" w:rsidRDefault="000136F9" w:rsidP="000136F9">
      <w:pPr>
        <w:widowControl/>
        <w:snapToGrid w:val="0"/>
        <w:spacing w:line="360" w:lineRule="auto"/>
        <w:ind w:firstLine="405"/>
        <w:jc w:val="center"/>
        <w:rPr>
          <w:rFonts w:ascii="Times New Roman" w:hAnsi="Times New Roman" w:cs="Times New Roman"/>
        </w:rPr>
      </w:pPr>
      <w:r>
        <w:rPr>
          <w:rFonts w:ascii="Times New Roman" w:hAnsi="Times New Roman" w:cs="Times New Roman" w:hint="eastAsia"/>
        </w:rPr>
        <w:t>(12, 25) = 1,</w:t>
      </w:r>
    </w:p>
    <w:p w14:paraId="4C2E3901" w14:textId="5C44CFCC" w:rsidR="000136F9" w:rsidRDefault="000136F9" w:rsidP="000136F9">
      <w:pPr>
        <w:widowControl/>
        <w:snapToGrid w:val="0"/>
        <w:spacing w:line="360" w:lineRule="auto"/>
        <w:ind w:firstLine="405"/>
        <w:jc w:val="center"/>
        <w:rPr>
          <w:rFonts w:ascii="Times New Roman" w:hAnsi="Times New Roman" w:cs="Times New Roman"/>
        </w:rPr>
      </w:pPr>
      <w:r>
        <w:rPr>
          <w:rFonts w:ascii="Times New Roman" w:hAnsi="Times New Roman" w:cs="Times New Roman" w:hint="eastAsia"/>
        </w:rPr>
        <w:t>(1, 100) = 1,</w:t>
      </w:r>
    </w:p>
    <w:p w14:paraId="61F542DF" w14:textId="544D860F" w:rsidR="000136F9" w:rsidRPr="000022D7" w:rsidRDefault="000136F9" w:rsidP="003453CD">
      <w:pPr>
        <w:widowControl/>
        <w:snapToGrid w:val="0"/>
        <w:spacing w:line="360" w:lineRule="auto"/>
        <w:ind w:firstLine="405"/>
        <w:jc w:val="center"/>
        <w:rPr>
          <w:rFonts w:ascii="Times New Roman" w:hAnsi="Times New Roman" w:cs="Times New Roman"/>
        </w:rPr>
      </w:pPr>
      <w:r>
        <w:rPr>
          <w:rFonts w:ascii="Times New Roman" w:hAnsi="Times New Roman" w:cs="Times New Roman" w:hint="eastAsia"/>
        </w:rPr>
        <w:t>(1, 256) = 1,</w:t>
      </w:r>
    </w:p>
    <w:p w14:paraId="1458C9F0" w14:textId="446CD26F" w:rsidR="00C43EBE" w:rsidRPr="000022D7" w:rsidRDefault="00C43EBE" w:rsidP="003453CD">
      <w:pPr>
        <w:widowControl/>
        <w:snapToGrid w:val="0"/>
        <w:spacing w:line="360" w:lineRule="auto"/>
        <w:ind w:firstLine="709"/>
        <w:rPr>
          <w:rFonts w:ascii="Times New Roman" w:hAnsi="Times New Roman" w:cs="Times New Roman"/>
        </w:rPr>
      </w:pPr>
      <w:r w:rsidRPr="000022D7">
        <w:rPr>
          <w:rFonts w:ascii="Times New Roman" w:hAnsi="Times New Roman" w:cs="Times New Roman"/>
        </w:rPr>
        <w:t>所以最大公因数</w:t>
      </w:r>
      <w:r w:rsidR="00396927">
        <w:rPr>
          <w:rFonts w:ascii="Times New Roman" w:hAnsi="Times New Roman" w:cs="Times New Roman" w:hint="eastAsia"/>
        </w:rPr>
        <w:t xml:space="preserve"> (</w:t>
      </w:r>
      <w:r w:rsidR="00E92FA7" w:rsidRPr="00E92FA7">
        <w:rPr>
          <w:rFonts w:ascii="Times New Roman" w:hAnsi="Times New Roman" w:cs="Times New Roman"/>
        </w:rPr>
        <w:t>12, 25, 100, 256</w:t>
      </w:r>
      <w:r w:rsidR="00396927">
        <w:rPr>
          <w:rFonts w:ascii="Times New Roman" w:hAnsi="Times New Roman" w:cs="Times New Roman" w:hint="eastAsia"/>
        </w:rPr>
        <w:t xml:space="preserve">) = </w:t>
      </w:r>
      <w:r w:rsidR="000136F9">
        <w:rPr>
          <w:rFonts w:ascii="Times New Roman" w:hAnsi="Times New Roman" w:cs="Times New Roman" w:hint="eastAsia"/>
        </w:rPr>
        <w:t>1</w:t>
      </w:r>
      <w:r w:rsidR="00396927">
        <w:rPr>
          <w:rFonts w:ascii="Times New Roman" w:hAnsi="Times New Roman" w:cs="Times New Roman" w:hint="eastAsia"/>
        </w:rPr>
        <w:t>.</w:t>
      </w:r>
    </w:p>
    <w:p w14:paraId="2D47B177" w14:textId="77777777" w:rsidR="00C43EBE" w:rsidRPr="000022D7" w:rsidRDefault="00C43EBE" w:rsidP="00C43EBE">
      <w:pPr>
        <w:widowControl/>
        <w:snapToGrid w:val="0"/>
        <w:spacing w:line="360" w:lineRule="auto"/>
        <w:ind w:firstLineChars="300" w:firstLine="630"/>
        <w:jc w:val="left"/>
        <w:rPr>
          <w:rFonts w:ascii="Times New Roman" w:hAnsi="Times New Roman" w:cs="Times New Roman"/>
        </w:rPr>
      </w:pPr>
    </w:p>
    <w:p w14:paraId="326FDB54" w14:textId="3E40A068" w:rsidR="00C43EBE" w:rsidRPr="000022D7" w:rsidRDefault="00B67E4D" w:rsidP="00B67E4D">
      <w:pPr>
        <w:widowControl/>
        <w:snapToGrid w:val="0"/>
        <w:spacing w:line="360" w:lineRule="auto"/>
        <w:ind w:firstLine="405"/>
        <w:rPr>
          <w:rFonts w:ascii="Times New Roman" w:hAnsi="Times New Roman" w:cs="Times New Roman"/>
        </w:rPr>
      </w:pPr>
      <w:r w:rsidRPr="000022D7">
        <w:rPr>
          <w:rFonts w:ascii="Times New Roman" w:hAnsi="Times New Roman" w:cs="Times New Roman"/>
          <w:b/>
        </w:rPr>
        <w:t>推论</w:t>
      </w:r>
      <w:r w:rsidR="006F268B">
        <w:rPr>
          <w:rFonts w:ascii="Times New Roman" w:hAnsi="Times New Roman" w:cs="Times New Roman" w:hint="eastAsia"/>
          <w:b/>
        </w:rPr>
        <w:t>1.2.</w:t>
      </w:r>
      <w:r w:rsidRPr="000022D7">
        <w:rPr>
          <w:rFonts w:ascii="Times New Roman" w:hAnsi="Times New Roman" w:cs="Times New Roman"/>
          <w:b/>
        </w:rPr>
        <w:t>3</w:t>
      </w:r>
      <w:r w:rsidR="00C43EBE" w:rsidRPr="000022D7">
        <w:rPr>
          <w:rFonts w:ascii="Times New Roman" w:hAnsi="Times New Roman" w:cs="Times New Roman"/>
          <w:b/>
        </w:rPr>
        <w:t xml:space="preserve"> </w:t>
      </w:r>
      <w:r w:rsidR="00C43EBE" w:rsidRPr="000022D7">
        <w:rPr>
          <w:rFonts w:ascii="Times New Roman" w:hAnsi="Times New Roman" w:cs="Times New Roman"/>
        </w:rPr>
        <w:t>设</w:t>
      </w:r>
      <w:r w:rsidR="00C43EBE" w:rsidRPr="000022D7">
        <w:rPr>
          <w:rFonts w:ascii="Times New Roman" w:hAnsi="Times New Roman" w:cs="Times New Roman"/>
          <w:position w:val="-12"/>
        </w:rPr>
        <w:object w:dxaOrig="880" w:dyaOrig="360" w14:anchorId="2ED26A33">
          <v:shape id="_x0000_i1459" type="#_x0000_t75" style="width:44.9pt;height:19.1pt" o:ole="">
            <v:imagedata r:id="rId800" o:title=""/>
          </v:shape>
          <o:OLEObject Type="Embed" ProgID="Equation.DSMT4" ShapeID="_x0000_i1459" DrawAspect="Content" ObjectID="_1791321257" r:id="rId809"/>
        </w:object>
      </w:r>
      <w:r w:rsidR="00C43EBE" w:rsidRPr="000022D7">
        <w:rPr>
          <w:rFonts w:ascii="Times New Roman" w:hAnsi="Times New Roman" w:cs="Times New Roman"/>
        </w:rPr>
        <w:t>是任意</w:t>
      </w:r>
      <w:r w:rsidR="00C43EBE" w:rsidRPr="000022D7">
        <w:rPr>
          <w:rFonts w:ascii="Times New Roman" w:hAnsi="Times New Roman" w:cs="Times New Roman"/>
          <w:i/>
        </w:rPr>
        <w:t>n</w:t>
      </w:r>
      <w:proofErr w:type="gramStart"/>
      <w:r w:rsidR="00C43EBE" w:rsidRPr="000022D7">
        <w:rPr>
          <w:rFonts w:ascii="Times New Roman" w:hAnsi="Times New Roman" w:cs="Times New Roman"/>
        </w:rPr>
        <w:t>个</w:t>
      </w:r>
      <w:proofErr w:type="gramEnd"/>
      <w:r w:rsidR="00C43EBE" w:rsidRPr="000022D7">
        <w:rPr>
          <w:rFonts w:ascii="Times New Roman" w:hAnsi="Times New Roman" w:cs="Times New Roman"/>
        </w:rPr>
        <w:t>不全为零的整数，则</w:t>
      </w:r>
      <w:r w:rsidR="00C43EBE" w:rsidRPr="000022D7">
        <w:rPr>
          <w:rFonts w:ascii="Times New Roman" w:hAnsi="Times New Roman" w:cs="Times New Roman"/>
          <w:i/>
        </w:rPr>
        <w:t>d</w:t>
      </w:r>
      <w:r w:rsidR="00C43EBE" w:rsidRPr="000022D7">
        <w:rPr>
          <w:rFonts w:ascii="Times New Roman" w:hAnsi="Times New Roman" w:cs="Times New Roman"/>
        </w:rPr>
        <w:t>是最大公因数的充要条件是：</w:t>
      </w:r>
    </w:p>
    <w:p w14:paraId="083DE8BB" w14:textId="77777777" w:rsidR="00C43EBE" w:rsidRPr="000022D7" w:rsidRDefault="00C43EBE" w:rsidP="00C43EBE">
      <w:pPr>
        <w:widowControl/>
        <w:snapToGrid w:val="0"/>
        <w:spacing w:line="360" w:lineRule="auto"/>
        <w:ind w:firstLine="405"/>
        <w:jc w:val="left"/>
        <w:rPr>
          <w:rFonts w:ascii="Times New Roman" w:hAnsi="Times New Roman" w:cs="Times New Roman"/>
        </w:rPr>
      </w:pPr>
      <w:r w:rsidRPr="000022D7">
        <w:rPr>
          <w:rFonts w:ascii="Times New Roman" w:hAnsi="Times New Roman" w:cs="Times New Roman"/>
        </w:rPr>
        <w:t xml:space="preserve">       (</w:t>
      </w:r>
      <w:proofErr w:type="spellStart"/>
      <w:r w:rsidRPr="000022D7">
        <w:rPr>
          <w:rFonts w:ascii="Times New Roman" w:hAnsi="Times New Roman" w:cs="Times New Roman"/>
          <w:i/>
        </w:rPr>
        <w:t>i</w:t>
      </w:r>
      <w:proofErr w:type="spellEnd"/>
      <w:r w:rsidRPr="000022D7">
        <w:rPr>
          <w:rFonts w:ascii="Times New Roman" w:hAnsi="Times New Roman" w:cs="Times New Roman"/>
        </w:rPr>
        <w:t xml:space="preserve">) </w:t>
      </w:r>
      <w:r w:rsidRPr="000022D7">
        <w:rPr>
          <w:rFonts w:ascii="Times New Roman" w:hAnsi="Times New Roman" w:cs="Times New Roman"/>
          <w:i/>
        </w:rPr>
        <w:t>d</w:t>
      </w:r>
      <w:r w:rsidRPr="000022D7">
        <w:rPr>
          <w:rFonts w:ascii="Times New Roman" w:hAnsi="Times New Roman" w:cs="Times New Roman"/>
        </w:rPr>
        <w:t xml:space="preserve"> | </w:t>
      </w:r>
      <w:r w:rsidRPr="000022D7">
        <w:rPr>
          <w:rFonts w:ascii="Times New Roman" w:hAnsi="Times New Roman" w:cs="Times New Roman"/>
          <w:i/>
        </w:rPr>
        <w:t>a</w:t>
      </w:r>
      <w:r w:rsidRPr="000022D7">
        <w:rPr>
          <w:rFonts w:ascii="Times New Roman" w:hAnsi="Times New Roman" w:cs="Times New Roman"/>
          <w:vertAlign w:val="subscript"/>
        </w:rPr>
        <w:t>1</w:t>
      </w:r>
      <w:r w:rsidRPr="000022D7">
        <w:rPr>
          <w:rFonts w:ascii="Times New Roman" w:hAnsi="Times New Roman" w:cs="Times New Roman"/>
        </w:rPr>
        <w:t xml:space="preserve">, </w:t>
      </w:r>
      <w:proofErr w:type="gramStart"/>
      <w:r w:rsidRPr="000022D7">
        <w:rPr>
          <w:rFonts w:ascii="Times New Roman" w:hAnsi="Times New Roman" w:cs="Times New Roman"/>
        </w:rPr>
        <w:t xml:space="preserve">…,  </w:t>
      </w:r>
      <w:r w:rsidRPr="000022D7">
        <w:rPr>
          <w:rFonts w:ascii="Times New Roman" w:hAnsi="Times New Roman" w:cs="Times New Roman"/>
          <w:i/>
        </w:rPr>
        <w:t>d</w:t>
      </w:r>
      <w:proofErr w:type="gramEnd"/>
      <w:r w:rsidRPr="000022D7">
        <w:rPr>
          <w:rFonts w:ascii="Times New Roman" w:hAnsi="Times New Roman" w:cs="Times New Roman"/>
        </w:rPr>
        <w:t xml:space="preserve"> | </w:t>
      </w:r>
      <w:r w:rsidRPr="000022D7">
        <w:rPr>
          <w:rFonts w:ascii="Times New Roman" w:hAnsi="Times New Roman" w:cs="Times New Roman"/>
          <w:i/>
        </w:rPr>
        <w:t>a</w:t>
      </w:r>
      <w:r w:rsidRPr="000022D7">
        <w:rPr>
          <w:rFonts w:ascii="Times New Roman" w:hAnsi="Times New Roman" w:cs="Times New Roman"/>
          <w:i/>
          <w:vertAlign w:val="subscript"/>
        </w:rPr>
        <w:t>n</w:t>
      </w:r>
    </w:p>
    <w:p w14:paraId="4A15FEC9" w14:textId="77777777" w:rsidR="00C43EBE" w:rsidRPr="000022D7" w:rsidRDefault="00C43EBE" w:rsidP="00C43EBE">
      <w:pPr>
        <w:widowControl/>
        <w:snapToGrid w:val="0"/>
        <w:spacing w:line="360" w:lineRule="auto"/>
        <w:ind w:firstLine="405"/>
        <w:jc w:val="left"/>
        <w:rPr>
          <w:rFonts w:ascii="Times New Roman" w:hAnsi="Times New Roman" w:cs="Times New Roman"/>
        </w:rPr>
      </w:pPr>
      <w:r w:rsidRPr="000022D7">
        <w:rPr>
          <w:rFonts w:ascii="Times New Roman" w:hAnsi="Times New Roman" w:cs="Times New Roman"/>
        </w:rPr>
        <w:t xml:space="preserve">       (</w:t>
      </w:r>
      <w:r w:rsidRPr="000022D7">
        <w:rPr>
          <w:rFonts w:ascii="Times New Roman" w:hAnsi="Times New Roman" w:cs="Times New Roman"/>
          <w:i/>
        </w:rPr>
        <w:t>ii</w:t>
      </w:r>
      <w:r w:rsidRPr="000022D7">
        <w:rPr>
          <w:rFonts w:ascii="Times New Roman" w:hAnsi="Times New Roman" w:cs="Times New Roman"/>
        </w:rPr>
        <w:t xml:space="preserve">) </w:t>
      </w:r>
      <w:r w:rsidRPr="000022D7">
        <w:rPr>
          <w:rFonts w:ascii="Times New Roman" w:hAnsi="Times New Roman" w:cs="Times New Roman"/>
        </w:rPr>
        <w:t>若</w:t>
      </w:r>
      <w:r w:rsidRPr="000022D7">
        <w:rPr>
          <w:rFonts w:ascii="Times New Roman" w:hAnsi="Times New Roman" w:cs="Times New Roman"/>
          <w:i/>
        </w:rPr>
        <w:t>e</w:t>
      </w:r>
      <w:r w:rsidRPr="000022D7">
        <w:rPr>
          <w:rFonts w:ascii="Times New Roman" w:hAnsi="Times New Roman" w:cs="Times New Roman"/>
        </w:rPr>
        <w:t xml:space="preserve"> | </w:t>
      </w:r>
      <w:r w:rsidRPr="000022D7">
        <w:rPr>
          <w:rFonts w:ascii="Times New Roman" w:hAnsi="Times New Roman" w:cs="Times New Roman"/>
          <w:i/>
        </w:rPr>
        <w:t>a</w:t>
      </w:r>
      <w:r w:rsidRPr="000022D7">
        <w:rPr>
          <w:rFonts w:ascii="Times New Roman" w:hAnsi="Times New Roman" w:cs="Times New Roman"/>
          <w:vertAlign w:val="subscript"/>
        </w:rPr>
        <w:t>1</w:t>
      </w:r>
      <w:r w:rsidRPr="000022D7">
        <w:rPr>
          <w:rFonts w:ascii="Times New Roman" w:hAnsi="Times New Roman" w:cs="Times New Roman"/>
        </w:rPr>
        <w:t xml:space="preserve">, …,  </w:t>
      </w:r>
      <w:r w:rsidRPr="000022D7">
        <w:rPr>
          <w:rFonts w:ascii="Times New Roman" w:hAnsi="Times New Roman" w:cs="Times New Roman"/>
          <w:i/>
        </w:rPr>
        <w:t>e</w:t>
      </w:r>
      <w:r w:rsidRPr="000022D7">
        <w:rPr>
          <w:rFonts w:ascii="Times New Roman" w:hAnsi="Times New Roman" w:cs="Times New Roman"/>
        </w:rPr>
        <w:t xml:space="preserve"> | </w:t>
      </w:r>
      <w:r w:rsidRPr="000022D7">
        <w:rPr>
          <w:rFonts w:ascii="Times New Roman" w:hAnsi="Times New Roman" w:cs="Times New Roman"/>
          <w:i/>
        </w:rPr>
        <w:t>a</w:t>
      </w:r>
      <w:r w:rsidRPr="000022D7">
        <w:rPr>
          <w:rFonts w:ascii="Times New Roman" w:hAnsi="Times New Roman" w:cs="Times New Roman"/>
          <w:i/>
          <w:vertAlign w:val="subscript"/>
        </w:rPr>
        <w:t>n</w:t>
      </w:r>
      <w:r w:rsidRPr="000022D7">
        <w:rPr>
          <w:rFonts w:ascii="Times New Roman" w:hAnsi="Times New Roman" w:cs="Times New Roman"/>
        </w:rPr>
        <w:t>，则</w:t>
      </w:r>
      <w:r w:rsidRPr="000022D7">
        <w:rPr>
          <w:rFonts w:ascii="Times New Roman" w:hAnsi="Times New Roman" w:cs="Times New Roman"/>
          <w:i/>
        </w:rPr>
        <w:t>e</w:t>
      </w:r>
      <w:r w:rsidRPr="000022D7">
        <w:rPr>
          <w:rFonts w:ascii="Times New Roman" w:hAnsi="Times New Roman" w:cs="Times New Roman"/>
        </w:rPr>
        <w:t xml:space="preserve"> |</w:t>
      </w:r>
      <w:r w:rsidRPr="000022D7">
        <w:rPr>
          <w:rFonts w:ascii="Times New Roman" w:hAnsi="Times New Roman" w:cs="Times New Roman"/>
          <w:i/>
        </w:rPr>
        <w:t xml:space="preserve"> d</w:t>
      </w:r>
    </w:p>
    <w:p w14:paraId="48DC4F58" w14:textId="461FBEA6" w:rsidR="00C43EBE" w:rsidRPr="000022D7" w:rsidRDefault="00C43EBE" w:rsidP="00C43EBE">
      <w:pPr>
        <w:widowControl/>
        <w:snapToGrid w:val="0"/>
        <w:spacing w:line="360" w:lineRule="auto"/>
        <w:ind w:firstLine="405"/>
        <w:jc w:val="left"/>
        <w:rPr>
          <w:rFonts w:ascii="Times New Roman" w:hAnsi="Times New Roman" w:cs="Times New Roman"/>
        </w:rPr>
      </w:pPr>
      <w:r w:rsidRPr="000022D7">
        <w:rPr>
          <w:rFonts w:ascii="Times New Roman" w:hAnsi="Times New Roman" w:cs="Times New Roman"/>
          <w:b/>
        </w:rPr>
        <w:t>证</w:t>
      </w:r>
      <w:r w:rsidRPr="000022D7">
        <w:rPr>
          <w:rFonts w:ascii="Times New Roman" w:hAnsi="Times New Roman" w:cs="Times New Roman"/>
          <w:b/>
        </w:rPr>
        <w:t xml:space="preserve">  </w:t>
      </w:r>
      <w:r w:rsidRPr="000022D7">
        <w:rPr>
          <w:rFonts w:ascii="Times New Roman" w:hAnsi="Times New Roman" w:cs="Times New Roman"/>
        </w:rPr>
        <w:t>该证明思路与过程，同定理</w:t>
      </w:r>
      <w:r w:rsidR="006F268B">
        <w:rPr>
          <w:rFonts w:ascii="Times New Roman" w:hAnsi="Times New Roman" w:cs="Times New Roman" w:hint="eastAsia"/>
        </w:rPr>
        <w:t>1.2.</w:t>
      </w:r>
      <w:r w:rsidR="00B67E4D" w:rsidRPr="000022D7">
        <w:rPr>
          <w:rFonts w:ascii="Times New Roman" w:hAnsi="Times New Roman" w:cs="Times New Roman"/>
        </w:rPr>
        <w:t>6</w:t>
      </w:r>
      <w:r w:rsidRPr="000022D7">
        <w:rPr>
          <w:rFonts w:ascii="Times New Roman" w:hAnsi="Times New Roman" w:cs="Times New Roman"/>
        </w:rPr>
        <w:t>类似</w:t>
      </w:r>
      <w:r w:rsidRPr="000022D7">
        <w:rPr>
          <w:rFonts w:ascii="Times New Roman" w:hAnsi="Times New Roman" w:cs="Times New Roman"/>
        </w:rPr>
        <w:t xml:space="preserve">. </w:t>
      </w:r>
    </w:p>
    <w:p w14:paraId="46DCB324" w14:textId="77777777" w:rsidR="00C43EBE" w:rsidRPr="000022D7" w:rsidRDefault="00C43EBE" w:rsidP="00C43EBE">
      <w:pPr>
        <w:widowControl/>
        <w:snapToGrid w:val="0"/>
        <w:spacing w:line="360" w:lineRule="auto"/>
        <w:ind w:firstLine="405"/>
        <w:jc w:val="left"/>
        <w:rPr>
          <w:rFonts w:ascii="Times New Roman" w:hAnsi="Times New Roman" w:cs="Times New Roman"/>
          <w:b/>
        </w:rPr>
      </w:pPr>
    </w:p>
    <w:p w14:paraId="1480407F" w14:textId="0C7D165C" w:rsidR="00C43EBE" w:rsidRPr="000022D7" w:rsidRDefault="00C43EBE" w:rsidP="00C43EBE">
      <w:pPr>
        <w:widowControl/>
        <w:snapToGrid w:val="0"/>
        <w:spacing w:line="360" w:lineRule="auto"/>
        <w:ind w:firstLine="405"/>
        <w:jc w:val="left"/>
        <w:rPr>
          <w:rFonts w:ascii="Times New Roman" w:hAnsi="Times New Roman" w:cs="Times New Roman"/>
        </w:rPr>
      </w:pPr>
      <w:r w:rsidRPr="000022D7">
        <w:rPr>
          <w:rFonts w:ascii="Times New Roman" w:hAnsi="Times New Roman" w:cs="Times New Roman"/>
          <w:b/>
          <w:szCs w:val="21"/>
        </w:rPr>
        <w:t>定理</w:t>
      </w:r>
      <w:r w:rsidR="006F268B">
        <w:rPr>
          <w:rFonts w:ascii="Times New Roman" w:hAnsi="Times New Roman" w:cs="Times New Roman" w:hint="eastAsia"/>
          <w:b/>
        </w:rPr>
        <w:t>1.2.</w:t>
      </w:r>
      <w:r w:rsidR="00680076" w:rsidRPr="000022D7">
        <w:rPr>
          <w:rFonts w:ascii="Times New Roman" w:hAnsi="Times New Roman" w:cs="Times New Roman"/>
          <w:b/>
        </w:rPr>
        <w:t>9</w:t>
      </w:r>
      <w:r w:rsidRPr="000022D7">
        <w:rPr>
          <w:rFonts w:ascii="Times New Roman" w:hAnsi="Times New Roman" w:cs="Times New Roman"/>
          <w:b/>
        </w:rPr>
        <w:t xml:space="preserve"> </w:t>
      </w:r>
      <w:r w:rsidRPr="000022D7">
        <w:rPr>
          <w:rFonts w:ascii="Times New Roman" w:hAnsi="Times New Roman" w:cs="Times New Roman"/>
        </w:rPr>
        <w:t>设</w:t>
      </w:r>
      <w:r w:rsidRPr="000022D7">
        <w:rPr>
          <w:rFonts w:ascii="Times New Roman" w:hAnsi="Times New Roman" w:cs="Times New Roman"/>
          <w:i/>
        </w:rPr>
        <w:t>a</w:t>
      </w:r>
      <w:r w:rsidRPr="000022D7">
        <w:rPr>
          <w:rFonts w:ascii="Times New Roman" w:hAnsi="Times New Roman" w:cs="Times New Roman"/>
        </w:rPr>
        <w:t>，</w:t>
      </w:r>
      <w:r w:rsidRPr="000022D7">
        <w:rPr>
          <w:rFonts w:ascii="Times New Roman" w:hAnsi="Times New Roman" w:cs="Times New Roman"/>
          <w:i/>
        </w:rPr>
        <w:t>b</w:t>
      </w:r>
      <w:r w:rsidRPr="000022D7">
        <w:rPr>
          <w:rFonts w:ascii="Times New Roman" w:hAnsi="Times New Roman" w:cs="Times New Roman"/>
        </w:rPr>
        <w:t>，</w:t>
      </w:r>
      <w:r w:rsidRPr="000022D7">
        <w:rPr>
          <w:rFonts w:ascii="Times New Roman" w:hAnsi="Times New Roman" w:cs="Times New Roman"/>
          <w:i/>
        </w:rPr>
        <w:t>c</w:t>
      </w:r>
      <w:r w:rsidRPr="000022D7">
        <w:rPr>
          <w:rFonts w:ascii="Times New Roman" w:hAnsi="Times New Roman" w:cs="Times New Roman"/>
        </w:rPr>
        <w:t>是三个整数，</w:t>
      </w:r>
      <w:r w:rsidRPr="000022D7">
        <w:rPr>
          <w:rFonts w:ascii="Times New Roman" w:hAnsi="Times New Roman" w:cs="Times New Roman"/>
        </w:rPr>
        <w:t xml:space="preserve"> </w:t>
      </w:r>
      <w:r w:rsidRPr="000022D7">
        <w:rPr>
          <w:rFonts w:ascii="Times New Roman" w:hAnsi="Times New Roman" w:cs="Times New Roman"/>
        </w:rPr>
        <w:t>且</w:t>
      </w:r>
      <w:r w:rsidRPr="000022D7">
        <w:rPr>
          <w:rFonts w:ascii="Times New Roman" w:hAnsi="Times New Roman" w:cs="Times New Roman"/>
          <w:position w:val="-6"/>
        </w:rPr>
        <w:object w:dxaOrig="540" w:dyaOrig="279" w14:anchorId="48C17338">
          <v:shape id="_x0000_i1460" type="#_x0000_t75" style="width:27.1pt;height:14.75pt" o:ole="">
            <v:imagedata r:id="rId810" o:title=""/>
          </v:shape>
          <o:OLEObject Type="Embed" ProgID="Equation.DSMT4" ShapeID="_x0000_i1460" DrawAspect="Content" ObjectID="_1791321258" r:id="rId811"/>
        </w:object>
      </w:r>
      <w:r w:rsidRPr="000022D7">
        <w:rPr>
          <w:rFonts w:ascii="Times New Roman" w:hAnsi="Times New Roman" w:cs="Times New Roman"/>
        </w:rPr>
        <w:t xml:space="preserve">. </w:t>
      </w:r>
      <w:r w:rsidRPr="000022D7">
        <w:rPr>
          <w:rFonts w:ascii="Times New Roman" w:hAnsi="Times New Roman" w:cs="Times New Roman"/>
        </w:rPr>
        <w:t>如果</w:t>
      </w:r>
      <w:r w:rsidRPr="000022D7">
        <w:rPr>
          <w:rFonts w:ascii="Times New Roman" w:hAnsi="Times New Roman" w:cs="Times New Roman"/>
          <w:position w:val="-10"/>
        </w:rPr>
        <w:object w:dxaOrig="1719" w:dyaOrig="320" w14:anchorId="406E0136">
          <v:shape id="_x0000_i1461" type="#_x0000_t75" style="width:86.15pt;height:16pt" o:ole="">
            <v:imagedata r:id="rId812" o:title=""/>
          </v:shape>
          <o:OLEObject Type="Embed" ProgID="Equation.DSMT4" ShapeID="_x0000_i1461" DrawAspect="Content" ObjectID="_1791321259" r:id="rId813"/>
        </w:object>
      </w:r>
      <w:r w:rsidRPr="000022D7">
        <w:rPr>
          <w:rFonts w:ascii="Times New Roman" w:hAnsi="Times New Roman" w:cs="Times New Roman"/>
        </w:rPr>
        <w:t>，则</w:t>
      </w:r>
      <w:r w:rsidRPr="000022D7">
        <w:rPr>
          <w:rFonts w:ascii="Times New Roman" w:hAnsi="Times New Roman" w:cs="Times New Roman"/>
          <w:position w:val="-10"/>
        </w:rPr>
        <w:object w:dxaOrig="460" w:dyaOrig="320" w14:anchorId="57315499">
          <v:shape id="_x0000_i1462" type="#_x0000_t75" style="width:23.4pt;height:16pt" o:ole="">
            <v:imagedata r:id="rId814" o:title=""/>
          </v:shape>
          <o:OLEObject Type="Embed" ProgID="Equation.DSMT4" ShapeID="_x0000_i1462" DrawAspect="Content" ObjectID="_1791321260" r:id="rId815"/>
        </w:object>
      </w:r>
    </w:p>
    <w:p w14:paraId="1736F506" w14:textId="4FA219BA" w:rsidR="00C43EBE" w:rsidRPr="000022D7"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证</w:t>
      </w:r>
      <w:r w:rsidRPr="000022D7">
        <w:rPr>
          <w:rFonts w:ascii="Times New Roman" w:hAnsi="Times New Roman" w:cs="Times New Roman"/>
          <w:b/>
        </w:rPr>
        <w:t xml:space="preserve">  </w:t>
      </w:r>
      <w:r w:rsidRPr="000022D7">
        <w:rPr>
          <w:rFonts w:ascii="Times New Roman" w:hAnsi="Times New Roman" w:cs="Times New Roman"/>
        </w:rPr>
        <w:t>根据假设条件和定理</w:t>
      </w:r>
      <w:r w:rsidR="006F268B">
        <w:rPr>
          <w:rFonts w:ascii="Times New Roman" w:hAnsi="Times New Roman" w:cs="Times New Roman" w:hint="eastAsia"/>
        </w:rPr>
        <w:t>1.2.</w:t>
      </w:r>
      <w:r w:rsidR="004612D2" w:rsidRPr="000022D7">
        <w:rPr>
          <w:rFonts w:ascii="Times New Roman" w:hAnsi="Times New Roman" w:cs="Times New Roman"/>
        </w:rPr>
        <w:t>8</w:t>
      </w:r>
      <w:r w:rsidRPr="000022D7">
        <w:rPr>
          <w:rFonts w:ascii="Times New Roman" w:hAnsi="Times New Roman" w:cs="Times New Roman"/>
        </w:rPr>
        <w:t>，</w:t>
      </w:r>
    </w:p>
    <w:p w14:paraId="32629317" w14:textId="22F9E11A"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我们有</w:t>
      </w:r>
      <w:r w:rsidRPr="000022D7">
        <w:rPr>
          <w:rFonts w:ascii="Times New Roman" w:hAnsi="Times New Roman" w:cs="Times New Roman"/>
          <w:position w:val="-10"/>
        </w:rPr>
        <w:object w:dxaOrig="1719" w:dyaOrig="320" w14:anchorId="1A876593">
          <v:shape id="_x0000_i1463" type="#_x0000_t75" style="width:86.15pt;height:16pt" o:ole="">
            <v:imagedata r:id="rId816" o:title=""/>
          </v:shape>
          <o:OLEObject Type="Embed" ProgID="Equation.DSMT4" ShapeID="_x0000_i1463" DrawAspect="Content" ObjectID="_1791321261" r:id="rId817"/>
        </w:object>
      </w:r>
      <w:r w:rsidR="004612D2" w:rsidRPr="000022D7">
        <w:rPr>
          <w:rFonts w:ascii="Times New Roman" w:hAnsi="Times New Roman" w:cs="Times New Roman"/>
        </w:rPr>
        <w:t>,</w:t>
      </w:r>
    </w:p>
    <w:p w14:paraId="0AB19DC5" w14:textId="52250D6D"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从而</w:t>
      </w:r>
      <w:r w:rsidR="004612D2" w:rsidRPr="000022D7">
        <w:rPr>
          <w:rFonts w:ascii="Times New Roman" w:hAnsi="Times New Roman" w:cs="Times New Roman"/>
          <w:position w:val="-10"/>
        </w:rPr>
        <w:object w:dxaOrig="460" w:dyaOrig="320" w14:anchorId="6C3AB34E">
          <v:shape id="_x0000_i1464" type="#_x0000_t75" style="width:23.4pt;height:16pt" o:ole="">
            <v:imagedata r:id="rId814" o:title=""/>
          </v:shape>
          <o:OLEObject Type="Embed" ProgID="Equation.DSMT4" ShapeID="_x0000_i1464" DrawAspect="Content" ObjectID="_1791321262" r:id="rId818"/>
        </w:object>
      </w:r>
    </w:p>
    <w:p w14:paraId="3A993196" w14:textId="77777777" w:rsidR="00C43EBE" w:rsidRPr="000022D7" w:rsidRDefault="00C43EBE" w:rsidP="00C43EBE">
      <w:pPr>
        <w:widowControl/>
        <w:snapToGrid w:val="0"/>
        <w:spacing w:line="360" w:lineRule="auto"/>
        <w:jc w:val="left"/>
        <w:rPr>
          <w:rFonts w:ascii="Times New Roman" w:hAnsi="Times New Roman" w:cs="Times New Roman"/>
        </w:rPr>
      </w:pPr>
    </w:p>
    <w:p w14:paraId="22101CFD" w14:textId="4581CE8B" w:rsidR="00C43EBE" w:rsidRPr="000022D7" w:rsidRDefault="00C43EBE" w:rsidP="00C43EBE">
      <w:pPr>
        <w:widowControl/>
        <w:snapToGrid w:val="0"/>
        <w:spacing w:line="360" w:lineRule="auto"/>
        <w:ind w:firstLine="405"/>
        <w:jc w:val="left"/>
        <w:rPr>
          <w:rFonts w:ascii="Times New Roman" w:hAnsi="Times New Roman" w:cs="Times New Roman"/>
          <w:szCs w:val="21"/>
        </w:rPr>
      </w:pPr>
      <w:r w:rsidRPr="000022D7">
        <w:rPr>
          <w:rFonts w:ascii="Times New Roman" w:hAnsi="Times New Roman" w:cs="Times New Roman"/>
          <w:b/>
          <w:szCs w:val="21"/>
        </w:rPr>
        <w:t>定理</w:t>
      </w:r>
      <w:r w:rsidR="006F268B">
        <w:rPr>
          <w:rFonts w:ascii="Times New Roman" w:hAnsi="Times New Roman" w:cs="Times New Roman" w:hint="eastAsia"/>
          <w:b/>
        </w:rPr>
        <w:t>1.2.</w:t>
      </w:r>
      <w:r w:rsidR="004612D2" w:rsidRPr="000022D7">
        <w:rPr>
          <w:rFonts w:ascii="Times New Roman" w:hAnsi="Times New Roman" w:cs="Times New Roman"/>
          <w:b/>
          <w:szCs w:val="21"/>
        </w:rPr>
        <w:t>10</w:t>
      </w:r>
      <w:r w:rsidRPr="000022D7">
        <w:rPr>
          <w:rFonts w:ascii="Times New Roman" w:hAnsi="Times New Roman" w:cs="Times New Roman"/>
          <w:b/>
          <w:szCs w:val="21"/>
        </w:rPr>
        <w:t xml:space="preserve"> </w:t>
      </w:r>
      <w:r w:rsidRPr="000022D7">
        <w:rPr>
          <w:rFonts w:ascii="Times New Roman" w:hAnsi="Times New Roman" w:cs="Times New Roman"/>
          <w:szCs w:val="21"/>
        </w:rPr>
        <w:t>设</w:t>
      </w:r>
      <w:r w:rsidRPr="000022D7">
        <w:rPr>
          <w:rFonts w:ascii="Times New Roman" w:hAnsi="Times New Roman" w:cs="Times New Roman"/>
          <w:i/>
          <w:szCs w:val="21"/>
        </w:rPr>
        <w:t>p</w:t>
      </w:r>
      <w:r w:rsidRPr="000022D7">
        <w:rPr>
          <w:rFonts w:ascii="Times New Roman" w:hAnsi="Times New Roman" w:cs="Times New Roman"/>
          <w:szCs w:val="21"/>
        </w:rPr>
        <w:t>是素数，若</w:t>
      </w:r>
      <w:r w:rsidRPr="000022D7">
        <w:rPr>
          <w:rFonts w:ascii="Times New Roman" w:hAnsi="Times New Roman" w:cs="Times New Roman"/>
          <w:position w:val="-10"/>
          <w:szCs w:val="21"/>
        </w:rPr>
        <w:object w:dxaOrig="600" w:dyaOrig="320" w14:anchorId="46CB6B7A">
          <v:shape id="_x0000_i1465" type="#_x0000_t75" style="width:30.15pt;height:16pt" o:ole="">
            <v:imagedata r:id="rId819" o:title=""/>
          </v:shape>
          <o:OLEObject Type="Embed" ProgID="Equation.DSMT4" ShapeID="_x0000_i1465" DrawAspect="Content" ObjectID="_1791321263" r:id="rId820"/>
        </w:object>
      </w:r>
      <w:r w:rsidRPr="000022D7">
        <w:rPr>
          <w:rFonts w:ascii="Times New Roman" w:hAnsi="Times New Roman" w:cs="Times New Roman"/>
          <w:szCs w:val="21"/>
        </w:rPr>
        <w:t>，则</w:t>
      </w:r>
      <w:r w:rsidRPr="000022D7">
        <w:rPr>
          <w:rFonts w:ascii="Times New Roman" w:hAnsi="Times New Roman" w:cs="Times New Roman"/>
          <w:position w:val="-10"/>
          <w:szCs w:val="21"/>
        </w:rPr>
        <w:object w:dxaOrig="499" w:dyaOrig="320" w14:anchorId="04E6F1A7">
          <v:shape id="_x0000_i1466" type="#_x0000_t75" style="width:24.6pt;height:16pt" o:ole="">
            <v:imagedata r:id="rId821" o:title=""/>
          </v:shape>
          <o:OLEObject Type="Embed" ProgID="Equation.DSMT4" ShapeID="_x0000_i1466" DrawAspect="Content" ObjectID="_1791321264" r:id="rId822"/>
        </w:object>
      </w:r>
      <w:r w:rsidRPr="000022D7">
        <w:rPr>
          <w:rFonts w:ascii="Times New Roman" w:hAnsi="Times New Roman" w:cs="Times New Roman"/>
          <w:szCs w:val="21"/>
        </w:rPr>
        <w:t>或</w:t>
      </w:r>
      <w:r w:rsidRPr="000022D7">
        <w:rPr>
          <w:rFonts w:ascii="Times New Roman" w:hAnsi="Times New Roman" w:cs="Times New Roman"/>
          <w:position w:val="-10"/>
          <w:szCs w:val="21"/>
        </w:rPr>
        <w:object w:dxaOrig="480" w:dyaOrig="320" w14:anchorId="2AD14E57">
          <v:shape id="_x0000_i1467" type="#_x0000_t75" style="width:24.6pt;height:16pt" o:ole="">
            <v:imagedata r:id="rId823" o:title=""/>
          </v:shape>
          <o:OLEObject Type="Embed" ProgID="Equation.DSMT4" ShapeID="_x0000_i1467" DrawAspect="Content" ObjectID="_1791321265" r:id="rId824"/>
        </w:object>
      </w:r>
      <w:r w:rsidRPr="000022D7">
        <w:rPr>
          <w:rFonts w:ascii="Times New Roman" w:hAnsi="Times New Roman" w:cs="Times New Roman"/>
          <w:szCs w:val="21"/>
        </w:rPr>
        <w:t xml:space="preserve">. </w:t>
      </w:r>
    </w:p>
    <w:p w14:paraId="08917BF5" w14:textId="189D2C4D" w:rsidR="00C43EBE" w:rsidRPr="000022D7" w:rsidRDefault="00C43EBE" w:rsidP="00936457">
      <w:pPr>
        <w:widowControl/>
        <w:snapToGrid w:val="0"/>
        <w:spacing w:line="360" w:lineRule="auto"/>
        <w:ind w:firstLine="405"/>
        <w:jc w:val="left"/>
        <w:rPr>
          <w:rFonts w:ascii="Times New Roman" w:hAnsi="Times New Roman" w:cs="Times New Roman"/>
          <w:szCs w:val="21"/>
        </w:rPr>
      </w:pPr>
      <w:r w:rsidRPr="000022D7">
        <w:rPr>
          <w:rFonts w:ascii="Times New Roman" w:hAnsi="Times New Roman" w:cs="Times New Roman"/>
          <w:b/>
          <w:szCs w:val="21"/>
        </w:rPr>
        <w:t>证</w:t>
      </w:r>
      <w:r w:rsidRPr="000022D7">
        <w:rPr>
          <w:rFonts w:ascii="Times New Roman" w:hAnsi="Times New Roman" w:cs="Times New Roman"/>
          <w:b/>
          <w:szCs w:val="21"/>
        </w:rPr>
        <w:t xml:space="preserve"> </w:t>
      </w:r>
      <w:r w:rsidRPr="000022D7">
        <w:rPr>
          <w:rFonts w:ascii="Times New Roman" w:hAnsi="Times New Roman" w:cs="Times New Roman"/>
          <w:szCs w:val="21"/>
        </w:rPr>
        <w:t>若</w:t>
      </w:r>
      <w:r w:rsidRPr="000022D7">
        <w:rPr>
          <w:rFonts w:ascii="Times New Roman" w:hAnsi="Times New Roman" w:cs="Times New Roman"/>
          <w:position w:val="-14"/>
          <w:szCs w:val="21"/>
        </w:rPr>
        <w:object w:dxaOrig="460" w:dyaOrig="420" w14:anchorId="3AB71BB3">
          <v:shape id="_x0000_i1468" type="#_x0000_t75" style="width:22.15pt;height:22.15pt" o:ole="">
            <v:imagedata r:id="rId825" o:title=""/>
          </v:shape>
          <o:OLEObject Type="Embed" ProgID="Equation.DSMT4" ShapeID="_x0000_i1468" DrawAspect="Content" ObjectID="_1791321266" r:id="rId826"/>
        </w:object>
      </w:r>
      <w:r w:rsidRPr="000022D7">
        <w:rPr>
          <w:rFonts w:ascii="Times New Roman" w:hAnsi="Times New Roman" w:cs="Times New Roman"/>
          <w:szCs w:val="21"/>
        </w:rPr>
        <w:t>，</w:t>
      </w:r>
      <w:r w:rsidR="00936457" w:rsidRPr="000022D7">
        <w:rPr>
          <w:rFonts w:ascii="Times New Roman" w:hAnsi="Times New Roman" w:cs="Times New Roman"/>
          <w:szCs w:val="21"/>
        </w:rPr>
        <w:t>已知</w:t>
      </w:r>
      <w:r w:rsidR="007A08D5" w:rsidRPr="000022D7">
        <w:rPr>
          <w:rFonts w:ascii="Times New Roman" w:hAnsi="Times New Roman" w:cs="Times New Roman"/>
          <w:i/>
          <w:szCs w:val="21"/>
        </w:rPr>
        <w:t>p</w:t>
      </w:r>
      <w:r w:rsidR="007A08D5" w:rsidRPr="000022D7">
        <w:rPr>
          <w:rFonts w:ascii="Times New Roman" w:hAnsi="Times New Roman" w:cs="Times New Roman"/>
          <w:szCs w:val="21"/>
        </w:rPr>
        <w:t>是素数</w:t>
      </w:r>
      <w:r w:rsidRPr="000022D7">
        <w:rPr>
          <w:rFonts w:ascii="Times New Roman" w:hAnsi="Times New Roman" w:cs="Times New Roman"/>
          <w:szCs w:val="21"/>
        </w:rPr>
        <w:t>，有</w:t>
      </w:r>
      <w:r w:rsidRPr="000022D7">
        <w:rPr>
          <w:rFonts w:ascii="Times New Roman" w:hAnsi="Times New Roman" w:cs="Times New Roman"/>
          <w:position w:val="-10"/>
          <w:szCs w:val="21"/>
        </w:rPr>
        <w:object w:dxaOrig="920" w:dyaOrig="320" w14:anchorId="1DAE6F6E">
          <v:shape id="_x0000_i1469" type="#_x0000_t75" style="width:46.15pt;height:16pt" o:ole="">
            <v:imagedata r:id="rId827" o:title=""/>
          </v:shape>
          <o:OLEObject Type="Embed" ProgID="Equation.DSMT4" ShapeID="_x0000_i1469" DrawAspect="Content" ObjectID="_1791321267" r:id="rId828"/>
        </w:object>
      </w:r>
      <w:r w:rsidRPr="000022D7">
        <w:rPr>
          <w:rFonts w:ascii="Times New Roman" w:hAnsi="Times New Roman" w:cs="Times New Roman"/>
          <w:szCs w:val="21"/>
        </w:rPr>
        <w:t xml:space="preserve">. </w:t>
      </w:r>
    </w:p>
    <w:p w14:paraId="504D1E80" w14:textId="4D6E3857" w:rsidR="00C43EBE" w:rsidRPr="000022D7" w:rsidRDefault="00936457" w:rsidP="00C43EBE">
      <w:pPr>
        <w:widowControl/>
        <w:snapToGrid w:val="0"/>
        <w:spacing w:line="360" w:lineRule="auto"/>
        <w:ind w:firstLineChars="391" w:firstLine="821"/>
        <w:jc w:val="left"/>
        <w:rPr>
          <w:rFonts w:ascii="Times New Roman" w:hAnsi="Times New Roman" w:cs="Times New Roman"/>
          <w:szCs w:val="21"/>
        </w:rPr>
      </w:pPr>
      <w:r w:rsidRPr="000022D7">
        <w:rPr>
          <w:rFonts w:ascii="Times New Roman" w:hAnsi="Times New Roman" w:cs="Times New Roman"/>
          <w:szCs w:val="21"/>
        </w:rPr>
        <w:t>再由</w:t>
      </w:r>
      <w:r w:rsidRPr="000022D7">
        <w:rPr>
          <w:rFonts w:ascii="Times New Roman" w:hAnsi="Times New Roman" w:cs="Times New Roman"/>
          <w:position w:val="-10"/>
          <w:szCs w:val="21"/>
        </w:rPr>
        <w:object w:dxaOrig="600" w:dyaOrig="320" w14:anchorId="695A2459">
          <v:shape id="_x0000_i1470" type="#_x0000_t75" style="width:30.15pt;height:16pt" o:ole="">
            <v:imagedata r:id="rId819" o:title=""/>
          </v:shape>
          <o:OLEObject Type="Embed" ProgID="Equation.DSMT4" ShapeID="_x0000_i1470" DrawAspect="Content" ObjectID="_1791321268" r:id="rId829"/>
        </w:object>
      </w:r>
      <w:r w:rsidRPr="000022D7">
        <w:rPr>
          <w:rFonts w:ascii="Times New Roman" w:hAnsi="Times New Roman" w:cs="Times New Roman"/>
          <w:szCs w:val="21"/>
        </w:rPr>
        <w:t>，</w:t>
      </w:r>
      <w:r w:rsidR="00C43EBE" w:rsidRPr="000022D7">
        <w:rPr>
          <w:rFonts w:ascii="Times New Roman" w:hAnsi="Times New Roman" w:cs="Times New Roman"/>
          <w:szCs w:val="21"/>
        </w:rPr>
        <w:t>根据定理</w:t>
      </w:r>
      <w:r w:rsidR="006F268B">
        <w:rPr>
          <w:rFonts w:ascii="Times New Roman" w:hAnsi="Times New Roman" w:cs="Times New Roman" w:hint="eastAsia"/>
          <w:szCs w:val="21"/>
        </w:rPr>
        <w:t>1.2.</w:t>
      </w:r>
      <w:r w:rsidRPr="000022D7">
        <w:rPr>
          <w:rFonts w:ascii="Times New Roman" w:hAnsi="Times New Roman" w:cs="Times New Roman"/>
          <w:szCs w:val="21"/>
        </w:rPr>
        <w:t>9</w:t>
      </w:r>
      <w:r w:rsidR="00C43EBE" w:rsidRPr="000022D7">
        <w:rPr>
          <w:rFonts w:ascii="Times New Roman" w:hAnsi="Times New Roman" w:cs="Times New Roman"/>
          <w:szCs w:val="21"/>
        </w:rPr>
        <w:t>，我们有</w:t>
      </w:r>
      <w:r w:rsidR="00C43EBE" w:rsidRPr="000022D7">
        <w:rPr>
          <w:rFonts w:ascii="Times New Roman" w:hAnsi="Times New Roman" w:cs="Times New Roman"/>
          <w:position w:val="-10"/>
          <w:szCs w:val="21"/>
        </w:rPr>
        <w:object w:dxaOrig="480" w:dyaOrig="320" w14:anchorId="47F59ACA">
          <v:shape id="_x0000_i1471" type="#_x0000_t75" style="width:24.6pt;height:16pt" o:ole="">
            <v:imagedata r:id="rId823" o:title=""/>
          </v:shape>
          <o:OLEObject Type="Embed" ProgID="Equation.DSMT4" ShapeID="_x0000_i1471" DrawAspect="Content" ObjectID="_1791321269" r:id="rId830"/>
        </w:object>
      </w:r>
      <w:r w:rsidR="006F268B">
        <w:rPr>
          <w:rFonts w:ascii="Times New Roman" w:hAnsi="Times New Roman" w:cs="Times New Roman" w:hint="eastAsia"/>
          <w:szCs w:val="21"/>
        </w:rPr>
        <w:t>.</w:t>
      </w:r>
    </w:p>
    <w:p w14:paraId="3997ECB1" w14:textId="7280F014" w:rsidR="00C43EBE" w:rsidRPr="000022D7" w:rsidRDefault="00C43EBE" w:rsidP="00C43EBE">
      <w:pPr>
        <w:widowControl/>
        <w:snapToGrid w:val="0"/>
        <w:spacing w:line="360" w:lineRule="auto"/>
        <w:ind w:firstLineChars="391" w:firstLine="821"/>
        <w:jc w:val="left"/>
        <w:rPr>
          <w:rFonts w:ascii="Times New Roman" w:hAnsi="Times New Roman" w:cs="Times New Roman"/>
          <w:szCs w:val="21"/>
        </w:rPr>
      </w:pPr>
      <w:r w:rsidRPr="000022D7">
        <w:rPr>
          <w:rFonts w:ascii="Times New Roman" w:hAnsi="Times New Roman" w:cs="Times New Roman"/>
          <w:szCs w:val="21"/>
        </w:rPr>
        <w:t>从而，</w:t>
      </w:r>
      <w:r w:rsidR="006F268B">
        <w:rPr>
          <w:rFonts w:ascii="Times New Roman" w:hAnsi="Times New Roman" w:cs="Times New Roman" w:hint="eastAsia"/>
          <w:szCs w:val="21"/>
        </w:rPr>
        <w:t>命题成立</w:t>
      </w:r>
      <w:r w:rsidRPr="000022D7">
        <w:rPr>
          <w:rFonts w:ascii="Times New Roman" w:hAnsi="Times New Roman" w:cs="Times New Roman"/>
          <w:szCs w:val="21"/>
        </w:rPr>
        <w:t xml:space="preserve">. </w:t>
      </w:r>
    </w:p>
    <w:p w14:paraId="657EF6D6" w14:textId="77777777" w:rsidR="00C43EBE" w:rsidRPr="000022D7" w:rsidRDefault="00C43EBE" w:rsidP="00C43EBE">
      <w:pPr>
        <w:widowControl/>
        <w:snapToGrid w:val="0"/>
        <w:spacing w:line="360" w:lineRule="auto"/>
        <w:ind w:firstLine="405"/>
        <w:jc w:val="left"/>
        <w:rPr>
          <w:rFonts w:ascii="Times New Roman" w:hAnsi="Times New Roman" w:cs="Times New Roman"/>
          <w:szCs w:val="21"/>
        </w:rPr>
      </w:pPr>
    </w:p>
    <w:p w14:paraId="52D0629B" w14:textId="400D087B" w:rsidR="00C43EBE" w:rsidRPr="000022D7" w:rsidRDefault="000F4C60"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szCs w:val="21"/>
        </w:rPr>
        <w:t>推论</w:t>
      </w:r>
      <w:r w:rsidR="006F268B">
        <w:rPr>
          <w:rFonts w:ascii="Times New Roman" w:hAnsi="Times New Roman" w:cs="Times New Roman" w:hint="eastAsia"/>
          <w:b/>
        </w:rPr>
        <w:t>1.2.</w:t>
      </w:r>
      <w:r w:rsidRPr="000022D7">
        <w:rPr>
          <w:rFonts w:ascii="Times New Roman" w:hAnsi="Times New Roman" w:cs="Times New Roman"/>
          <w:b/>
          <w:szCs w:val="21"/>
        </w:rPr>
        <w:t>4</w:t>
      </w:r>
      <w:r w:rsidR="00C43EBE" w:rsidRPr="000022D7">
        <w:rPr>
          <w:rFonts w:ascii="Times New Roman" w:hAnsi="Times New Roman" w:cs="Times New Roman"/>
          <w:b/>
        </w:rPr>
        <w:t xml:space="preserve"> </w:t>
      </w:r>
      <w:r w:rsidR="00C43EBE" w:rsidRPr="000022D7">
        <w:rPr>
          <w:rFonts w:ascii="Times New Roman" w:hAnsi="Times New Roman" w:cs="Times New Roman"/>
        </w:rPr>
        <w:t>设</w:t>
      </w:r>
      <w:r w:rsidR="00C43EBE" w:rsidRPr="000022D7">
        <w:rPr>
          <w:rFonts w:ascii="Times New Roman" w:hAnsi="Times New Roman" w:cs="Times New Roman"/>
          <w:position w:val="-12"/>
        </w:rPr>
        <w:object w:dxaOrig="880" w:dyaOrig="360" w14:anchorId="7E1219AF">
          <v:shape id="_x0000_i1472" type="#_x0000_t75" style="width:43.1pt;height:19.1pt" o:ole="">
            <v:imagedata r:id="rId831" o:title=""/>
          </v:shape>
          <o:OLEObject Type="Embed" ProgID="Equation.DSMT4" ShapeID="_x0000_i1472" DrawAspect="Content" ObjectID="_1791321270" r:id="rId832"/>
        </w:object>
      </w:r>
      <w:r w:rsidR="00C43EBE" w:rsidRPr="000022D7">
        <w:rPr>
          <w:rFonts w:ascii="Times New Roman" w:hAnsi="Times New Roman" w:cs="Times New Roman"/>
        </w:rPr>
        <w:t>是</w:t>
      </w:r>
      <w:r w:rsidR="00C43EBE" w:rsidRPr="000022D7">
        <w:rPr>
          <w:rFonts w:ascii="Times New Roman" w:hAnsi="Times New Roman" w:cs="Times New Roman"/>
          <w:i/>
        </w:rPr>
        <w:t>n</w:t>
      </w:r>
      <w:proofErr w:type="gramStart"/>
      <w:r w:rsidR="00C43EBE" w:rsidRPr="000022D7">
        <w:rPr>
          <w:rFonts w:ascii="Times New Roman" w:hAnsi="Times New Roman" w:cs="Times New Roman"/>
        </w:rPr>
        <w:t>个</w:t>
      </w:r>
      <w:proofErr w:type="gramEnd"/>
      <w:r w:rsidR="00C43EBE" w:rsidRPr="000022D7">
        <w:rPr>
          <w:rFonts w:ascii="Times New Roman" w:hAnsi="Times New Roman" w:cs="Times New Roman"/>
        </w:rPr>
        <w:t>整数，</w:t>
      </w:r>
      <w:r w:rsidR="00C43EBE" w:rsidRPr="000022D7">
        <w:rPr>
          <w:rFonts w:ascii="Times New Roman" w:hAnsi="Times New Roman" w:cs="Times New Roman"/>
          <w:i/>
        </w:rPr>
        <w:t>p</w:t>
      </w:r>
      <w:r w:rsidR="00C43EBE" w:rsidRPr="000022D7">
        <w:rPr>
          <w:rFonts w:ascii="Times New Roman" w:hAnsi="Times New Roman" w:cs="Times New Roman"/>
        </w:rPr>
        <w:t>是素数，若</w:t>
      </w:r>
      <w:r w:rsidR="00C43EBE" w:rsidRPr="000022D7">
        <w:rPr>
          <w:rFonts w:ascii="Times New Roman" w:hAnsi="Times New Roman" w:cs="Times New Roman"/>
          <w:position w:val="-12"/>
        </w:rPr>
        <w:object w:dxaOrig="980" w:dyaOrig="360" w14:anchorId="17704710">
          <v:shape id="_x0000_i1473" type="#_x0000_t75" style="width:48.6pt;height:19.1pt" o:ole="">
            <v:imagedata r:id="rId833" o:title=""/>
          </v:shape>
          <o:OLEObject Type="Embed" ProgID="Equation.DSMT4" ShapeID="_x0000_i1473" DrawAspect="Content" ObjectID="_1791321271" r:id="rId834"/>
        </w:object>
      </w:r>
      <w:r w:rsidR="00C43EBE" w:rsidRPr="000022D7">
        <w:rPr>
          <w:rFonts w:ascii="Times New Roman" w:hAnsi="Times New Roman" w:cs="Times New Roman"/>
        </w:rPr>
        <w:t>，</w:t>
      </w:r>
      <w:r w:rsidR="00C43EBE" w:rsidRPr="000022D7">
        <w:rPr>
          <w:rFonts w:ascii="Times New Roman" w:hAnsi="Times New Roman" w:cs="Times New Roman"/>
        </w:rPr>
        <w:t xml:space="preserve"> </w:t>
      </w:r>
      <w:r w:rsidR="00C43EBE" w:rsidRPr="000022D7">
        <w:rPr>
          <w:rFonts w:ascii="Times New Roman" w:hAnsi="Times New Roman" w:cs="Times New Roman"/>
        </w:rPr>
        <w:t>则</w:t>
      </w:r>
      <w:r w:rsidR="00C43EBE" w:rsidRPr="000022D7">
        <w:rPr>
          <w:rFonts w:ascii="Times New Roman" w:hAnsi="Times New Roman" w:cs="Times New Roman"/>
          <w:i/>
        </w:rPr>
        <w:t>p</w:t>
      </w:r>
      <w:r w:rsidR="00C43EBE" w:rsidRPr="000022D7">
        <w:rPr>
          <w:rFonts w:ascii="Times New Roman" w:hAnsi="Times New Roman" w:cs="Times New Roman"/>
        </w:rPr>
        <w:t>一定整除某一个</w:t>
      </w:r>
      <w:r w:rsidR="00C43EBE" w:rsidRPr="000022D7">
        <w:rPr>
          <w:rFonts w:ascii="Times New Roman" w:hAnsi="Times New Roman" w:cs="Times New Roman"/>
          <w:position w:val="-12"/>
        </w:rPr>
        <w:object w:dxaOrig="279" w:dyaOrig="360" w14:anchorId="4962E749">
          <v:shape id="_x0000_i1474" type="#_x0000_t75" style="width:14.75pt;height:18.45pt" o:ole="">
            <v:imagedata r:id="rId835" o:title=""/>
          </v:shape>
          <o:OLEObject Type="Embed" ProgID="Equation.DSMT4" ShapeID="_x0000_i1474" DrawAspect="Content" ObjectID="_1791321272" r:id="rId836"/>
        </w:object>
      </w:r>
      <w:r w:rsidR="00C43EBE" w:rsidRPr="000022D7">
        <w:rPr>
          <w:rFonts w:ascii="Times New Roman" w:hAnsi="Times New Roman" w:cs="Times New Roman"/>
        </w:rPr>
        <w:t>.</w:t>
      </w:r>
    </w:p>
    <w:p w14:paraId="1F63BF9C" w14:textId="77777777" w:rsidR="00C43EBE" w:rsidRPr="000022D7"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证</w:t>
      </w:r>
      <w:r w:rsidRPr="000022D7">
        <w:rPr>
          <w:rFonts w:ascii="Times New Roman" w:hAnsi="Times New Roman" w:cs="Times New Roman"/>
          <w:b/>
        </w:rPr>
        <w:t xml:space="preserve"> </w:t>
      </w:r>
      <w:r w:rsidRPr="000022D7">
        <w:rPr>
          <w:rFonts w:ascii="Times New Roman" w:hAnsi="Times New Roman" w:cs="Times New Roman"/>
        </w:rPr>
        <w:t>若</w:t>
      </w:r>
      <w:r w:rsidRPr="000022D7">
        <w:rPr>
          <w:rFonts w:ascii="Times New Roman" w:hAnsi="Times New Roman" w:cs="Times New Roman"/>
          <w:position w:val="-12"/>
        </w:rPr>
        <w:object w:dxaOrig="880" w:dyaOrig="360" w14:anchorId="724FB761">
          <v:shape id="_x0000_i1475" type="#_x0000_t75" style="width:43.1pt;height:19.1pt" o:ole="">
            <v:imagedata r:id="rId831" o:title=""/>
          </v:shape>
          <o:OLEObject Type="Embed" ProgID="Equation.DSMT4" ShapeID="_x0000_i1475" DrawAspect="Content" ObjectID="_1791321273" r:id="rId837"/>
        </w:object>
      </w:r>
      <w:r w:rsidRPr="000022D7">
        <w:rPr>
          <w:rFonts w:ascii="Times New Roman" w:hAnsi="Times New Roman" w:cs="Times New Roman"/>
        </w:rPr>
        <w:t>都不能被</w:t>
      </w:r>
      <w:r w:rsidRPr="000022D7">
        <w:rPr>
          <w:rFonts w:ascii="Times New Roman" w:hAnsi="Times New Roman" w:cs="Times New Roman"/>
          <w:i/>
        </w:rPr>
        <w:t>p</w:t>
      </w:r>
      <w:r w:rsidRPr="000022D7">
        <w:rPr>
          <w:rFonts w:ascii="Times New Roman" w:hAnsi="Times New Roman" w:cs="Times New Roman"/>
        </w:rPr>
        <w:t>整除，</w:t>
      </w:r>
    </w:p>
    <w:p w14:paraId="50BA7B58" w14:textId="605323F1" w:rsidR="00C43EBE" w:rsidRPr="000022D7" w:rsidRDefault="00936457"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由已知</w:t>
      </w:r>
      <w:r w:rsidRPr="000022D7">
        <w:rPr>
          <w:rFonts w:ascii="Times New Roman" w:hAnsi="Times New Roman" w:cs="Times New Roman"/>
          <w:i/>
        </w:rPr>
        <w:t>p</w:t>
      </w:r>
      <w:r w:rsidRPr="000022D7">
        <w:rPr>
          <w:rFonts w:ascii="Times New Roman" w:hAnsi="Times New Roman" w:cs="Times New Roman"/>
        </w:rPr>
        <w:t>是素数，</w:t>
      </w:r>
      <w:r w:rsidR="00C43EBE" w:rsidRPr="000022D7">
        <w:rPr>
          <w:rFonts w:ascii="Times New Roman" w:hAnsi="Times New Roman" w:cs="Times New Roman"/>
        </w:rPr>
        <w:t>有</w:t>
      </w:r>
      <w:r w:rsidR="00C43EBE" w:rsidRPr="000022D7">
        <w:rPr>
          <w:rFonts w:ascii="Times New Roman" w:hAnsi="Times New Roman" w:cs="Times New Roman"/>
          <w:position w:val="-12"/>
        </w:rPr>
        <w:object w:dxaOrig="2079" w:dyaOrig="360" w14:anchorId="773AF899">
          <v:shape id="_x0000_i1476" type="#_x0000_t75" style="width:104.6pt;height:18.45pt" o:ole="">
            <v:imagedata r:id="rId838" o:title=""/>
          </v:shape>
          <o:OLEObject Type="Embed" ProgID="Equation.DSMT4" ShapeID="_x0000_i1476" DrawAspect="Content" ObjectID="_1791321274" r:id="rId839"/>
        </w:object>
      </w:r>
    </w:p>
    <w:p w14:paraId="1D1AB73D" w14:textId="77777777"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而</w:t>
      </w:r>
      <w:r w:rsidRPr="000022D7">
        <w:rPr>
          <w:rFonts w:ascii="Times New Roman" w:hAnsi="Times New Roman" w:cs="Times New Roman"/>
          <w:position w:val="-12"/>
        </w:rPr>
        <w:object w:dxaOrig="1420" w:dyaOrig="360" w14:anchorId="2C60093C">
          <v:shape id="_x0000_i1477" type="#_x0000_t75" style="width:70.75pt;height:19.1pt" o:ole="">
            <v:imagedata r:id="rId840" o:title=""/>
          </v:shape>
          <o:OLEObject Type="Embed" ProgID="Equation.DSMT4" ShapeID="_x0000_i1477" DrawAspect="Content" ObjectID="_1791321275" r:id="rId841"/>
        </w:object>
      </w:r>
      <w:r w:rsidRPr="000022D7">
        <w:rPr>
          <w:rFonts w:ascii="Times New Roman" w:hAnsi="Times New Roman" w:cs="Times New Roman"/>
        </w:rPr>
        <w:t xml:space="preserve">. </w:t>
      </w:r>
      <w:r w:rsidRPr="000022D7">
        <w:rPr>
          <w:rFonts w:ascii="Times New Roman" w:hAnsi="Times New Roman" w:cs="Times New Roman"/>
        </w:rPr>
        <w:t>这与</w:t>
      </w:r>
      <w:r w:rsidRPr="000022D7">
        <w:rPr>
          <w:rFonts w:ascii="Times New Roman" w:hAnsi="Times New Roman" w:cs="Times New Roman"/>
          <w:position w:val="-12"/>
        </w:rPr>
        <w:object w:dxaOrig="980" w:dyaOrig="360" w14:anchorId="7B4EFBD0">
          <v:shape id="_x0000_i1478" type="#_x0000_t75" style="width:48.6pt;height:19.1pt" o:ole="">
            <v:imagedata r:id="rId842" o:title=""/>
          </v:shape>
          <o:OLEObject Type="Embed" ProgID="Equation.DSMT4" ShapeID="_x0000_i1478" DrawAspect="Content" ObjectID="_1791321276" r:id="rId843"/>
        </w:object>
      </w:r>
      <w:r w:rsidRPr="000022D7">
        <w:rPr>
          <w:rFonts w:ascii="Times New Roman" w:hAnsi="Times New Roman" w:cs="Times New Roman"/>
        </w:rPr>
        <w:t>矛盾，所以结论正确</w:t>
      </w:r>
      <w:r w:rsidRPr="000022D7">
        <w:rPr>
          <w:rFonts w:ascii="Times New Roman" w:hAnsi="Times New Roman" w:cs="Times New Roman"/>
        </w:rPr>
        <w:t>.</w:t>
      </w:r>
    </w:p>
    <w:p w14:paraId="635EB973" w14:textId="77777777" w:rsidR="00936457" w:rsidRPr="000022D7" w:rsidRDefault="00936457" w:rsidP="000F4C60">
      <w:pPr>
        <w:widowControl/>
        <w:snapToGrid w:val="0"/>
        <w:spacing w:line="360" w:lineRule="auto"/>
        <w:jc w:val="left"/>
        <w:rPr>
          <w:rFonts w:ascii="Times New Roman" w:hAnsi="Times New Roman" w:cs="Times New Roman"/>
          <w:b/>
        </w:rPr>
      </w:pPr>
    </w:p>
    <w:p w14:paraId="73C2632A" w14:textId="0048FE98" w:rsidR="000F4C60" w:rsidRPr="000022D7" w:rsidRDefault="000F4C60" w:rsidP="000F4C60">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6F268B">
        <w:rPr>
          <w:rFonts w:ascii="Times New Roman" w:hAnsi="Times New Roman" w:cs="Times New Roman" w:hint="eastAsia"/>
          <w:b/>
        </w:rPr>
        <w:t>1.2.</w:t>
      </w:r>
      <w:r w:rsidRPr="000022D7">
        <w:rPr>
          <w:rFonts w:ascii="Times New Roman" w:hAnsi="Times New Roman" w:cs="Times New Roman"/>
          <w:b/>
        </w:rPr>
        <w:t>1</w:t>
      </w:r>
      <w:r w:rsidR="00936457" w:rsidRPr="000022D7">
        <w:rPr>
          <w:rFonts w:ascii="Times New Roman" w:hAnsi="Times New Roman" w:cs="Times New Roman"/>
          <w:b/>
        </w:rPr>
        <w:t>5</w:t>
      </w:r>
      <w:r w:rsidRPr="000022D7">
        <w:rPr>
          <w:rFonts w:ascii="Times New Roman" w:hAnsi="Times New Roman" w:cs="Times New Roman"/>
          <w:b/>
        </w:rPr>
        <w:t xml:space="preserve"> </w:t>
      </w:r>
      <w:r w:rsidRPr="000022D7">
        <w:rPr>
          <w:rFonts w:ascii="Times New Roman" w:hAnsi="Times New Roman" w:cs="Times New Roman"/>
        </w:rPr>
        <w:t>因为</w:t>
      </w:r>
      <w:r w:rsidR="003C311C">
        <w:rPr>
          <w:rFonts w:ascii="Times New Roman" w:hAnsi="Times New Roman" w:cs="Times New Roman" w:hint="eastAsia"/>
        </w:rPr>
        <w:t>365|</w:t>
      </w:r>
      <w:r w:rsidR="00554817">
        <w:rPr>
          <w:rFonts w:ascii="Times New Roman" w:hAnsi="Times New Roman" w:cs="Times New Roman" w:hint="eastAsia"/>
        </w:rPr>
        <w:t>12</w:t>
      </w:r>
      <w:r w:rsidR="003C311C">
        <w:rPr>
          <w:rFonts w:ascii="Times New Roman" w:hAnsi="Times New Roman" w:cs="Times New Roman"/>
        </w:rPr>
        <w:sym w:font="Wingdings" w:char="F09E"/>
      </w:r>
      <w:r w:rsidR="003C311C">
        <w:rPr>
          <w:rFonts w:ascii="Times New Roman" w:hAnsi="Times New Roman" w:cs="Times New Roman" w:hint="eastAsia"/>
        </w:rPr>
        <w:t xml:space="preserve">2555, </w:t>
      </w:r>
      <w:r w:rsidRPr="000022D7">
        <w:rPr>
          <w:rFonts w:ascii="Times New Roman" w:hAnsi="Times New Roman" w:cs="Times New Roman"/>
        </w:rPr>
        <w:t>又</w:t>
      </w:r>
      <w:r w:rsidR="003C311C">
        <w:rPr>
          <w:rFonts w:ascii="Times New Roman" w:hAnsi="Times New Roman" w:cs="Times New Roman" w:hint="eastAsia"/>
        </w:rPr>
        <w:t xml:space="preserve">(365, </w:t>
      </w:r>
      <w:r w:rsidR="00554817">
        <w:rPr>
          <w:rFonts w:ascii="Times New Roman" w:hAnsi="Times New Roman" w:cs="Times New Roman" w:hint="eastAsia"/>
        </w:rPr>
        <w:t>12</w:t>
      </w:r>
      <w:r w:rsidR="003C311C">
        <w:rPr>
          <w:rFonts w:ascii="Times New Roman" w:hAnsi="Times New Roman" w:cs="Times New Roman" w:hint="eastAsia"/>
        </w:rPr>
        <w:t xml:space="preserve">) = 1, </w:t>
      </w:r>
      <w:r w:rsidRPr="000022D7">
        <w:rPr>
          <w:rFonts w:ascii="Times New Roman" w:hAnsi="Times New Roman" w:cs="Times New Roman"/>
        </w:rPr>
        <w:t>所以</w:t>
      </w:r>
      <w:r w:rsidR="003C311C">
        <w:rPr>
          <w:rFonts w:ascii="Times New Roman" w:hAnsi="Times New Roman" w:cs="Times New Roman" w:hint="eastAsia"/>
        </w:rPr>
        <w:t>365|2555.</w:t>
      </w:r>
    </w:p>
    <w:p w14:paraId="03634B02" w14:textId="053745B9" w:rsidR="000F4C60" w:rsidRPr="000022D7" w:rsidRDefault="000F4C60" w:rsidP="000F4C60">
      <w:pPr>
        <w:widowControl/>
        <w:snapToGrid w:val="0"/>
        <w:spacing w:line="360" w:lineRule="auto"/>
        <w:jc w:val="left"/>
        <w:rPr>
          <w:rFonts w:ascii="Times New Roman" w:hAnsi="Times New Roman" w:cs="Times New Roman"/>
          <w:szCs w:val="21"/>
        </w:rPr>
      </w:pPr>
      <w:r w:rsidRPr="000022D7">
        <w:rPr>
          <w:rFonts w:ascii="Times New Roman" w:hAnsi="Times New Roman" w:cs="Times New Roman"/>
          <w:b/>
          <w:szCs w:val="21"/>
        </w:rPr>
        <w:t>例</w:t>
      </w:r>
      <w:r w:rsidR="006F268B">
        <w:rPr>
          <w:rFonts w:ascii="Times New Roman" w:hAnsi="Times New Roman" w:cs="Times New Roman" w:hint="eastAsia"/>
          <w:b/>
        </w:rPr>
        <w:t>1.2.</w:t>
      </w:r>
      <w:r w:rsidR="00936457" w:rsidRPr="000022D7">
        <w:rPr>
          <w:rFonts w:ascii="Times New Roman" w:hAnsi="Times New Roman" w:cs="Times New Roman"/>
          <w:b/>
          <w:szCs w:val="21"/>
        </w:rPr>
        <w:t>16</w:t>
      </w:r>
      <w:r w:rsidRPr="000022D7">
        <w:rPr>
          <w:rFonts w:ascii="Times New Roman" w:hAnsi="Times New Roman" w:cs="Times New Roman"/>
          <w:b/>
          <w:szCs w:val="21"/>
        </w:rPr>
        <w:t xml:space="preserve"> </w:t>
      </w:r>
      <w:r w:rsidRPr="000022D7">
        <w:rPr>
          <w:rFonts w:ascii="Times New Roman" w:hAnsi="Times New Roman" w:cs="Times New Roman"/>
          <w:szCs w:val="21"/>
        </w:rPr>
        <w:t>因为</w:t>
      </w:r>
      <w:r w:rsidR="003C311C">
        <w:rPr>
          <w:rFonts w:ascii="Times New Roman" w:hAnsi="Times New Roman" w:cs="Times New Roman" w:hint="eastAsia"/>
          <w:szCs w:val="21"/>
        </w:rPr>
        <w:t>7|5</w:t>
      </w:r>
      <w:r w:rsidR="003C311C">
        <w:rPr>
          <w:rFonts w:ascii="Times New Roman" w:hAnsi="Times New Roman" w:cs="Times New Roman"/>
          <w:szCs w:val="21"/>
        </w:rPr>
        <w:sym w:font="Wingdings" w:char="F09E"/>
      </w:r>
      <w:r w:rsidR="003C311C">
        <w:rPr>
          <w:rFonts w:ascii="Times New Roman" w:hAnsi="Times New Roman" w:cs="Times New Roman" w:hint="eastAsia"/>
          <w:szCs w:val="21"/>
        </w:rPr>
        <w:t>2555</w:t>
      </w:r>
      <w:r w:rsidRPr="000022D7">
        <w:rPr>
          <w:rFonts w:ascii="Times New Roman" w:hAnsi="Times New Roman" w:cs="Times New Roman"/>
          <w:szCs w:val="21"/>
        </w:rPr>
        <w:t>，又</w:t>
      </w:r>
      <w:r w:rsidR="003C311C">
        <w:rPr>
          <w:rFonts w:ascii="Times New Roman" w:hAnsi="Times New Roman" w:cs="Times New Roman" w:hint="eastAsia"/>
          <w:szCs w:val="21"/>
        </w:rPr>
        <w:t>7</w:t>
      </w:r>
      <m:oMath>
        <m:r>
          <w:rPr>
            <w:rFonts w:ascii="Cambria Math" w:hAnsi="Cambria Math" w:cs="Times New Roman"/>
            <w:szCs w:val="21"/>
          </w:rPr>
          <m:t>∤5</m:t>
        </m:r>
      </m:oMath>
      <w:r w:rsidRPr="000022D7">
        <w:rPr>
          <w:rFonts w:ascii="Times New Roman" w:hAnsi="Times New Roman" w:cs="Times New Roman"/>
          <w:szCs w:val="21"/>
        </w:rPr>
        <w:t>及</w:t>
      </w:r>
      <w:r w:rsidR="003C311C">
        <w:rPr>
          <w:rFonts w:ascii="Times New Roman" w:hAnsi="Times New Roman" w:cs="Times New Roman" w:hint="eastAsia"/>
          <w:szCs w:val="21"/>
        </w:rPr>
        <w:t>7</w:t>
      </w:r>
      <w:r w:rsidRPr="000022D7">
        <w:rPr>
          <w:rFonts w:ascii="Times New Roman" w:hAnsi="Times New Roman" w:cs="Times New Roman"/>
          <w:szCs w:val="21"/>
        </w:rPr>
        <w:t>为素数，所以</w:t>
      </w:r>
      <w:r w:rsidR="003C311C">
        <w:rPr>
          <w:rFonts w:ascii="Times New Roman" w:hAnsi="Times New Roman" w:cs="Times New Roman" w:hint="eastAsia"/>
          <w:szCs w:val="21"/>
        </w:rPr>
        <w:t>7</w:t>
      </w:r>
      <w:r w:rsidRPr="000022D7">
        <w:rPr>
          <w:rFonts w:ascii="Times New Roman" w:hAnsi="Times New Roman" w:cs="Times New Roman"/>
          <w:szCs w:val="21"/>
        </w:rPr>
        <w:t>|25</w:t>
      </w:r>
      <w:r w:rsidR="003C311C">
        <w:rPr>
          <w:rFonts w:ascii="Times New Roman" w:hAnsi="Times New Roman" w:cs="Times New Roman" w:hint="eastAsia"/>
          <w:szCs w:val="21"/>
        </w:rPr>
        <w:t>55</w:t>
      </w:r>
      <w:r w:rsidRPr="000022D7">
        <w:rPr>
          <w:rFonts w:ascii="Times New Roman" w:hAnsi="Times New Roman" w:cs="Times New Roman"/>
          <w:szCs w:val="21"/>
        </w:rPr>
        <w:t>.</w:t>
      </w:r>
    </w:p>
    <w:p w14:paraId="24F45197" w14:textId="77777777" w:rsidR="00C43EBE" w:rsidRPr="000022D7" w:rsidRDefault="00C43EBE" w:rsidP="00C43EBE">
      <w:pPr>
        <w:widowControl/>
        <w:snapToGrid w:val="0"/>
        <w:spacing w:line="360" w:lineRule="auto"/>
        <w:jc w:val="left"/>
        <w:rPr>
          <w:rFonts w:ascii="Times New Roman" w:hAnsi="Times New Roman" w:cs="Times New Roman"/>
        </w:rPr>
      </w:pPr>
    </w:p>
    <w:p w14:paraId="4BEACAB2" w14:textId="5637CD63" w:rsidR="00C43EBE" w:rsidRPr="000022D7" w:rsidRDefault="00C43EBE" w:rsidP="000F4C60">
      <w:pPr>
        <w:widowControl/>
        <w:snapToGrid w:val="0"/>
        <w:spacing w:beforeLines="50" w:before="156" w:afterLines="50" w:after="156" w:line="360" w:lineRule="auto"/>
        <w:jc w:val="left"/>
        <w:rPr>
          <w:rFonts w:ascii="Times New Roman" w:hAnsi="Times New Roman" w:cs="Times New Roman"/>
        </w:rPr>
      </w:pPr>
      <w:r w:rsidRPr="000022D7">
        <w:rPr>
          <w:rFonts w:ascii="Times New Roman" w:hAnsi="Times New Roman" w:cs="Times New Roman"/>
          <w:b/>
          <w:sz w:val="24"/>
          <w:szCs w:val="24"/>
        </w:rPr>
        <w:t>1.</w:t>
      </w:r>
      <w:r w:rsidR="000105F3">
        <w:rPr>
          <w:rFonts w:ascii="Times New Roman" w:hAnsi="Times New Roman" w:cs="Times New Roman"/>
          <w:b/>
          <w:sz w:val="24"/>
          <w:szCs w:val="24"/>
        </w:rPr>
        <w:t>2</w:t>
      </w:r>
      <w:r w:rsidRPr="000022D7">
        <w:rPr>
          <w:rFonts w:ascii="Times New Roman" w:hAnsi="Times New Roman" w:cs="Times New Roman"/>
          <w:b/>
          <w:sz w:val="24"/>
          <w:szCs w:val="24"/>
        </w:rPr>
        <w:t>.</w:t>
      </w:r>
      <w:r w:rsidR="00CE6936" w:rsidRPr="000022D7">
        <w:rPr>
          <w:rFonts w:ascii="Times New Roman" w:hAnsi="Times New Roman" w:cs="Times New Roman"/>
          <w:b/>
          <w:sz w:val="24"/>
          <w:szCs w:val="24"/>
        </w:rPr>
        <w:t>5</w:t>
      </w:r>
      <w:r w:rsidRPr="000022D7">
        <w:rPr>
          <w:rFonts w:ascii="Times New Roman" w:hAnsi="Times New Roman" w:cs="Times New Roman"/>
          <w:b/>
          <w:sz w:val="24"/>
          <w:szCs w:val="24"/>
        </w:rPr>
        <w:t xml:space="preserve"> </w:t>
      </w:r>
      <w:r w:rsidRPr="000022D7">
        <w:rPr>
          <w:rFonts w:ascii="Times New Roman" w:hAnsi="Times New Roman" w:cs="Times New Roman"/>
          <w:b/>
          <w:sz w:val="24"/>
          <w:szCs w:val="24"/>
        </w:rPr>
        <w:t>最小公倍数</w:t>
      </w:r>
      <w:r w:rsidR="00CE6936" w:rsidRPr="000022D7">
        <w:rPr>
          <w:rFonts w:ascii="Times New Roman" w:hAnsi="Times New Roman" w:cs="Times New Roman"/>
          <w:b/>
          <w:sz w:val="24"/>
          <w:szCs w:val="24"/>
        </w:rPr>
        <w:t>及性质</w:t>
      </w:r>
    </w:p>
    <w:p w14:paraId="096EFB63" w14:textId="7F1CFE54" w:rsidR="00C43EBE" w:rsidRPr="000022D7" w:rsidRDefault="00C43EBE" w:rsidP="00C43EBE">
      <w:pPr>
        <w:widowControl/>
        <w:snapToGrid w:val="0"/>
        <w:spacing w:line="360" w:lineRule="auto"/>
        <w:ind w:firstLineChars="200" w:firstLine="420"/>
        <w:jc w:val="left"/>
        <w:rPr>
          <w:rFonts w:ascii="Times New Roman" w:hAnsi="Times New Roman" w:cs="Times New Roman"/>
        </w:rPr>
      </w:pPr>
      <w:r w:rsidRPr="000022D7">
        <w:rPr>
          <w:rFonts w:ascii="Times New Roman" w:hAnsi="Times New Roman" w:cs="Times New Roman"/>
          <w:b/>
        </w:rPr>
        <w:lastRenderedPageBreak/>
        <w:t>定义</w:t>
      </w:r>
      <w:r w:rsidR="007E1B89">
        <w:rPr>
          <w:rFonts w:ascii="Times New Roman" w:hAnsi="Times New Roman" w:cs="Times New Roman" w:hint="eastAsia"/>
          <w:b/>
        </w:rPr>
        <w:t>1.2.</w:t>
      </w:r>
      <w:r w:rsidR="00B45972" w:rsidRPr="000022D7">
        <w:rPr>
          <w:rFonts w:ascii="Times New Roman" w:hAnsi="Times New Roman" w:cs="Times New Roman"/>
          <w:b/>
        </w:rPr>
        <w:t>4</w:t>
      </w:r>
      <w:r w:rsidRPr="000022D7">
        <w:rPr>
          <w:rFonts w:ascii="Times New Roman" w:hAnsi="Times New Roman" w:cs="Times New Roman"/>
          <w:b/>
        </w:rPr>
        <w:t xml:space="preserve"> </w:t>
      </w:r>
      <w:r w:rsidRPr="000022D7">
        <w:rPr>
          <w:rFonts w:ascii="Times New Roman" w:hAnsi="Times New Roman" w:cs="Times New Roman"/>
        </w:rPr>
        <w:t>设</w:t>
      </w:r>
      <w:r w:rsidRPr="000022D7">
        <w:rPr>
          <w:rFonts w:ascii="Times New Roman" w:hAnsi="Times New Roman" w:cs="Times New Roman"/>
          <w:position w:val="-12"/>
        </w:rPr>
        <w:object w:dxaOrig="880" w:dyaOrig="360" w14:anchorId="201F6389">
          <v:shape id="_x0000_i1479" type="#_x0000_t75" style="width:43.7pt;height:19.1pt" o:ole="">
            <v:imagedata r:id="rId831" o:title=""/>
          </v:shape>
          <o:OLEObject Type="Embed" ProgID="Equation.DSMT4" ShapeID="_x0000_i1479" DrawAspect="Content" ObjectID="_1791321277" r:id="rId844"/>
        </w:object>
      </w:r>
      <w:r w:rsidRPr="000022D7">
        <w:rPr>
          <w:rFonts w:ascii="Times New Roman" w:hAnsi="Times New Roman" w:cs="Times New Roman"/>
        </w:rPr>
        <w:t>是</w:t>
      </w:r>
      <w:r w:rsidRPr="000022D7">
        <w:rPr>
          <w:rFonts w:ascii="Times New Roman" w:hAnsi="Times New Roman" w:cs="Times New Roman"/>
          <w:i/>
        </w:rPr>
        <w:t>n</w:t>
      </w:r>
      <w:proofErr w:type="gramStart"/>
      <w:r w:rsidRPr="000022D7">
        <w:rPr>
          <w:rFonts w:ascii="Times New Roman" w:hAnsi="Times New Roman" w:cs="Times New Roman"/>
        </w:rPr>
        <w:t>个</w:t>
      </w:r>
      <w:proofErr w:type="gramEnd"/>
      <w:r w:rsidRPr="000022D7">
        <w:rPr>
          <w:rFonts w:ascii="Times New Roman" w:hAnsi="Times New Roman" w:cs="Times New Roman"/>
        </w:rPr>
        <w:t>整数，若</w:t>
      </w:r>
      <w:r w:rsidRPr="000022D7">
        <w:rPr>
          <w:rFonts w:ascii="Times New Roman" w:hAnsi="Times New Roman" w:cs="Times New Roman"/>
          <w:i/>
        </w:rPr>
        <w:t>m</w:t>
      </w:r>
      <w:r w:rsidRPr="000022D7">
        <w:rPr>
          <w:rFonts w:ascii="Times New Roman" w:hAnsi="Times New Roman" w:cs="Times New Roman"/>
        </w:rPr>
        <w:t>是这</w:t>
      </w:r>
      <w:r w:rsidRPr="000022D7">
        <w:rPr>
          <w:rFonts w:ascii="Times New Roman" w:hAnsi="Times New Roman" w:cs="Times New Roman"/>
          <w:i/>
        </w:rPr>
        <w:t>n</w:t>
      </w:r>
      <w:r w:rsidRPr="000022D7">
        <w:rPr>
          <w:rFonts w:ascii="Times New Roman" w:hAnsi="Times New Roman" w:cs="Times New Roman"/>
        </w:rPr>
        <w:t>个数的倍数，则</w:t>
      </w:r>
      <w:r w:rsidRPr="000022D7">
        <w:rPr>
          <w:rFonts w:ascii="Times New Roman" w:hAnsi="Times New Roman" w:cs="Times New Roman"/>
          <w:i/>
        </w:rPr>
        <w:t>m</w:t>
      </w:r>
      <w:r w:rsidRPr="000022D7">
        <w:rPr>
          <w:rFonts w:ascii="Times New Roman" w:hAnsi="Times New Roman" w:cs="Times New Roman"/>
        </w:rPr>
        <w:t>叫做这</w:t>
      </w:r>
      <w:r w:rsidRPr="000022D7">
        <w:rPr>
          <w:rFonts w:ascii="Times New Roman" w:hAnsi="Times New Roman" w:cs="Times New Roman"/>
          <w:i/>
        </w:rPr>
        <w:t>n</w:t>
      </w:r>
      <w:r w:rsidRPr="000022D7">
        <w:rPr>
          <w:rFonts w:ascii="Times New Roman" w:hAnsi="Times New Roman" w:cs="Times New Roman"/>
        </w:rPr>
        <w:t>个数的一个</w:t>
      </w:r>
      <w:r w:rsidRPr="000022D7">
        <w:rPr>
          <w:rFonts w:ascii="Times New Roman" w:hAnsi="Times New Roman" w:cs="Times New Roman"/>
          <w:b/>
        </w:rPr>
        <w:t>公倍数</w:t>
      </w:r>
      <w:r w:rsidRPr="000022D7">
        <w:rPr>
          <w:rFonts w:ascii="Times New Roman" w:hAnsi="Times New Roman" w:cs="Times New Roman"/>
          <w:b/>
        </w:rPr>
        <w:t xml:space="preserve">. </w:t>
      </w:r>
      <w:r w:rsidRPr="000022D7">
        <w:rPr>
          <w:rFonts w:ascii="Times New Roman" w:hAnsi="Times New Roman" w:cs="Times New Roman"/>
          <w:position w:val="-12"/>
        </w:rPr>
        <w:object w:dxaOrig="880" w:dyaOrig="360" w14:anchorId="6F3A33BE">
          <v:shape id="_x0000_i1480" type="#_x0000_t75" style="width:43.7pt;height:19.1pt" o:ole="">
            <v:imagedata r:id="rId831" o:title=""/>
          </v:shape>
          <o:OLEObject Type="Embed" ProgID="Equation.DSMT4" ShapeID="_x0000_i1480" DrawAspect="Content" ObjectID="_1791321278" r:id="rId845"/>
        </w:object>
      </w:r>
      <w:r w:rsidRPr="000022D7">
        <w:rPr>
          <w:rFonts w:ascii="Times New Roman" w:hAnsi="Times New Roman" w:cs="Times New Roman"/>
        </w:rPr>
        <w:t>的所有公倍数中的最小正整数叫做</w:t>
      </w:r>
      <w:r w:rsidRPr="000022D7">
        <w:rPr>
          <w:rFonts w:ascii="Times New Roman" w:hAnsi="Times New Roman" w:cs="Times New Roman"/>
          <w:b/>
        </w:rPr>
        <w:t>最小公倍数</w:t>
      </w:r>
      <w:r w:rsidRPr="000022D7">
        <w:rPr>
          <w:rFonts w:ascii="Times New Roman" w:hAnsi="Times New Roman" w:cs="Times New Roman"/>
        </w:rPr>
        <w:t>，记作</w:t>
      </w:r>
      <w:r w:rsidRPr="000022D7">
        <w:rPr>
          <w:rFonts w:ascii="Times New Roman" w:hAnsi="Times New Roman" w:cs="Times New Roman"/>
          <w:position w:val="-12"/>
        </w:rPr>
        <w:object w:dxaOrig="1040" w:dyaOrig="360" w14:anchorId="26DFE9F9">
          <v:shape id="_x0000_i1481" type="#_x0000_t75" style="width:51.1pt;height:19.1pt" o:ole="">
            <v:imagedata r:id="rId846" o:title=""/>
          </v:shape>
          <o:OLEObject Type="Embed" ProgID="Equation.DSMT4" ShapeID="_x0000_i1481" DrawAspect="Content" ObjectID="_1791321279" r:id="rId847"/>
        </w:object>
      </w:r>
      <w:r w:rsidRPr="000022D7">
        <w:rPr>
          <w:rFonts w:ascii="Times New Roman" w:hAnsi="Times New Roman" w:cs="Times New Roman"/>
        </w:rPr>
        <w:t xml:space="preserve">. </w:t>
      </w:r>
    </w:p>
    <w:p w14:paraId="1B3B75DD" w14:textId="77777777" w:rsidR="00C43EBE" w:rsidRPr="000022D7" w:rsidRDefault="00C43EBE" w:rsidP="00C43EBE">
      <w:pPr>
        <w:widowControl/>
        <w:snapToGrid w:val="0"/>
        <w:spacing w:line="360" w:lineRule="auto"/>
        <w:ind w:firstLine="420"/>
        <w:jc w:val="left"/>
        <w:rPr>
          <w:rFonts w:ascii="Times New Roman" w:hAnsi="Times New Roman" w:cs="Times New Roman"/>
          <w:b/>
        </w:rPr>
      </w:pPr>
    </w:p>
    <w:p w14:paraId="532550E3" w14:textId="05B9AD27" w:rsidR="00C43EBE" w:rsidRPr="000022D7"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定理</w:t>
      </w:r>
      <w:r w:rsidR="007E1B89">
        <w:rPr>
          <w:rFonts w:ascii="Times New Roman" w:hAnsi="Times New Roman" w:cs="Times New Roman" w:hint="eastAsia"/>
          <w:b/>
        </w:rPr>
        <w:t>1.2.</w:t>
      </w:r>
      <w:r w:rsidR="00B527F6" w:rsidRPr="000022D7">
        <w:rPr>
          <w:rFonts w:ascii="Times New Roman" w:hAnsi="Times New Roman" w:cs="Times New Roman"/>
          <w:b/>
        </w:rPr>
        <w:t>11</w:t>
      </w:r>
      <w:r w:rsidRPr="000022D7">
        <w:rPr>
          <w:rFonts w:ascii="Times New Roman" w:hAnsi="Times New Roman" w:cs="Times New Roman"/>
        </w:rPr>
        <w:t xml:space="preserve"> </w:t>
      </w:r>
      <w:r w:rsidRPr="000022D7">
        <w:rPr>
          <w:rFonts w:ascii="Times New Roman" w:hAnsi="Times New Roman" w:cs="Times New Roman"/>
        </w:rPr>
        <w:t>设</w:t>
      </w:r>
      <w:r w:rsidRPr="000022D7">
        <w:rPr>
          <w:rFonts w:ascii="Times New Roman" w:hAnsi="Times New Roman" w:cs="Times New Roman"/>
          <w:i/>
        </w:rPr>
        <w:t>a</w:t>
      </w:r>
      <w:r w:rsidRPr="000022D7">
        <w:rPr>
          <w:rFonts w:ascii="Times New Roman" w:hAnsi="Times New Roman" w:cs="Times New Roman"/>
        </w:rPr>
        <w:t>，</w:t>
      </w:r>
      <w:r w:rsidRPr="000022D7">
        <w:rPr>
          <w:rFonts w:ascii="Times New Roman" w:hAnsi="Times New Roman" w:cs="Times New Roman"/>
          <w:i/>
        </w:rPr>
        <w:t>b</w:t>
      </w:r>
      <w:r w:rsidRPr="000022D7">
        <w:rPr>
          <w:rFonts w:ascii="Times New Roman" w:hAnsi="Times New Roman" w:cs="Times New Roman"/>
        </w:rPr>
        <w:t>是两个互素正整数，则，</w:t>
      </w:r>
    </w:p>
    <w:p w14:paraId="599CF7BE" w14:textId="020D072F" w:rsidR="00C43EBE" w:rsidRPr="000022D7" w:rsidRDefault="00C43EBE" w:rsidP="00C43EBE">
      <w:pPr>
        <w:widowControl/>
        <w:numPr>
          <w:ilvl w:val="0"/>
          <w:numId w:val="13"/>
        </w:numPr>
        <w:snapToGrid w:val="0"/>
        <w:spacing w:line="360" w:lineRule="auto"/>
        <w:jc w:val="left"/>
        <w:rPr>
          <w:rFonts w:ascii="Times New Roman" w:hAnsi="Times New Roman" w:cs="Times New Roman"/>
          <w:sz w:val="24"/>
          <w:szCs w:val="24"/>
        </w:rPr>
      </w:pPr>
      <w:r w:rsidRPr="000022D7">
        <w:rPr>
          <w:rFonts w:ascii="Times New Roman" w:hAnsi="Times New Roman" w:cs="Times New Roman"/>
          <w:szCs w:val="21"/>
        </w:rPr>
        <w:t>若</w:t>
      </w:r>
      <w:proofErr w:type="spellStart"/>
      <w:r w:rsidRPr="000022D7">
        <w:rPr>
          <w:rFonts w:ascii="Times New Roman" w:hAnsi="Times New Roman" w:cs="Times New Roman"/>
          <w:i/>
          <w:sz w:val="24"/>
          <w:szCs w:val="24"/>
        </w:rPr>
        <w:t>a</w:t>
      </w:r>
      <w:r w:rsidRPr="000022D7">
        <w:rPr>
          <w:rFonts w:ascii="Times New Roman" w:hAnsi="Times New Roman" w:cs="Times New Roman"/>
          <w:sz w:val="24"/>
          <w:szCs w:val="24"/>
        </w:rPr>
        <w:t>|</w:t>
      </w:r>
      <w:r w:rsidRPr="000022D7">
        <w:rPr>
          <w:rFonts w:ascii="Times New Roman" w:hAnsi="Times New Roman" w:cs="Times New Roman"/>
          <w:i/>
          <w:sz w:val="24"/>
          <w:szCs w:val="24"/>
        </w:rPr>
        <w:t>m</w:t>
      </w:r>
      <w:proofErr w:type="spellEnd"/>
      <w:r w:rsidRPr="000022D7">
        <w:rPr>
          <w:rFonts w:ascii="Times New Roman" w:hAnsi="Times New Roman" w:cs="Times New Roman"/>
          <w:sz w:val="24"/>
          <w:szCs w:val="24"/>
        </w:rPr>
        <w:t>，</w:t>
      </w:r>
      <w:proofErr w:type="spellStart"/>
      <w:r w:rsidRPr="000022D7">
        <w:rPr>
          <w:rFonts w:ascii="Times New Roman" w:hAnsi="Times New Roman" w:cs="Times New Roman"/>
          <w:i/>
          <w:sz w:val="24"/>
          <w:szCs w:val="24"/>
        </w:rPr>
        <w:t>b</w:t>
      </w:r>
      <w:r w:rsidRPr="000022D7">
        <w:rPr>
          <w:rFonts w:ascii="Times New Roman" w:hAnsi="Times New Roman" w:cs="Times New Roman"/>
          <w:sz w:val="24"/>
          <w:szCs w:val="24"/>
        </w:rPr>
        <w:t>|</w:t>
      </w:r>
      <w:r w:rsidRPr="000022D7">
        <w:rPr>
          <w:rFonts w:ascii="Times New Roman" w:hAnsi="Times New Roman" w:cs="Times New Roman"/>
          <w:i/>
          <w:sz w:val="24"/>
          <w:szCs w:val="24"/>
        </w:rPr>
        <w:t>m</w:t>
      </w:r>
      <w:proofErr w:type="spellEnd"/>
      <w:r w:rsidRPr="000022D7">
        <w:rPr>
          <w:rFonts w:ascii="Times New Roman" w:hAnsi="Times New Roman" w:cs="Times New Roman"/>
          <w:szCs w:val="21"/>
        </w:rPr>
        <w:t>，则</w:t>
      </w:r>
      <w:proofErr w:type="spellStart"/>
      <w:r w:rsidRPr="000022D7">
        <w:rPr>
          <w:rFonts w:ascii="Times New Roman" w:hAnsi="Times New Roman" w:cs="Times New Roman"/>
          <w:i/>
          <w:sz w:val="24"/>
          <w:szCs w:val="24"/>
        </w:rPr>
        <w:t>ab</w:t>
      </w:r>
      <w:r w:rsidRPr="000022D7">
        <w:rPr>
          <w:rFonts w:ascii="Times New Roman" w:hAnsi="Times New Roman" w:cs="Times New Roman"/>
          <w:sz w:val="24"/>
          <w:szCs w:val="24"/>
        </w:rPr>
        <w:t>|</w:t>
      </w:r>
      <w:r w:rsidRPr="000022D7">
        <w:rPr>
          <w:rFonts w:ascii="Times New Roman" w:hAnsi="Times New Roman" w:cs="Times New Roman"/>
          <w:i/>
          <w:sz w:val="24"/>
          <w:szCs w:val="24"/>
        </w:rPr>
        <w:t>m</w:t>
      </w:r>
      <w:proofErr w:type="spellEnd"/>
      <w:r w:rsidR="007E1B89">
        <w:rPr>
          <w:rFonts w:ascii="Times New Roman" w:hAnsi="Times New Roman" w:cs="Times New Roman" w:hint="eastAsia"/>
          <w:iCs/>
          <w:sz w:val="24"/>
          <w:szCs w:val="24"/>
        </w:rPr>
        <w:t>.</w:t>
      </w:r>
    </w:p>
    <w:p w14:paraId="75D927B6" w14:textId="17208FEE" w:rsidR="00C43EBE" w:rsidRPr="000022D7" w:rsidRDefault="00C43EBE" w:rsidP="00C43EBE">
      <w:pPr>
        <w:widowControl/>
        <w:numPr>
          <w:ilvl w:val="0"/>
          <w:numId w:val="13"/>
        </w:numPr>
        <w:snapToGrid w:val="0"/>
        <w:spacing w:line="360" w:lineRule="auto"/>
        <w:jc w:val="left"/>
        <w:rPr>
          <w:rFonts w:ascii="Times New Roman" w:hAnsi="Times New Roman" w:cs="Times New Roman"/>
          <w:sz w:val="24"/>
          <w:szCs w:val="24"/>
        </w:rPr>
      </w:pPr>
      <w:r w:rsidRPr="000022D7">
        <w:rPr>
          <w:rFonts w:ascii="Times New Roman" w:hAnsi="Times New Roman" w:cs="Times New Roman"/>
          <w:sz w:val="24"/>
          <w:szCs w:val="24"/>
        </w:rPr>
        <w:t>[</w:t>
      </w:r>
      <w:r w:rsidRPr="000022D7">
        <w:rPr>
          <w:rFonts w:ascii="Times New Roman" w:hAnsi="Times New Roman" w:cs="Times New Roman"/>
          <w:i/>
          <w:sz w:val="24"/>
          <w:szCs w:val="24"/>
        </w:rPr>
        <w:t>a</w:t>
      </w:r>
      <w:r w:rsidRPr="000022D7">
        <w:rPr>
          <w:rFonts w:ascii="Times New Roman" w:hAnsi="Times New Roman" w:cs="Times New Roman"/>
          <w:sz w:val="24"/>
          <w:szCs w:val="24"/>
        </w:rPr>
        <w:t xml:space="preserve">, </w:t>
      </w:r>
      <w:proofErr w:type="gramStart"/>
      <w:r w:rsidRPr="000022D7">
        <w:rPr>
          <w:rFonts w:ascii="Times New Roman" w:hAnsi="Times New Roman" w:cs="Times New Roman"/>
          <w:i/>
          <w:sz w:val="24"/>
          <w:szCs w:val="24"/>
        </w:rPr>
        <w:t>b</w:t>
      </w:r>
      <w:r w:rsidRPr="000022D7">
        <w:rPr>
          <w:rFonts w:ascii="Times New Roman" w:hAnsi="Times New Roman" w:cs="Times New Roman"/>
          <w:sz w:val="24"/>
          <w:szCs w:val="24"/>
        </w:rPr>
        <w:t>]=</w:t>
      </w:r>
      <w:proofErr w:type="gramEnd"/>
      <w:r w:rsidRPr="000022D7">
        <w:rPr>
          <w:rFonts w:ascii="Times New Roman" w:hAnsi="Times New Roman" w:cs="Times New Roman"/>
          <w:i/>
          <w:sz w:val="24"/>
          <w:szCs w:val="24"/>
        </w:rPr>
        <w:t>ab</w:t>
      </w:r>
      <w:r w:rsidR="007E1B89">
        <w:rPr>
          <w:rFonts w:ascii="Times New Roman" w:hAnsi="Times New Roman" w:cs="Times New Roman" w:hint="eastAsia"/>
          <w:iCs/>
          <w:sz w:val="24"/>
          <w:szCs w:val="24"/>
        </w:rPr>
        <w:t>.</w:t>
      </w:r>
    </w:p>
    <w:p w14:paraId="26D55C57" w14:textId="2572EB3B" w:rsidR="00C43EBE" w:rsidRPr="000022D7" w:rsidRDefault="00C43EBE" w:rsidP="00C43EBE">
      <w:pPr>
        <w:widowControl/>
        <w:snapToGrid w:val="0"/>
        <w:spacing w:line="360" w:lineRule="auto"/>
        <w:ind w:firstLineChars="200" w:firstLine="420"/>
        <w:jc w:val="left"/>
        <w:rPr>
          <w:rFonts w:ascii="Times New Roman" w:hAnsi="Times New Roman" w:cs="Times New Roman"/>
          <w:sz w:val="24"/>
          <w:szCs w:val="24"/>
        </w:rPr>
      </w:pPr>
      <w:r w:rsidRPr="000022D7">
        <w:rPr>
          <w:rFonts w:ascii="Times New Roman" w:hAnsi="Times New Roman" w:cs="Times New Roman"/>
          <w:b/>
          <w:szCs w:val="21"/>
        </w:rPr>
        <w:t>证</w:t>
      </w:r>
      <w:r w:rsidRPr="000022D7">
        <w:rPr>
          <w:rFonts w:ascii="Times New Roman" w:hAnsi="Times New Roman" w:cs="Times New Roman"/>
          <w:szCs w:val="21"/>
        </w:rPr>
        <w:t xml:space="preserve"> </w:t>
      </w:r>
      <w:r w:rsidR="00BF557D" w:rsidRPr="000022D7">
        <w:rPr>
          <w:rFonts w:ascii="Times New Roman" w:hAnsi="Times New Roman" w:cs="Times New Roman"/>
          <w:szCs w:val="21"/>
        </w:rPr>
        <w:t>(</w:t>
      </w:r>
      <w:proofErr w:type="spellStart"/>
      <w:r w:rsidR="00BF557D" w:rsidRPr="000022D7">
        <w:rPr>
          <w:rFonts w:ascii="Times New Roman" w:hAnsi="Times New Roman" w:cs="Times New Roman"/>
          <w:szCs w:val="21"/>
        </w:rPr>
        <w:t>i</w:t>
      </w:r>
      <w:proofErr w:type="spellEnd"/>
      <w:r w:rsidR="00BF557D" w:rsidRPr="000022D7">
        <w:rPr>
          <w:rFonts w:ascii="Times New Roman" w:hAnsi="Times New Roman" w:cs="Times New Roman"/>
          <w:szCs w:val="21"/>
        </w:rPr>
        <w:t>)</w:t>
      </w:r>
      <w:r w:rsidR="00BF557D" w:rsidRPr="000022D7">
        <w:rPr>
          <w:rFonts w:ascii="Times New Roman" w:hAnsi="Times New Roman" w:cs="Times New Roman"/>
          <w:b/>
          <w:szCs w:val="21"/>
        </w:rPr>
        <w:t xml:space="preserve"> </w:t>
      </w:r>
      <w:r w:rsidRPr="000022D7">
        <w:rPr>
          <w:rFonts w:ascii="Times New Roman" w:hAnsi="Times New Roman" w:cs="Times New Roman"/>
          <w:szCs w:val="21"/>
        </w:rPr>
        <w:t>设</w:t>
      </w:r>
      <w:proofErr w:type="spellStart"/>
      <w:r w:rsidRPr="000022D7">
        <w:rPr>
          <w:rFonts w:ascii="Times New Roman" w:hAnsi="Times New Roman" w:cs="Times New Roman"/>
          <w:i/>
          <w:sz w:val="24"/>
          <w:szCs w:val="24"/>
        </w:rPr>
        <w:t>a</w:t>
      </w:r>
      <w:r w:rsidRPr="000022D7">
        <w:rPr>
          <w:rFonts w:ascii="Times New Roman" w:hAnsi="Times New Roman" w:cs="Times New Roman"/>
          <w:sz w:val="24"/>
          <w:szCs w:val="24"/>
        </w:rPr>
        <w:t>|</w:t>
      </w:r>
      <w:r w:rsidRPr="000022D7">
        <w:rPr>
          <w:rFonts w:ascii="Times New Roman" w:hAnsi="Times New Roman" w:cs="Times New Roman"/>
          <w:i/>
          <w:sz w:val="24"/>
          <w:szCs w:val="24"/>
        </w:rPr>
        <w:t>m</w:t>
      </w:r>
      <w:proofErr w:type="spellEnd"/>
      <w:r w:rsidRPr="000022D7">
        <w:rPr>
          <w:rFonts w:ascii="Times New Roman" w:hAnsi="Times New Roman" w:cs="Times New Roman"/>
          <w:sz w:val="24"/>
          <w:szCs w:val="24"/>
        </w:rPr>
        <w:t>，则</w:t>
      </w:r>
      <w:r w:rsidRPr="000022D7">
        <w:rPr>
          <w:rFonts w:ascii="Times New Roman" w:hAnsi="Times New Roman" w:cs="Times New Roman"/>
          <w:i/>
          <w:sz w:val="24"/>
          <w:szCs w:val="24"/>
        </w:rPr>
        <w:t>m</w:t>
      </w:r>
      <w:r w:rsidRPr="000022D7">
        <w:rPr>
          <w:rFonts w:ascii="Times New Roman" w:hAnsi="Times New Roman" w:cs="Times New Roman"/>
          <w:sz w:val="24"/>
          <w:szCs w:val="24"/>
        </w:rPr>
        <w:t>=</w:t>
      </w:r>
      <w:proofErr w:type="spellStart"/>
      <w:r w:rsidRPr="000022D7">
        <w:rPr>
          <w:rFonts w:ascii="Times New Roman" w:hAnsi="Times New Roman" w:cs="Times New Roman"/>
          <w:i/>
          <w:sz w:val="24"/>
          <w:szCs w:val="24"/>
        </w:rPr>
        <w:t>ak</w:t>
      </w:r>
      <w:proofErr w:type="spellEnd"/>
      <w:r w:rsidRPr="000022D7">
        <w:rPr>
          <w:rFonts w:ascii="Times New Roman" w:hAnsi="Times New Roman" w:cs="Times New Roman"/>
          <w:sz w:val="24"/>
          <w:szCs w:val="24"/>
        </w:rPr>
        <w:t xml:space="preserve">. </w:t>
      </w:r>
    </w:p>
    <w:p w14:paraId="62444CBF" w14:textId="77777777" w:rsidR="00C43EBE" w:rsidRPr="000022D7" w:rsidRDefault="00C43EBE" w:rsidP="00C43EBE">
      <w:pPr>
        <w:widowControl/>
        <w:snapToGrid w:val="0"/>
        <w:spacing w:line="360" w:lineRule="auto"/>
        <w:ind w:firstLineChars="450" w:firstLine="1080"/>
        <w:jc w:val="left"/>
        <w:rPr>
          <w:rFonts w:ascii="Times New Roman" w:hAnsi="Times New Roman" w:cs="Times New Roman"/>
          <w:sz w:val="24"/>
          <w:szCs w:val="24"/>
        </w:rPr>
      </w:pPr>
      <w:r w:rsidRPr="000022D7">
        <w:rPr>
          <w:rFonts w:ascii="Times New Roman" w:hAnsi="Times New Roman" w:cs="Times New Roman"/>
          <w:sz w:val="24"/>
          <w:szCs w:val="24"/>
        </w:rPr>
        <w:t>又</w:t>
      </w:r>
      <w:proofErr w:type="spellStart"/>
      <w:r w:rsidRPr="000022D7">
        <w:rPr>
          <w:rFonts w:ascii="Times New Roman" w:hAnsi="Times New Roman" w:cs="Times New Roman"/>
          <w:i/>
          <w:sz w:val="24"/>
          <w:szCs w:val="24"/>
        </w:rPr>
        <w:t>b</w:t>
      </w:r>
      <w:r w:rsidRPr="000022D7">
        <w:rPr>
          <w:rFonts w:ascii="Times New Roman" w:hAnsi="Times New Roman" w:cs="Times New Roman"/>
          <w:sz w:val="24"/>
          <w:szCs w:val="24"/>
        </w:rPr>
        <w:t>|</w:t>
      </w:r>
      <w:r w:rsidRPr="000022D7">
        <w:rPr>
          <w:rFonts w:ascii="Times New Roman" w:hAnsi="Times New Roman" w:cs="Times New Roman"/>
          <w:i/>
          <w:sz w:val="24"/>
          <w:szCs w:val="24"/>
        </w:rPr>
        <w:t>m</w:t>
      </w:r>
      <w:proofErr w:type="spellEnd"/>
      <w:r w:rsidRPr="000022D7">
        <w:rPr>
          <w:rFonts w:ascii="Times New Roman" w:hAnsi="Times New Roman" w:cs="Times New Roman"/>
          <w:sz w:val="24"/>
          <w:szCs w:val="24"/>
        </w:rPr>
        <w:t>，即</w:t>
      </w:r>
      <w:proofErr w:type="spellStart"/>
      <w:r w:rsidRPr="000022D7">
        <w:rPr>
          <w:rFonts w:ascii="Times New Roman" w:hAnsi="Times New Roman" w:cs="Times New Roman"/>
          <w:i/>
          <w:sz w:val="24"/>
          <w:szCs w:val="24"/>
        </w:rPr>
        <w:t>b</w:t>
      </w:r>
      <w:r w:rsidRPr="000022D7">
        <w:rPr>
          <w:rFonts w:ascii="Times New Roman" w:hAnsi="Times New Roman" w:cs="Times New Roman"/>
          <w:sz w:val="24"/>
          <w:szCs w:val="24"/>
        </w:rPr>
        <w:t>|</w:t>
      </w:r>
      <w:r w:rsidRPr="000022D7">
        <w:rPr>
          <w:rFonts w:ascii="Times New Roman" w:hAnsi="Times New Roman" w:cs="Times New Roman"/>
          <w:i/>
          <w:sz w:val="24"/>
          <w:szCs w:val="24"/>
        </w:rPr>
        <w:t>ak</w:t>
      </w:r>
      <w:proofErr w:type="spellEnd"/>
      <w:r w:rsidRPr="000022D7">
        <w:rPr>
          <w:rFonts w:ascii="Times New Roman" w:hAnsi="Times New Roman" w:cs="Times New Roman"/>
          <w:sz w:val="24"/>
          <w:szCs w:val="24"/>
        </w:rPr>
        <w:t>，</w:t>
      </w:r>
    </w:p>
    <w:p w14:paraId="71411EBD" w14:textId="6693C09F" w:rsidR="00C43EBE" w:rsidRPr="000022D7" w:rsidRDefault="00C43EBE" w:rsidP="00C43EBE">
      <w:pPr>
        <w:widowControl/>
        <w:snapToGrid w:val="0"/>
        <w:spacing w:line="360" w:lineRule="auto"/>
        <w:ind w:firstLineChars="500" w:firstLine="1050"/>
        <w:jc w:val="left"/>
        <w:rPr>
          <w:rFonts w:ascii="Times New Roman" w:hAnsi="Times New Roman" w:cs="Times New Roman"/>
        </w:rPr>
      </w:pPr>
      <w:r w:rsidRPr="000022D7">
        <w:rPr>
          <w:rFonts w:ascii="Times New Roman" w:hAnsi="Times New Roman" w:cs="Times New Roman"/>
        </w:rPr>
        <w:t>以及</w:t>
      </w:r>
      <w:r w:rsidRPr="000022D7">
        <w:rPr>
          <w:rFonts w:ascii="Times New Roman" w:hAnsi="Times New Roman" w:cs="Times New Roman"/>
          <w:sz w:val="24"/>
          <w:szCs w:val="24"/>
        </w:rPr>
        <w:t>(</w:t>
      </w:r>
      <w:r w:rsidRPr="000022D7">
        <w:rPr>
          <w:rFonts w:ascii="Times New Roman" w:hAnsi="Times New Roman" w:cs="Times New Roman"/>
          <w:i/>
          <w:sz w:val="24"/>
          <w:szCs w:val="24"/>
        </w:rPr>
        <w:t>a</w:t>
      </w:r>
      <w:r w:rsidRPr="000022D7">
        <w:rPr>
          <w:rFonts w:ascii="Times New Roman" w:hAnsi="Times New Roman" w:cs="Times New Roman"/>
          <w:sz w:val="24"/>
          <w:szCs w:val="24"/>
        </w:rPr>
        <w:t>，</w:t>
      </w:r>
      <w:r w:rsidRPr="000022D7">
        <w:rPr>
          <w:rFonts w:ascii="Times New Roman" w:hAnsi="Times New Roman" w:cs="Times New Roman"/>
          <w:i/>
          <w:sz w:val="24"/>
          <w:szCs w:val="24"/>
        </w:rPr>
        <w:t>b</w:t>
      </w:r>
      <w:r w:rsidRPr="000022D7">
        <w:rPr>
          <w:rFonts w:ascii="Times New Roman" w:hAnsi="Times New Roman" w:cs="Times New Roman"/>
          <w:sz w:val="24"/>
          <w:szCs w:val="24"/>
        </w:rPr>
        <w:t>)=1</w:t>
      </w:r>
      <w:r w:rsidRPr="000022D7">
        <w:rPr>
          <w:rFonts w:ascii="Times New Roman" w:hAnsi="Times New Roman" w:cs="Times New Roman"/>
        </w:rPr>
        <w:t>，根据定理</w:t>
      </w:r>
      <w:r w:rsidR="007E1B89">
        <w:rPr>
          <w:rFonts w:ascii="Times New Roman" w:hAnsi="Times New Roman" w:cs="Times New Roman" w:hint="eastAsia"/>
        </w:rPr>
        <w:t>1.2.</w:t>
      </w:r>
      <w:r w:rsidR="00BF557D" w:rsidRPr="000022D7">
        <w:rPr>
          <w:rFonts w:ascii="Times New Roman" w:hAnsi="Times New Roman" w:cs="Times New Roman"/>
        </w:rPr>
        <w:t>9</w:t>
      </w:r>
      <w:r w:rsidRPr="000022D7">
        <w:rPr>
          <w:rFonts w:ascii="Times New Roman" w:hAnsi="Times New Roman" w:cs="Times New Roman"/>
        </w:rPr>
        <w:t>，得到</w:t>
      </w:r>
      <w:proofErr w:type="spellStart"/>
      <w:r w:rsidRPr="000022D7">
        <w:rPr>
          <w:rFonts w:ascii="Times New Roman" w:hAnsi="Times New Roman" w:cs="Times New Roman"/>
          <w:i/>
          <w:sz w:val="24"/>
          <w:szCs w:val="24"/>
        </w:rPr>
        <w:t>b</w:t>
      </w:r>
      <w:r w:rsidRPr="000022D7">
        <w:rPr>
          <w:rFonts w:ascii="Times New Roman" w:hAnsi="Times New Roman" w:cs="Times New Roman"/>
          <w:sz w:val="24"/>
          <w:szCs w:val="24"/>
        </w:rPr>
        <w:t>|</w:t>
      </w:r>
      <w:r w:rsidRPr="000022D7">
        <w:rPr>
          <w:rFonts w:ascii="Times New Roman" w:hAnsi="Times New Roman" w:cs="Times New Roman"/>
          <w:i/>
          <w:sz w:val="24"/>
          <w:szCs w:val="24"/>
        </w:rPr>
        <w:t>k</w:t>
      </w:r>
      <w:proofErr w:type="spellEnd"/>
      <w:r w:rsidRPr="000022D7">
        <w:rPr>
          <w:rFonts w:ascii="Times New Roman" w:hAnsi="Times New Roman" w:cs="Times New Roman"/>
        </w:rPr>
        <w:t>.</w:t>
      </w:r>
    </w:p>
    <w:p w14:paraId="6A453351" w14:textId="77777777"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因此：</w:t>
      </w:r>
      <w:r w:rsidRPr="000022D7">
        <w:rPr>
          <w:rFonts w:ascii="Times New Roman" w:hAnsi="Times New Roman" w:cs="Times New Roman"/>
          <w:i/>
          <w:sz w:val="24"/>
          <w:szCs w:val="24"/>
        </w:rPr>
        <w:t>k</w:t>
      </w:r>
      <w:r w:rsidRPr="000022D7">
        <w:rPr>
          <w:rFonts w:ascii="Times New Roman" w:hAnsi="Times New Roman" w:cs="Times New Roman"/>
          <w:sz w:val="24"/>
          <w:szCs w:val="24"/>
        </w:rPr>
        <w:t>=</w:t>
      </w:r>
      <w:proofErr w:type="spellStart"/>
      <w:r w:rsidRPr="000022D7">
        <w:rPr>
          <w:rFonts w:ascii="Times New Roman" w:hAnsi="Times New Roman" w:cs="Times New Roman"/>
          <w:i/>
          <w:sz w:val="24"/>
          <w:szCs w:val="24"/>
        </w:rPr>
        <w:t>bt</w:t>
      </w:r>
      <w:proofErr w:type="spellEnd"/>
      <w:r w:rsidRPr="000022D7">
        <w:rPr>
          <w:rFonts w:ascii="Times New Roman" w:hAnsi="Times New Roman" w:cs="Times New Roman"/>
          <w:sz w:val="24"/>
          <w:szCs w:val="24"/>
        </w:rPr>
        <w:t>，</w:t>
      </w:r>
      <w:r w:rsidRPr="000022D7">
        <w:rPr>
          <w:rFonts w:ascii="Times New Roman" w:hAnsi="Times New Roman" w:cs="Times New Roman"/>
          <w:i/>
          <w:sz w:val="24"/>
          <w:szCs w:val="24"/>
        </w:rPr>
        <w:t>m</w:t>
      </w:r>
      <w:r w:rsidRPr="000022D7">
        <w:rPr>
          <w:rFonts w:ascii="Times New Roman" w:hAnsi="Times New Roman" w:cs="Times New Roman"/>
          <w:sz w:val="24"/>
          <w:szCs w:val="24"/>
        </w:rPr>
        <w:t>=</w:t>
      </w:r>
      <w:r w:rsidRPr="000022D7">
        <w:rPr>
          <w:rFonts w:ascii="Times New Roman" w:hAnsi="Times New Roman" w:cs="Times New Roman"/>
          <w:i/>
          <w:sz w:val="24"/>
          <w:szCs w:val="24"/>
        </w:rPr>
        <w:t>abt</w:t>
      </w:r>
      <w:r w:rsidRPr="000022D7">
        <w:rPr>
          <w:rFonts w:ascii="Times New Roman" w:hAnsi="Times New Roman" w:cs="Times New Roman"/>
          <w:sz w:val="24"/>
          <w:szCs w:val="24"/>
        </w:rPr>
        <w:t>.</w:t>
      </w:r>
      <w:r w:rsidRPr="000022D7">
        <w:rPr>
          <w:rFonts w:ascii="Times New Roman" w:hAnsi="Times New Roman" w:cs="Times New Roman"/>
        </w:rPr>
        <w:t xml:space="preserve"> </w:t>
      </w:r>
      <w:r w:rsidRPr="000022D7">
        <w:rPr>
          <w:rFonts w:ascii="Times New Roman" w:hAnsi="Times New Roman" w:cs="Times New Roman"/>
        </w:rPr>
        <w:t>故</w:t>
      </w:r>
      <w:proofErr w:type="spellStart"/>
      <w:r w:rsidRPr="000022D7">
        <w:rPr>
          <w:rFonts w:ascii="Times New Roman" w:hAnsi="Times New Roman" w:cs="Times New Roman"/>
          <w:i/>
          <w:sz w:val="24"/>
          <w:szCs w:val="24"/>
        </w:rPr>
        <w:t>ab</w:t>
      </w:r>
      <w:r w:rsidRPr="000022D7">
        <w:rPr>
          <w:rFonts w:ascii="Times New Roman" w:hAnsi="Times New Roman" w:cs="Times New Roman"/>
          <w:sz w:val="24"/>
          <w:szCs w:val="24"/>
        </w:rPr>
        <w:t>|</w:t>
      </w:r>
      <w:r w:rsidRPr="000022D7">
        <w:rPr>
          <w:rFonts w:ascii="Times New Roman" w:hAnsi="Times New Roman" w:cs="Times New Roman"/>
          <w:i/>
          <w:sz w:val="24"/>
          <w:szCs w:val="24"/>
        </w:rPr>
        <w:t>m</w:t>
      </w:r>
      <w:proofErr w:type="spellEnd"/>
      <w:r w:rsidRPr="000022D7">
        <w:rPr>
          <w:rFonts w:ascii="Times New Roman" w:hAnsi="Times New Roman" w:cs="Times New Roman"/>
          <w:sz w:val="24"/>
          <w:szCs w:val="24"/>
        </w:rPr>
        <w:t xml:space="preserve">. </w:t>
      </w:r>
      <w:r w:rsidRPr="000022D7">
        <w:rPr>
          <w:rFonts w:ascii="Times New Roman" w:hAnsi="Times New Roman" w:cs="Times New Roman"/>
        </w:rPr>
        <w:t>(</w:t>
      </w:r>
      <w:proofErr w:type="spellStart"/>
      <w:r w:rsidRPr="000022D7">
        <w:rPr>
          <w:rFonts w:ascii="Times New Roman" w:hAnsi="Times New Roman" w:cs="Times New Roman"/>
        </w:rPr>
        <w:t>i</w:t>
      </w:r>
      <w:proofErr w:type="spellEnd"/>
      <w:r w:rsidRPr="000022D7">
        <w:rPr>
          <w:rFonts w:ascii="Times New Roman" w:hAnsi="Times New Roman" w:cs="Times New Roman"/>
        </w:rPr>
        <w:t xml:space="preserve">) </w:t>
      </w:r>
      <w:r w:rsidRPr="000022D7">
        <w:rPr>
          <w:rFonts w:ascii="Times New Roman" w:hAnsi="Times New Roman" w:cs="Times New Roman"/>
        </w:rPr>
        <w:t>得证</w:t>
      </w:r>
      <w:r w:rsidRPr="000022D7">
        <w:rPr>
          <w:rFonts w:ascii="Times New Roman" w:hAnsi="Times New Roman" w:cs="Times New Roman"/>
        </w:rPr>
        <w:t>.</w:t>
      </w:r>
    </w:p>
    <w:p w14:paraId="16F18D89" w14:textId="4A0F42D7" w:rsidR="00BF557D" w:rsidRPr="000022D7" w:rsidRDefault="00BF557D" w:rsidP="00BF557D">
      <w:pPr>
        <w:pStyle w:val="a3"/>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 xml:space="preserve">(ii) </w:t>
      </w:r>
      <w:r w:rsidR="00C43EBE" w:rsidRPr="000022D7">
        <w:rPr>
          <w:rFonts w:ascii="Times New Roman" w:hAnsi="Times New Roman" w:cs="Times New Roman"/>
        </w:rPr>
        <w:t>显然</w:t>
      </w:r>
      <w:r w:rsidR="00C43EBE" w:rsidRPr="000022D7">
        <w:rPr>
          <w:rFonts w:ascii="Times New Roman" w:hAnsi="Times New Roman" w:cs="Times New Roman"/>
          <w:i/>
        </w:rPr>
        <w:t>ab</w:t>
      </w:r>
      <w:r w:rsidR="00C43EBE" w:rsidRPr="000022D7">
        <w:rPr>
          <w:rFonts w:ascii="Times New Roman" w:hAnsi="Times New Roman" w:cs="Times New Roman"/>
        </w:rPr>
        <w:t>是</w:t>
      </w:r>
      <w:r w:rsidR="00C43EBE" w:rsidRPr="000022D7">
        <w:rPr>
          <w:rFonts w:ascii="Times New Roman" w:hAnsi="Times New Roman" w:cs="Times New Roman"/>
          <w:i/>
        </w:rPr>
        <w:t>a</w:t>
      </w:r>
      <w:r w:rsidR="00C43EBE" w:rsidRPr="000022D7">
        <w:rPr>
          <w:rFonts w:ascii="Times New Roman" w:hAnsi="Times New Roman" w:cs="Times New Roman"/>
        </w:rPr>
        <w:t>，</w:t>
      </w:r>
      <w:r w:rsidR="00C43EBE" w:rsidRPr="000022D7">
        <w:rPr>
          <w:rFonts w:ascii="Times New Roman" w:hAnsi="Times New Roman" w:cs="Times New Roman"/>
          <w:i/>
        </w:rPr>
        <w:t>b</w:t>
      </w:r>
      <w:r w:rsidR="00C43EBE" w:rsidRPr="000022D7">
        <w:rPr>
          <w:rFonts w:ascii="Times New Roman" w:hAnsi="Times New Roman" w:cs="Times New Roman"/>
        </w:rPr>
        <w:t>的公倍数</w:t>
      </w:r>
      <w:r w:rsidR="00C43EBE" w:rsidRPr="000022D7">
        <w:rPr>
          <w:rFonts w:ascii="Times New Roman" w:hAnsi="Times New Roman" w:cs="Times New Roman"/>
        </w:rPr>
        <w:t xml:space="preserve">. </w:t>
      </w:r>
    </w:p>
    <w:p w14:paraId="3EB49F5B" w14:textId="44951E77" w:rsidR="00C43EBE" w:rsidRPr="000022D7" w:rsidRDefault="00C43EBE" w:rsidP="00BF557D">
      <w:pPr>
        <w:widowControl/>
        <w:snapToGrid w:val="0"/>
        <w:spacing w:line="360" w:lineRule="auto"/>
        <w:ind w:left="420" w:firstLineChars="400" w:firstLine="840"/>
        <w:jc w:val="left"/>
        <w:rPr>
          <w:rFonts w:ascii="Times New Roman" w:hAnsi="Times New Roman" w:cs="Times New Roman"/>
        </w:rPr>
      </w:pPr>
      <w:r w:rsidRPr="000022D7">
        <w:rPr>
          <w:rFonts w:ascii="Times New Roman" w:hAnsi="Times New Roman" w:cs="Times New Roman"/>
        </w:rPr>
        <w:t>又由</w:t>
      </w:r>
      <w:r w:rsidRPr="000022D7">
        <w:rPr>
          <w:rFonts w:ascii="Times New Roman" w:hAnsi="Times New Roman" w:cs="Times New Roman"/>
        </w:rPr>
        <w:t>(</w:t>
      </w:r>
      <w:proofErr w:type="spellStart"/>
      <w:r w:rsidRPr="000022D7">
        <w:rPr>
          <w:rFonts w:ascii="Times New Roman" w:hAnsi="Times New Roman" w:cs="Times New Roman"/>
        </w:rPr>
        <w:t>i</w:t>
      </w:r>
      <w:proofErr w:type="spellEnd"/>
      <w:r w:rsidRPr="000022D7">
        <w:rPr>
          <w:rFonts w:ascii="Times New Roman" w:hAnsi="Times New Roman" w:cs="Times New Roman"/>
        </w:rPr>
        <w:t>)</w:t>
      </w:r>
      <w:r w:rsidRPr="000022D7">
        <w:rPr>
          <w:rFonts w:ascii="Times New Roman" w:hAnsi="Times New Roman" w:cs="Times New Roman"/>
        </w:rPr>
        <w:t>知，</w:t>
      </w:r>
      <w:r w:rsidRPr="000022D7">
        <w:rPr>
          <w:rFonts w:ascii="Times New Roman" w:hAnsi="Times New Roman" w:cs="Times New Roman"/>
          <w:i/>
        </w:rPr>
        <w:t>ab</w:t>
      </w:r>
      <w:r w:rsidRPr="000022D7">
        <w:rPr>
          <w:rFonts w:ascii="Times New Roman" w:hAnsi="Times New Roman" w:cs="Times New Roman"/>
        </w:rPr>
        <w:t>是</w:t>
      </w:r>
      <w:r w:rsidRPr="000022D7">
        <w:rPr>
          <w:rFonts w:ascii="Times New Roman" w:hAnsi="Times New Roman" w:cs="Times New Roman"/>
          <w:i/>
        </w:rPr>
        <w:t>a</w:t>
      </w:r>
      <w:r w:rsidRPr="000022D7">
        <w:rPr>
          <w:rFonts w:ascii="Times New Roman" w:hAnsi="Times New Roman" w:cs="Times New Roman"/>
        </w:rPr>
        <w:t>，</w:t>
      </w:r>
      <w:r w:rsidRPr="000022D7">
        <w:rPr>
          <w:rFonts w:ascii="Times New Roman" w:hAnsi="Times New Roman" w:cs="Times New Roman"/>
          <w:i/>
        </w:rPr>
        <w:t>b</w:t>
      </w:r>
      <w:r w:rsidRPr="000022D7">
        <w:rPr>
          <w:rFonts w:ascii="Times New Roman" w:hAnsi="Times New Roman" w:cs="Times New Roman"/>
        </w:rPr>
        <w:t>的公倍数中最小正整数，</w:t>
      </w:r>
      <w:r w:rsidRPr="000022D7">
        <w:rPr>
          <w:rFonts w:ascii="Times New Roman" w:hAnsi="Times New Roman" w:cs="Times New Roman"/>
        </w:rPr>
        <w:t xml:space="preserve"> </w:t>
      </w:r>
      <w:r w:rsidRPr="000022D7">
        <w:rPr>
          <w:rFonts w:ascii="Times New Roman" w:hAnsi="Times New Roman" w:cs="Times New Roman"/>
        </w:rPr>
        <w:t>故</w:t>
      </w:r>
      <w:r w:rsidRPr="000022D7">
        <w:rPr>
          <w:rFonts w:ascii="Times New Roman" w:hAnsi="Times New Roman" w:cs="Times New Roman"/>
        </w:rPr>
        <w:t>[</w:t>
      </w:r>
      <w:r w:rsidRPr="000022D7">
        <w:rPr>
          <w:rFonts w:ascii="Times New Roman" w:hAnsi="Times New Roman" w:cs="Times New Roman"/>
          <w:i/>
        </w:rPr>
        <w:t>a</w:t>
      </w:r>
      <w:r w:rsidRPr="000022D7">
        <w:rPr>
          <w:rFonts w:ascii="Times New Roman" w:hAnsi="Times New Roman" w:cs="Times New Roman"/>
        </w:rPr>
        <w:t>，</w:t>
      </w:r>
      <w:r w:rsidRPr="000022D7">
        <w:rPr>
          <w:rFonts w:ascii="Times New Roman" w:hAnsi="Times New Roman" w:cs="Times New Roman"/>
          <w:i/>
        </w:rPr>
        <w:t>b</w:t>
      </w:r>
      <w:r w:rsidRPr="000022D7">
        <w:rPr>
          <w:rFonts w:ascii="Times New Roman" w:hAnsi="Times New Roman" w:cs="Times New Roman"/>
        </w:rPr>
        <w:t>]=</w:t>
      </w:r>
      <w:r w:rsidRPr="000022D7">
        <w:rPr>
          <w:rFonts w:ascii="Times New Roman" w:hAnsi="Times New Roman" w:cs="Times New Roman"/>
          <w:i/>
        </w:rPr>
        <w:t>ab</w:t>
      </w:r>
      <w:r w:rsidRPr="000022D7">
        <w:rPr>
          <w:rFonts w:ascii="Times New Roman" w:hAnsi="Times New Roman" w:cs="Times New Roman"/>
        </w:rPr>
        <w:t>.</w:t>
      </w:r>
    </w:p>
    <w:p w14:paraId="27BE98AB" w14:textId="77777777" w:rsidR="00BF557D" w:rsidRPr="000022D7" w:rsidRDefault="00BF557D" w:rsidP="00BF557D">
      <w:pPr>
        <w:widowControl/>
        <w:snapToGrid w:val="0"/>
        <w:spacing w:line="360" w:lineRule="auto"/>
        <w:ind w:left="420" w:firstLineChars="400" w:firstLine="840"/>
        <w:jc w:val="left"/>
        <w:rPr>
          <w:rFonts w:ascii="Times New Roman" w:hAnsi="Times New Roman" w:cs="Times New Roman"/>
        </w:rPr>
      </w:pPr>
    </w:p>
    <w:p w14:paraId="24008FB0" w14:textId="7426B5E6" w:rsidR="00BF557D" w:rsidRPr="000022D7" w:rsidRDefault="00BF557D" w:rsidP="00BF557D">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7E1B89">
        <w:rPr>
          <w:rFonts w:ascii="Times New Roman" w:hAnsi="Times New Roman" w:cs="Times New Roman" w:hint="eastAsia"/>
          <w:b/>
        </w:rPr>
        <w:t>1.2.</w:t>
      </w:r>
      <w:r w:rsidRPr="000022D7">
        <w:rPr>
          <w:rFonts w:ascii="Times New Roman" w:hAnsi="Times New Roman" w:cs="Times New Roman"/>
          <w:b/>
        </w:rPr>
        <w:t xml:space="preserve">17  </w:t>
      </w:r>
      <w:r w:rsidRPr="000022D7">
        <w:rPr>
          <w:rFonts w:ascii="Times New Roman" w:hAnsi="Times New Roman" w:cs="Times New Roman"/>
        </w:rPr>
        <w:t>整数</w:t>
      </w:r>
      <w:r w:rsidRPr="000022D7">
        <w:rPr>
          <w:rFonts w:ascii="Times New Roman" w:hAnsi="Times New Roman" w:cs="Times New Roman"/>
        </w:rPr>
        <w:t>14</w:t>
      </w:r>
      <w:r w:rsidRPr="000022D7">
        <w:rPr>
          <w:rFonts w:ascii="Times New Roman" w:hAnsi="Times New Roman" w:cs="Times New Roman"/>
        </w:rPr>
        <w:t>和</w:t>
      </w:r>
      <w:r w:rsidRPr="000022D7">
        <w:rPr>
          <w:rFonts w:ascii="Times New Roman" w:hAnsi="Times New Roman" w:cs="Times New Roman"/>
        </w:rPr>
        <w:t>21</w:t>
      </w:r>
      <w:r w:rsidRPr="000022D7">
        <w:rPr>
          <w:rFonts w:ascii="Times New Roman" w:hAnsi="Times New Roman" w:cs="Times New Roman"/>
        </w:rPr>
        <w:t>的公倍数为</w:t>
      </w:r>
      <w:r w:rsidRPr="000022D7">
        <w:rPr>
          <w:rFonts w:ascii="Times New Roman" w:hAnsi="Times New Roman" w:cs="Times New Roman"/>
        </w:rPr>
        <w:t>{</w:t>
      </w:r>
      <w:r w:rsidRPr="000022D7">
        <w:rPr>
          <w:rFonts w:ascii="Times New Roman" w:hAnsi="Times New Roman" w:cs="Times New Roman"/>
          <w:position w:val="-10"/>
        </w:rPr>
        <w:object w:dxaOrig="1400" w:dyaOrig="320" w14:anchorId="60833120">
          <v:shape id="_x0000_i1482" type="#_x0000_t75" style="width:69.55pt;height:16pt" o:ole="">
            <v:imagedata r:id="rId848" o:title=""/>
          </v:shape>
          <o:OLEObject Type="Embed" ProgID="Equation.DSMT4" ShapeID="_x0000_i1482" DrawAspect="Content" ObjectID="_1791321280" r:id="rId849"/>
        </w:object>
      </w:r>
      <w:r w:rsidRPr="000022D7">
        <w:rPr>
          <w:rFonts w:ascii="Times New Roman" w:hAnsi="Times New Roman" w:cs="Times New Roman"/>
        </w:rPr>
        <w:t>}</w:t>
      </w:r>
      <w:r w:rsidRPr="000022D7">
        <w:rPr>
          <w:rFonts w:ascii="Times New Roman" w:hAnsi="Times New Roman" w:cs="Times New Roman"/>
        </w:rPr>
        <w:t>，最小公倍数为</w:t>
      </w:r>
      <w:r w:rsidRPr="000022D7">
        <w:rPr>
          <w:rFonts w:ascii="Times New Roman" w:hAnsi="Times New Roman" w:cs="Times New Roman"/>
        </w:rPr>
        <w:t>[14, 21]=42</w:t>
      </w:r>
      <w:r w:rsidR="007E1B89">
        <w:rPr>
          <w:rFonts w:ascii="Times New Roman" w:hAnsi="Times New Roman" w:cs="Times New Roman" w:hint="eastAsia"/>
        </w:rPr>
        <w:t>.</w:t>
      </w:r>
    </w:p>
    <w:p w14:paraId="17A6B506" w14:textId="784AF391" w:rsidR="00C43EBE" w:rsidRPr="000022D7" w:rsidRDefault="00C43EBE" w:rsidP="00BF557D">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7E1B89">
        <w:rPr>
          <w:rFonts w:ascii="Times New Roman" w:hAnsi="Times New Roman" w:cs="Times New Roman" w:hint="eastAsia"/>
          <w:b/>
        </w:rPr>
        <w:t>1.2.</w:t>
      </w:r>
      <w:r w:rsidR="00BF557D" w:rsidRPr="000022D7">
        <w:rPr>
          <w:rFonts w:ascii="Times New Roman" w:hAnsi="Times New Roman" w:cs="Times New Roman"/>
          <w:b/>
        </w:rPr>
        <w:t>18</w:t>
      </w:r>
      <w:r w:rsidRPr="000022D7">
        <w:rPr>
          <w:rFonts w:ascii="Times New Roman" w:hAnsi="Times New Roman" w:cs="Times New Roman"/>
          <w:b/>
        </w:rPr>
        <w:t xml:space="preserve"> </w:t>
      </w:r>
      <w:r w:rsidRPr="000022D7">
        <w:rPr>
          <w:rFonts w:ascii="Times New Roman" w:hAnsi="Times New Roman" w:cs="Times New Roman"/>
        </w:rPr>
        <w:t>设</w:t>
      </w:r>
      <w:r w:rsidRPr="000022D7">
        <w:rPr>
          <w:rFonts w:ascii="Times New Roman" w:hAnsi="Times New Roman" w:cs="Times New Roman"/>
          <w:i/>
        </w:rPr>
        <w:t>p</w:t>
      </w:r>
      <w:r w:rsidRPr="000022D7">
        <w:rPr>
          <w:rFonts w:ascii="Times New Roman" w:hAnsi="Times New Roman" w:cs="Times New Roman"/>
        </w:rPr>
        <w:t>，</w:t>
      </w:r>
      <w:r w:rsidRPr="000022D7">
        <w:rPr>
          <w:rFonts w:ascii="Times New Roman" w:hAnsi="Times New Roman" w:cs="Times New Roman"/>
          <w:i/>
        </w:rPr>
        <w:t>q</w:t>
      </w:r>
      <w:r w:rsidRPr="000022D7">
        <w:rPr>
          <w:rFonts w:ascii="Times New Roman" w:hAnsi="Times New Roman" w:cs="Times New Roman"/>
        </w:rPr>
        <w:t>是两个不同的素数，则</w:t>
      </w:r>
      <w:r w:rsidRPr="000022D7">
        <w:rPr>
          <w:rFonts w:ascii="Times New Roman" w:hAnsi="Times New Roman" w:cs="Times New Roman"/>
        </w:rPr>
        <w:t>[</w:t>
      </w:r>
      <w:r w:rsidRPr="000022D7">
        <w:rPr>
          <w:rFonts w:ascii="Times New Roman" w:hAnsi="Times New Roman" w:cs="Times New Roman"/>
          <w:i/>
        </w:rPr>
        <w:t>p</w:t>
      </w:r>
      <w:r w:rsidRPr="000022D7">
        <w:rPr>
          <w:rFonts w:ascii="Times New Roman" w:hAnsi="Times New Roman" w:cs="Times New Roman"/>
        </w:rPr>
        <w:t>，</w:t>
      </w:r>
      <w:r w:rsidRPr="000022D7">
        <w:rPr>
          <w:rFonts w:ascii="Times New Roman" w:hAnsi="Times New Roman" w:cs="Times New Roman"/>
          <w:i/>
        </w:rPr>
        <w:t>q</w:t>
      </w:r>
      <w:r w:rsidRPr="000022D7">
        <w:rPr>
          <w:rFonts w:ascii="Times New Roman" w:hAnsi="Times New Roman" w:cs="Times New Roman"/>
        </w:rPr>
        <w:t>]=</w:t>
      </w:r>
      <w:proofErr w:type="spellStart"/>
      <w:r w:rsidRPr="000022D7">
        <w:rPr>
          <w:rFonts w:ascii="Times New Roman" w:hAnsi="Times New Roman" w:cs="Times New Roman"/>
          <w:i/>
        </w:rPr>
        <w:t>pq</w:t>
      </w:r>
      <w:proofErr w:type="spellEnd"/>
      <w:r w:rsidRPr="000022D7">
        <w:rPr>
          <w:rFonts w:ascii="Times New Roman" w:hAnsi="Times New Roman" w:cs="Times New Roman"/>
        </w:rPr>
        <w:t>.</w:t>
      </w:r>
    </w:p>
    <w:p w14:paraId="717B65E4" w14:textId="77777777" w:rsidR="00C43EBE" w:rsidRPr="000022D7" w:rsidRDefault="00C43EBE" w:rsidP="00C43EBE">
      <w:pPr>
        <w:widowControl/>
        <w:snapToGrid w:val="0"/>
        <w:spacing w:line="360" w:lineRule="auto"/>
        <w:ind w:firstLine="435"/>
        <w:jc w:val="left"/>
        <w:rPr>
          <w:rFonts w:ascii="Times New Roman" w:hAnsi="Times New Roman" w:cs="Times New Roman"/>
        </w:rPr>
      </w:pPr>
    </w:p>
    <w:p w14:paraId="73983F4B" w14:textId="6DBD519A" w:rsidR="00C43EBE" w:rsidRPr="000022D7"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定理</w:t>
      </w:r>
      <w:r w:rsidR="007E1B89">
        <w:rPr>
          <w:rFonts w:ascii="Times New Roman" w:hAnsi="Times New Roman" w:cs="Times New Roman" w:hint="eastAsia"/>
          <w:b/>
        </w:rPr>
        <w:t>1.2.</w:t>
      </w:r>
      <w:r w:rsidR="00B374BC" w:rsidRPr="000022D7">
        <w:rPr>
          <w:rFonts w:ascii="Times New Roman" w:hAnsi="Times New Roman" w:cs="Times New Roman"/>
          <w:b/>
        </w:rPr>
        <w:t>12</w:t>
      </w:r>
      <w:r w:rsidRPr="000022D7">
        <w:rPr>
          <w:rFonts w:ascii="Times New Roman" w:hAnsi="Times New Roman" w:cs="Times New Roman"/>
        </w:rPr>
        <w:t xml:space="preserve">  </w:t>
      </w:r>
      <w:r w:rsidRPr="000022D7">
        <w:rPr>
          <w:rFonts w:ascii="Times New Roman" w:hAnsi="Times New Roman" w:cs="Times New Roman"/>
        </w:rPr>
        <w:t>设</w:t>
      </w:r>
      <w:r w:rsidRPr="000022D7">
        <w:rPr>
          <w:rFonts w:ascii="Times New Roman" w:hAnsi="Times New Roman" w:cs="Times New Roman"/>
          <w:i/>
        </w:rPr>
        <w:t>a</w:t>
      </w:r>
      <w:r w:rsidRPr="000022D7">
        <w:rPr>
          <w:rFonts w:ascii="Times New Roman" w:hAnsi="Times New Roman" w:cs="Times New Roman"/>
        </w:rPr>
        <w:t>，</w:t>
      </w:r>
      <w:r w:rsidRPr="000022D7">
        <w:rPr>
          <w:rFonts w:ascii="Times New Roman" w:hAnsi="Times New Roman" w:cs="Times New Roman"/>
          <w:i/>
        </w:rPr>
        <w:t>b</w:t>
      </w:r>
      <w:r w:rsidRPr="000022D7">
        <w:rPr>
          <w:rFonts w:ascii="Times New Roman" w:hAnsi="Times New Roman" w:cs="Times New Roman"/>
        </w:rPr>
        <w:t>是两个正整数，则</w:t>
      </w:r>
    </w:p>
    <w:p w14:paraId="32C11B34" w14:textId="77777777" w:rsidR="00C43EBE" w:rsidRPr="000022D7" w:rsidRDefault="00C43EBE" w:rsidP="00C43EBE">
      <w:pPr>
        <w:widowControl/>
        <w:snapToGrid w:val="0"/>
        <w:spacing w:line="360" w:lineRule="auto"/>
        <w:ind w:firstLineChars="200" w:firstLine="420"/>
        <w:jc w:val="left"/>
        <w:rPr>
          <w:rFonts w:ascii="Times New Roman" w:hAnsi="Times New Roman" w:cs="Times New Roman"/>
        </w:rPr>
      </w:pPr>
      <w:r w:rsidRPr="000022D7">
        <w:rPr>
          <w:rFonts w:ascii="Times New Roman" w:hAnsi="Times New Roman" w:cs="Times New Roman"/>
        </w:rPr>
        <w:t>（</w:t>
      </w:r>
      <w:proofErr w:type="spellStart"/>
      <w:r w:rsidRPr="000022D7">
        <w:rPr>
          <w:rFonts w:ascii="Times New Roman" w:hAnsi="Times New Roman" w:cs="Times New Roman"/>
        </w:rPr>
        <w:t>i</w:t>
      </w:r>
      <w:proofErr w:type="spellEnd"/>
      <w:r w:rsidRPr="000022D7">
        <w:rPr>
          <w:rFonts w:ascii="Times New Roman" w:hAnsi="Times New Roman" w:cs="Times New Roman"/>
        </w:rPr>
        <w:t>）若</w:t>
      </w:r>
      <w:r w:rsidRPr="000022D7">
        <w:rPr>
          <w:rFonts w:ascii="Times New Roman" w:hAnsi="Times New Roman" w:cs="Times New Roman"/>
          <w:position w:val="-10"/>
        </w:rPr>
        <w:object w:dxaOrig="1100" w:dyaOrig="320" w14:anchorId="1A566642">
          <v:shape id="_x0000_i1483" type="#_x0000_t75" style="width:54.15pt;height:16pt" o:ole="">
            <v:imagedata r:id="rId850" o:title=""/>
          </v:shape>
          <o:OLEObject Type="Embed" ProgID="Equation.DSMT4" ShapeID="_x0000_i1483" DrawAspect="Content" ObjectID="_1791321281" r:id="rId851"/>
        </w:object>
      </w:r>
      <w:r w:rsidRPr="000022D7">
        <w:rPr>
          <w:rFonts w:ascii="Times New Roman" w:hAnsi="Times New Roman" w:cs="Times New Roman"/>
        </w:rPr>
        <w:t>则</w:t>
      </w:r>
      <w:r w:rsidRPr="000022D7">
        <w:rPr>
          <w:rFonts w:ascii="Times New Roman" w:hAnsi="Times New Roman" w:cs="Times New Roman"/>
          <w:position w:val="-10"/>
        </w:rPr>
        <w:object w:dxaOrig="900" w:dyaOrig="320" w14:anchorId="7F9DA90C">
          <v:shape id="_x0000_i1484" type="#_x0000_t75" style="width:44.9pt;height:16pt" o:ole="">
            <v:imagedata r:id="rId852" o:title=""/>
          </v:shape>
          <o:OLEObject Type="Embed" ProgID="Equation.DSMT4" ShapeID="_x0000_i1484" DrawAspect="Content" ObjectID="_1791321282" r:id="rId853"/>
        </w:object>
      </w:r>
    </w:p>
    <w:p w14:paraId="353D7694" w14:textId="77777777" w:rsidR="00C43EBE" w:rsidRPr="000022D7"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rPr>
        <w:t>（</w:t>
      </w:r>
      <w:r w:rsidRPr="000022D7">
        <w:rPr>
          <w:rFonts w:ascii="Times New Roman" w:hAnsi="Times New Roman" w:cs="Times New Roman"/>
        </w:rPr>
        <w:t>ii</w:t>
      </w:r>
      <w:r w:rsidRPr="000022D7">
        <w:rPr>
          <w:rFonts w:ascii="Times New Roman" w:hAnsi="Times New Roman" w:cs="Times New Roman"/>
        </w:rPr>
        <w:t>）</w:t>
      </w:r>
      <w:r w:rsidRPr="000022D7">
        <w:rPr>
          <w:rFonts w:ascii="Times New Roman" w:hAnsi="Times New Roman" w:cs="Times New Roman"/>
          <w:position w:val="-28"/>
        </w:rPr>
        <w:object w:dxaOrig="1320" w:dyaOrig="660" w14:anchorId="5E6B1E9A">
          <v:shape id="_x0000_i1485" type="#_x0000_t75" style="width:66.45pt;height:33.25pt" o:ole="">
            <v:imagedata r:id="rId854" o:title=""/>
          </v:shape>
          <o:OLEObject Type="Embed" ProgID="Equation.DSMT4" ShapeID="_x0000_i1485" DrawAspect="Content" ObjectID="_1791321283" r:id="rId855"/>
        </w:object>
      </w:r>
      <w:r w:rsidRPr="000022D7">
        <w:rPr>
          <w:rFonts w:ascii="Times New Roman" w:hAnsi="Times New Roman" w:cs="Times New Roman"/>
        </w:rPr>
        <w:t>.</w:t>
      </w:r>
    </w:p>
    <w:p w14:paraId="11FAD9B2" w14:textId="02D33A0C" w:rsidR="00C43EBE" w:rsidRPr="000022D7"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证</w:t>
      </w:r>
      <w:r w:rsidRPr="000022D7">
        <w:rPr>
          <w:rFonts w:ascii="Times New Roman" w:hAnsi="Times New Roman" w:cs="Times New Roman"/>
          <w:b/>
        </w:rPr>
        <w:t xml:space="preserve"> </w:t>
      </w:r>
      <w:r w:rsidRPr="000022D7">
        <w:rPr>
          <w:rFonts w:ascii="Times New Roman" w:hAnsi="Times New Roman" w:cs="Times New Roman"/>
        </w:rPr>
        <w:t>令</w:t>
      </w:r>
      <w:r w:rsidRPr="000022D7">
        <w:rPr>
          <w:rFonts w:ascii="Times New Roman" w:hAnsi="Times New Roman" w:cs="Times New Roman"/>
          <w:i/>
        </w:rPr>
        <w:t>d</w:t>
      </w:r>
      <w:r w:rsidRPr="000022D7">
        <w:rPr>
          <w:rFonts w:ascii="Times New Roman" w:hAnsi="Times New Roman" w:cs="Times New Roman"/>
        </w:rPr>
        <w:t>=</w:t>
      </w:r>
      <w:r w:rsidRPr="000022D7">
        <w:rPr>
          <w:rFonts w:ascii="Times New Roman" w:hAnsi="Times New Roman" w:cs="Times New Roman"/>
        </w:rPr>
        <w:t>（</w:t>
      </w:r>
      <w:r w:rsidRPr="000022D7">
        <w:rPr>
          <w:rFonts w:ascii="Times New Roman" w:hAnsi="Times New Roman" w:cs="Times New Roman"/>
          <w:i/>
        </w:rPr>
        <w:t>a</w:t>
      </w:r>
      <w:r w:rsidR="00B374BC" w:rsidRPr="000022D7">
        <w:rPr>
          <w:rFonts w:ascii="Times New Roman" w:hAnsi="Times New Roman" w:cs="Times New Roman"/>
        </w:rPr>
        <w:t xml:space="preserve">, </w:t>
      </w:r>
      <w:r w:rsidRPr="000022D7">
        <w:rPr>
          <w:rFonts w:ascii="Times New Roman" w:hAnsi="Times New Roman" w:cs="Times New Roman"/>
          <w:i/>
        </w:rPr>
        <w:t>b</w:t>
      </w:r>
      <w:r w:rsidRPr="000022D7">
        <w:rPr>
          <w:rFonts w:ascii="Times New Roman" w:hAnsi="Times New Roman" w:cs="Times New Roman"/>
        </w:rPr>
        <w:t>），根据定理</w:t>
      </w:r>
      <w:r w:rsidR="007E1B89">
        <w:rPr>
          <w:rFonts w:ascii="Times New Roman" w:hAnsi="Times New Roman" w:cs="Times New Roman" w:hint="eastAsia"/>
        </w:rPr>
        <w:t>1.2.</w:t>
      </w:r>
      <w:r w:rsidR="009E6D42" w:rsidRPr="000022D7">
        <w:rPr>
          <w:rFonts w:ascii="Times New Roman" w:hAnsi="Times New Roman" w:cs="Times New Roman"/>
        </w:rPr>
        <w:t>7</w:t>
      </w:r>
      <w:r w:rsidRPr="000022D7">
        <w:rPr>
          <w:rFonts w:ascii="Times New Roman" w:hAnsi="Times New Roman" w:cs="Times New Roman"/>
        </w:rPr>
        <w:t>，我们有</w:t>
      </w:r>
    </w:p>
    <w:p w14:paraId="5F7E318B" w14:textId="77777777" w:rsidR="00C43EBE" w:rsidRPr="000022D7" w:rsidRDefault="00C43EBE" w:rsidP="00C43EBE">
      <w:pPr>
        <w:widowControl/>
        <w:snapToGrid w:val="0"/>
        <w:spacing w:line="360" w:lineRule="auto"/>
        <w:ind w:firstLine="420"/>
        <w:jc w:val="center"/>
        <w:rPr>
          <w:rFonts w:ascii="Times New Roman" w:hAnsi="Times New Roman" w:cs="Times New Roman"/>
        </w:rPr>
      </w:pPr>
      <w:r w:rsidRPr="000022D7">
        <w:rPr>
          <w:rFonts w:ascii="Times New Roman" w:hAnsi="Times New Roman" w:cs="Times New Roman"/>
          <w:position w:val="-28"/>
        </w:rPr>
        <w:object w:dxaOrig="1100" w:dyaOrig="680" w14:anchorId="4E81F3DA">
          <v:shape id="_x0000_i1486" type="#_x0000_t75" style="width:54.15pt;height:33.85pt" o:ole="">
            <v:imagedata r:id="rId856" o:title=""/>
          </v:shape>
          <o:OLEObject Type="Embed" ProgID="Equation.DSMT4" ShapeID="_x0000_i1486" DrawAspect="Content" ObjectID="_1791321284" r:id="rId857"/>
        </w:object>
      </w:r>
    </w:p>
    <w:p w14:paraId="073F7DF6" w14:textId="7F4677F2"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又根据定理</w:t>
      </w:r>
      <w:r w:rsidR="007E1B89">
        <w:rPr>
          <w:rFonts w:ascii="Times New Roman" w:hAnsi="Times New Roman" w:cs="Times New Roman" w:hint="eastAsia"/>
        </w:rPr>
        <w:t>1.2.</w:t>
      </w:r>
      <w:r w:rsidR="009E6D42" w:rsidRPr="000022D7">
        <w:rPr>
          <w:rFonts w:ascii="Times New Roman" w:hAnsi="Times New Roman" w:cs="Times New Roman"/>
        </w:rPr>
        <w:t>11</w:t>
      </w:r>
    </w:p>
    <w:p w14:paraId="29CFFF64" w14:textId="77777777" w:rsidR="00C43EBE" w:rsidRPr="000022D7" w:rsidRDefault="00C43EBE" w:rsidP="00C43EBE">
      <w:pPr>
        <w:widowControl/>
        <w:snapToGrid w:val="0"/>
        <w:spacing w:line="360" w:lineRule="auto"/>
        <w:jc w:val="center"/>
        <w:rPr>
          <w:rFonts w:ascii="Times New Roman" w:hAnsi="Times New Roman" w:cs="Times New Roman"/>
        </w:rPr>
      </w:pPr>
      <w:r w:rsidRPr="000022D7">
        <w:rPr>
          <w:rFonts w:ascii="Times New Roman" w:hAnsi="Times New Roman" w:cs="Times New Roman"/>
          <w:position w:val="-28"/>
        </w:rPr>
        <w:object w:dxaOrig="1500" w:dyaOrig="680" w14:anchorId="6A74E056">
          <v:shape id="_x0000_i1487" type="#_x0000_t75" style="width:74.45pt;height:33.85pt" o:ole="">
            <v:imagedata r:id="rId858" o:title=""/>
          </v:shape>
          <o:OLEObject Type="Embed" ProgID="Equation.DSMT4" ShapeID="_x0000_i1487" DrawAspect="Content" ObjectID="_1791321285" r:id="rId859"/>
        </w:object>
      </w:r>
    </w:p>
    <w:p w14:paraId="2B855B92" w14:textId="34CB1705"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进而</w:t>
      </w:r>
      <w:r w:rsidRPr="000022D7">
        <w:rPr>
          <w:rFonts w:ascii="Times New Roman" w:hAnsi="Times New Roman" w:cs="Times New Roman"/>
          <w:position w:val="-24"/>
        </w:rPr>
        <w:object w:dxaOrig="1080" w:dyaOrig="620" w14:anchorId="20CF43E5">
          <v:shape id="_x0000_i1488" type="#_x0000_t75" style="width:54.15pt;height:30.75pt" o:ole="">
            <v:imagedata r:id="rId860" o:title=""/>
          </v:shape>
          <o:OLEObject Type="Embed" ProgID="Equation.DSMT4" ShapeID="_x0000_i1488" DrawAspect="Content" ObjectID="_1791321286" r:id="rId861"/>
        </w:object>
      </w:r>
      <w:r w:rsidRPr="000022D7">
        <w:rPr>
          <w:rFonts w:ascii="Times New Roman" w:hAnsi="Times New Roman" w:cs="Times New Roman"/>
        </w:rPr>
        <w:t>，即</w:t>
      </w:r>
      <w:r w:rsidRPr="000022D7">
        <w:rPr>
          <w:rFonts w:ascii="Times New Roman" w:hAnsi="Times New Roman" w:cs="Times New Roman"/>
        </w:rPr>
        <w:t>(ii)</w:t>
      </w:r>
      <w:r w:rsidRPr="000022D7">
        <w:rPr>
          <w:rFonts w:ascii="Times New Roman" w:hAnsi="Times New Roman" w:cs="Times New Roman"/>
        </w:rPr>
        <w:t>成立</w:t>
      </w:r>
      <w:r w:rsidRPr="000022D7">
        <w:rPr>
          <w:rFonts w:ascii="Times New Roman" w:hAnsi="Times New Roman" w:cs="Times New Roman"/>
        </w:rPr>
        <w:t>.</w:t>
      </w:r>
      <w:r w:rsidR="0086711A" w:rsidRPr="000022D7">
        <w:rPr>
          <w:rFonts w:ascii="Times New Roman" w:hAnsi="Times New Roman" w:cs="Times New Roman"/>
        </w:rPr>
        <w:t xml:space="preserve"> </w:t>
      </w:r>
    </w:p>
    <w:p w14:paraId="3616CB61" w14:textId="77777777" w:rsidR="00C43EBE" w:rsidRPr="000022D7" w:rsidRDefault="00C43EBE" w:rsidP="00C43EBE">
      <w:pPr>
        <w:widowControl/>
        <w:snapToGrid w:val="0"/>
        <w:spacing w:line="360" w:lineRule="auto"/>
        <w:ind w:firstLineChars="300" w:firstLine="630"/>
        <w:jc w:val="left"/>
        <w:rPr>
          <w:rFonts w:ascii="Times New Roman" w:hAnsi="Times New Roman" w:cs="Times New Roman"/>
        </w:rPr>
      </w:pPr>
      <w:r w:rsidRPr="000022D7">
        <w:rPr>
          <w:rFonts w:ascii="Times New Roman" w:hAnsi="Times New Roman" w:cs="Times New Roman"/>
        </w:rPr>
        <w:t>再由</w:t>
      </w:r>
    </w:p>
    <w:p w14:paraId="23850BD3" w14:textId="77777777" w:rsidR="00C43EBE" w:rsidRPr="000022D7" w:rsidRDefault="00C43EBE" w:rsidP="00C43EBE">
      <w:pPr>
        <w:widowControl/>
        <w:snapToGrid w:val="0"/>
        <w:spacing w:line="360" w:lineRule="auto"/>
        <w:ind w:firstLine="420"/>
        <w:jc w:val="center"/>
        <w:rPr>
          <w:rFonts w:ascii="Times New Roman" w:hAnsi="Times New Roman" w:cs="Times New Roman"/>
        </w:rPr>
      </w:pPr>
      <w:r w:rsidRPr="000022D7">
        <w:rPr>
          <w:rFonts w:ascii="Times New Roman" w:hAnsi="Times New Roman" w:cs="Times New Roman"/>
          <w:position w:val="-24"/>
        </w:rPr>
        <w:object w:dxaOrig="1440" w:dyaOrig="620" w14:anchorId="4A6C7D4F">
          <v:shape id="_x0000_i1489" type="#_x0000_t75" style="width:1in;height:30.75pt" o:ole="">
            <v:imagedata r:id="rId862" o:title=""/>
          </v:shape>
          <o:OLEObject Type="Embed" ProgID="Equation.DSMT4" ShapeID="_x0000_i1489" DrawAspect="Content" ObjectID="_1791321287" r:id="rId863"/>
        </w:object>
      </w:r>
    </w:p>
    <w:p w14:paraId="42237159" w14:textId="77777777"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得到</w:t>
      </w:r>
    </w:p>
    <w:p w14:paraId="64C0390C" w14:textId="77777777" w:rsidR="00C43EBE" w:rsidRPr="000022D7" w:rsidRDefault="00C43EBE" w:rsidP="00C43EBE">
      <w:pPr>
        <w:widowControl/>
        <w:snapToGrid w:val="0"/>
        <w:spacing w:line="360" w:lineRule="auto"/>
        <w:ind w:firstLine="405"/>
        <w:jc w:val="center"/>
        <w:rPr>
          <w:rFonts w:ascii="Times New Roman" w:hAnsi="Times New Roman" w:cs="Times New Roman"/>
        </w:rPr>
      </w:pPr>
      <w:r w:rsidRPr="000022D7">
        <w:rPr>
          <w:rFonts w:ascii="Times New Roman" w:hAnsi="Times New Roman" w:cs="Times New Roman"/>
          <w:position w:val="-24"/>
        </w:rPr>
        <w:object w:dxaOrig="900" w:dyaOrig="620" w14:anchorId="3F1026BA">
          <v:shape id="_x0000_i1490" type="#_x0000_t75" style="width:44.9pt;height:30.75pt" o:ole="">
            <v:imagedata r:id="rId864" o:title=""/>
          </v:shape>
          <o:OLEObject Type="Embed" ProgID="Equation.DSMT4" ShapeID="_x0000_i1490" DrawAspect="Content" ObjectID="_1791321288" r:id="rId865"/>
        </w:object>
      </w:r>
    </w:p>
    <w:p w14:paraId="3D5979C5" w14:textId="77777777" w:rsidR="00C43EBE" w:rsidRPr="000022D7" w:rsidRDefault="00C43EBE" w:rsidP="00C43EBE">
      <w:pPr>
        <w:widowControl/>
        <w:snapToGrid w:val="0"/>
        <w:spacing w:line="360" w:lineRule="auto"/>
        <w:ind w:firstLineChars="300" w:firstLine="630"/>
        <w:jc w:val="left"/>
        <w:rPr>
          <w:rFonts w:ascii="Times New Roman" w:hAnsi="Times New Roman" w:cs="Times New Roman"/>
        </w:rPr>
      </w:pPr>
      <w:r w:rsidRPr="000022D7">
        <w:rPr>
          <w:rFonts w:ascii="Times New Roman" w:hAnsi="Times New Roman" w:cs="Times New Roman"/>
        </w:rPr>
        <w:t>从而</w:t>
      </w:r>
      <w:r w:rsidRPr="000022D7">
        <w:rPr>
          <w:rFonts w:ascii="Times New Roman" w:hAnsi="Times New Roman" w:cs="Times New Roman"/>
          <w:position w:val="-24"/>
        </w:rPr>
        <w:object w:dxaOrig="660" w:dyaOrig="620" w14:anchorId="69AA7E0B">
          <v:shape id="_x0000_i1491" type="#_x0000_t75" style="width:33.25pt;height:30.75pt" o:ole="">
            <v:imagedata r:id="rId866" o:title=""/>
          </v:shape>
          <o:OLEObject Type="Embed" ProgID="Equation.DSMT4" ShapeID="_x0000_i1491" DrawAspect="Content" ObjectID="_1791321289" r:id="rId867"/>
        </w:object>
      </w:r>
      <w:r w:rsidRPr="000022D7">
        <w:rPr>
          <w:rFonts w:ascii="Times New Roman" w:hAnsi="Times New Roman" w:cs="Times New Roman"/>
        </w:rPr>
        <w:t>，即</w:t>
      </w:r>
      <w:r w:rsidRPr="000022D7">
        <w:rPr>
          <w:rFonts w:ascii="Times New Roman" w:hAnsi="Times New Roman" w:cs="Times New Roman"/>
        </w:rPr>
        <w:t>(</w:t>
      </w:r>
      <w:proofErr w:type="spellStart"/>
      <w:r w:rsidRPr="000022D7">
        <w:rPr>
          <w:rFonts w:ascii="Times New Roman" w:hAnsi="Times New Roman" w:cs="Times New Roman"/>
        </w:rPr>
        <w:t>i</w:t>
      </w:r>
      <w:proofErr w:type="spellEnd"/>
      <w:r w:rsidRPr="000022D7">
        <w:rPr>
          <w:rFonts w:ascii="Times New Roman" w:hAnsi="Times New Roman" w:cs="Times New Roman"/>
        </w:rPr>
        <w:t>)</w:t>
      </w:r>
      <w:r w:rsidRPr="000022D7">
        <w:rPr>
          <w:rFonts w:ascii="Times New Roman" w:hAnsi="Times New Roman" w:cs="Times New Roman"/>
        </w:rPr>
        <w:t>成立</w:t>
      </w:r>
      <w:r w:rsidRPr="000022D7">
        <w:rPr>
          <w:rFonts w:ascii="Times New Roman" w:hAnsi="Times New Roman" w:cs="Times New Roman"/>
        </w:rPr>
        <w:t>.</w:t>
      </w:r>
    </w:p>
    <w:p w14:paraId="2CA15070" w14:textId="77777777" w:rsidR="00C43EBE" w:rsidRPr="000022D7" w:rsidRDefault="00C43EBE" w:rsidP="00C43EBE">
      <w:pPr>
        <w:widowControl/>
        <w:snapToGrid w:val="0"/>
        <w:spacing w:line="360" w:lineRule="auto"/>
        <w:jc w:val="left"/>
        <w:rPr>
          <w:rFonts w:ascii="Times New Roman" w:hAnsi="Times New Roman" w:cs="Times New Roman"/>
        </w:rPr>
      </w:pPr>
    </w:p>
    <w:p w14:paraId="4397924F" w14:textId="77777777" w:rsidR="00C43EBE" w:rsidRPr="000022D7"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rPr>
        <w:t>对于</w:t>
      </w:r>
      <w:r w:rsidRPr="000022D7">
        <w:rPr>
          <w:rFonts w:ascii="Times New Roman" w:hAnsi="Times New Roman" w:cs="Times New Roman"/>
          <w:i/>
        </w:rPr>
        <w:t>n</w:t>
      </w:r>
      <w:proofErr w:type="gramStart"/>
      <w:r w:rsidRPr="000022D7">
        <w:rPr>
          <w:rFonts w:ascii="Times New Roman" w:hAnsi="Times New Roman" w:cs="Times New Roman"/>
        </w:rPr>
        <w:t>个</w:t>
      </w:r>
      <w:proofErr w:type="gramEnd"/>
      <w:r w:rsidRPr="000022D7">
        <w:rPr>
          <w:rFonts w:ascii="Times New Roman" w:hAnsi="Times New Roman" w:cs="Times New Roman"/>
        </w:rPr>
        <w:t>整数</w:t>
      </w:r>
      <w:r w:rsidRPr="000022D7">
        <w:rPr>
          <w:rFonts w:ascii="Times New Roman" w:hAnsi="Times New Roman" w:cs="Times New Roman"/>
          <w:position w:val="-12"/>
        </w:rPr>
        <w:object w:dxaOrig="880" w:dyaOrig="360" w14:anchorId="4CB248FB">
          <v:shape id="_x0000_i1492" type="#_x0000_t75" style="width:43.7pt;height:19.1pt" o:ole="">
            <v:imagedata r:id="rId831" o:title=""/>
          </v:shape>
          <o:OLEObject Type="Embed" ProgID="Equation.DSMT4" ShapeID="_x0000_i1492" DrawAspect="Content" ObjectID="_1791321290" r:id="rId868"/>
        </w:object>
      </w:r>
      <w:r w:rsidRPr="000022D7">
        <w:rPr>
          <w:rFonts w:ascii="Times New Roman" w:hAnsi="Times New Roman" w:cs="Times New Roman"/>
        </w:rPr>
        <w:t>的最小公倍数，我们可以用递归的方法，将求它们的最小公倍数转化为一系列求两个整数的最小公倍数</w:t>
      </w:r>
      <w:r w:rsidRPr="000022D7">
        <w:rPr>
          <w:rFonts w:ascii="Times New Roman" w:hAnsi="Times New Roman" w:cs="Times New Roman"/>
        </w:rPr>
        <w:t xml:space="preserve">. </w:t>
      </w:r>
      <w:r w:rsidRPr="000022D7">
        <w:rPr>
          <w:rFonts w:ascii="Times New Roman" w:hAnsi="Times New Roman" w:cs="Times New Roman"/>
        </w:rPr>
        <w:t>具体过程如下：</w:t>
      </w:r>
    </w:p>
    <w:p w14:paraId="72379F3E" w14:textId="5E6659B4" w:rsidR="00C43EBE" w:rsidRPr="000022D7"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定理</w:t>
      </w:r>
      <w:r w:rsidR="007E1B89">
        <w:rPr>
          <w:rFonts w:ascii="Times New Roman" w:hAnsi="Times New Roman" w:cs="Times New Roman" w:hint="eastAsia"/>
          <w:b/>
        </w:rPr>
        <w:t>1.2.</w:t>
      </w:r>
      <w:r w:rsidR="0086711A" w:rsidRPr="000022D7">
        <w:rPr>
          <w:rFonts w:ascii="Times New Roman" w:hAnsi="Times New Roman" w:cs="Times New Roman"/>
          <w:b/>
        </w:rPr>
        <w:t>13</w:t>
      </w:r>
      <w:r w:rsidRPr="000022D7">
        <w:rPr>
          <w:rFonts w:ascii="Times New Roman" w:hAnsi="Times New Roman" w:cs="Times New Roman"/>
          <w:b/>
        </w:rPr>
        <w:t xml:space="preserve"> </w:t>
      </w:r>
      <w:r w:rsidRPr="000022D7">
        <w:rPr>
          <w:rFonts w:ascii="Times New Roman" w:hAnsi="Times New Roman" w:cs="Times New Roman"/>
        </w:rPr>
        <w:t>设</w:t>
      </w:r>
      <w:r w:rsidRPr="000022D7">
        <w:rPr>
          <w:rFonts w:ascii="Times New Roman" w:hAnsi="Times New Roman" w:cs="Times New Roman"/>
          <w:position w:val="-12"/>
        </w:rPr>
        <w:object w:dxaOrig="880" w:dyaOrig="360" w14:anchorId="6EA6AEFB">
          <v:shape id="_x0000_i1493" type="#_x0000_t75" style="width:43.7pt;height:19.1pt" o:ole="">
            <v:imagedata r:id="rId831" o:title=""/>
          </v:shape>
          <o:OLEObject Type="Embed" ProgID="Equation.DSMT4" ShapeID="_x0000_i1493" DrawAspect="Content" ObjectID="_1791321291" r:id="rId869"/>
        </w:object>
      </w:r>
      <w:r w:rsidRPr="000022D7">
        <w:rPr>
          <w:rFonts w:ascii="Times New Roman" w:hAnsi="Times New Roman" w:cs="Times New Roman"/>
        </w:rPr>
        <w:t>是</w:t>
      </w:r>
      <w:r w:rsidRPr="000022D7">
        <w:rPr>
          <w:rFonts w:ascii="Times New Roman" w:hAnsi="Times New Roman" w:cs="Times New Roman"/>
          <w:i/>
        </w:rPr>
        <w:t>n</w:t>
      </w:r>
      <w:proofErr w:type="gramStart"/>
      <w:r w:rsidRPr="000022D7">
        <w:rPr>
          <w:rFonts w:ascii="Times New Roman" w:hAnsi="Times New Roman" w:cs="Times New Roman"/>
        </w:rPr>
        <w:t>个</w:t>
      </w:r>
      <w:proofErr w:type="gramEnd"/>
      <w:r w:rsidRPr="000022D7">
        <w:rPr>
          <w:rFonts w:ascii="Times New Roman" w:hAnsi="Times New Roman" w:cs="Times New Roman"/>
        </w:rPr>
        <w:t>整数</w:t>
      </w:r>
      <w:r w:rsidRPr="000022D7">
        <w:rPr>
          <w:rFonts w:ascii="Times New Roman" w:hAnsi="Times New Roman" w:cs="Times New Roman"/>
        </w:rPr>
        <w:t xml:space="preserve">. </w:t>
      </w:r>
      <w:r w:rsidRPr="000022D7">
        <w:rPr>
          <w:rFonts w:ascii="Times New Roman" w:hAnsi="Times New Roman" w:cs="Times New Roman"/>
        </w:rPr>
        <w:t>令</w:t>
      </w:r>
    </w:p>
    <w:p w14:paraId="5AE51538" w14:textId="77777777" w:rsidR="00C43EBE" w:rsidRPr="000022D7" w:rsidRDefault="00C43EBE" w:rsidP="00C43EBE">
      <w:pPr>
        <w:widowControl/>
        <w:snapToGrid w:val="0"/>
        <w:spacing w:line="360" w:lineRule="auto"/>
        <w:ind w:firstLine="420"/>
        <w:jc w:val="center"/>
        <w:rPr>
          <w:rFonts w:ascii="Times New Roman" w:hAnsi="Times New Roman" w:cs="Times New Roman"/>
        </w:rPr>
      </w:pPr>
      <w:r w:rsidRPr="000022D7">
        <w:rPr>
          <w:rFonts w:ascii="Times New Roman" w:hAnsi="Times New Roman" w:cs="Times New Roman"/>
          <w:position w:val="-12"/>
        </w:rPr>
        <w:object w:dxaOrig="4959" w:dyaOrig="360" w14:anchorId="0B93BF4F">
          <v:shape id="_x0000_i1494" type="#_x0000_t75" style="width:249.25pt;height:18.45pt" o:ole="">
            <v:imagedata r:id="rId870" o:title=""/>
          </v:shape>
          <o:OLEObject Type="Embed" ProgID="Equation.DSMT4" ShapeID="_x0000_i1494" DrawAspect="Content" ObjectID="_1791321292" r:id="rId871"/>
        </w:object>
      </w:r>
    </w:p>
    <w:p w14:paraId="216BDD63" w14:textId="77777777" w:rsidR="00C43EBE" w:rsidRPr="000022D7" w:rsidRDefault="00C43EBE" w:rsidP="00C43EBE">
      <w:pPr>
        <w:widowControl/>
        <w:snapToGrid w:val="0"/>
        <w:spacing w:line="360" w:lineRule="auto"/>
        <w:jc w:val="left"/>
        <w:rPr>
          <w:rFonts w:ascii="Times New Roman" w:hAnsi="Times New Roman" w:cs="Times New Roman"/>
          <w:position w:val="-6"/>
        </w:rPr>
      </w:pPr>
      <w:r w:rsidRPr="000022D7">
        <w:rPr>
          <w:rFonts w:ascii="Times New Roman" w:hAnsi="Times New Roman" w:cs="Times New Roman"/>
        </w:rPr>
        <w:t>则</w:t>
      </w:r>
      <w:r w:rsidRPr="000022D7">
        <w:rPr>
          <w:rFonts w:ascii="Times New Roman" w:hAnsi="Times New Roman" w:cs="Times New Roman"/>
          <w:position w:val="-12"/>
        </w:rPr>
        <w:object w:dxaOrig="1520" w:dyaOrig="360" w14:anchorId="3E1EF15F">
          <v:shape id="_x0000_i1495" type="#_x0000_t75" style="width:76.9pt;height:19.1pt" o:ole="">
            <v:imagedata r:id="rId872" o:title=""/>
          </v:shape>
          <o:OLEObject Type="Embed" ProgID="Equation.DSMT4" ShapeID="_x0000_i1495" DrawAspect="Content" ObjectID="_1791321293" r:id="rId873"/>
        </w:object>
      </w:r>
      <w:r w:rsidRPr="000022D7">
        <w:rPr>
          <w:rFonts w:ascii="Times New Roman" w:hAnsi="Times New Roman" w:cs="Times New Roman"/>
          <w:position w:val="-6"/>
        </w:rPr>
        <w:t>.</w:t>
      </w:r>
    </w:p>
    <w:p w14:paraId="4218E2DA" w14:textId="77777777" w:rsidR="00C43EBE" w:rsidRPr="000022D7" w:rsidRDefault="00C43EBE" w:rsidP="00C43EBE">
      <w:pPr>
        <w:widowControl/>
        <w:snapToGrid w:val="0"/>
        <w:spacing w:line="360" w:lineRule="auto"/>
        <w:jc w:val="left"/>
        <w:rPr>
          <w:rFonts w:ascii="Times New Roman" w:hAnsi="Times New Roman" w:cs="Times New Roman"/>
          <w:position w:val="-6"/>
        </w:rPr>
      </w:pPr>
    </w:p>
    <w:p w14:paraId="4FC38E66" w14:textId="347A870D" w:rsidR="00C43EBE" w:rsidRPr="000022D7" w:rsidRDefault="00C43EBE" w:rsidP="004D5199">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7E1B89">
        <w:rPr>
          <w:rFonts w:ascii="Times New Roman" w:hAnsi="Times New Roman" w:cs="Times New Roman" w:hint="eastAsia"/>
          <w:b/>
        </w:rPr>
        <w:t>1.2.</w:t>
      </w:r>
      <w:r w:rsidR="004D5199" w:rsidRPr="000022D7">
        <w:rPr>
          <w:rFonts w:ascii="Times New Roman" w:hAnsi="Times New Roman" w:cs="Times New Roman"/>
          <w:b/>
        </w:rPr>
        <w:t>19</w:t>
      </w:r>
      <w:r w:rsidRPr="000022D7">
        <w:rPr>
          <w:rFonts w:ascii="Times New Roman" w:hAnsi="Times New Roman" w:cs="Times New Roman"/>
          <w:b/>
        </w:rPr>
        <w:t xml:space="preserve"> </w:t>
      </w:r>
      <w:r w:rsidRPr="000022D7">
        <w:rPr>
          <w:rFonts w:ascii="Times New Roman" w:hAnsi="Times New Roman" w:cs="Times New Roman"/>
        </w:rPr>
        <w:t>计算最小公倍数</w:t>
      </w:r>
      <w:r w:rsidR="006F28EB">
        <w:rPr>
          <w:rFonts w:ascii="Times New Roman" w:hAnsi="Times New Roman" w:cs="Times New Roman" w:hint="eastAsia"/>
        </w:rPr>
        <w:t xml:space="preserve"> [</w:t>
      </w:r>
      <w:r w:rsidR="006F28EB" w:rsidRPr="000F2999">
        <w:rPr>
          <w:rFonts w:ascii="Times New Roman" w:hAnsi="Times New Roman" w:cs="Times New Roman"/>
        </w:rPr>
        <w:t>12</w:t>
      </w:r>
      <w:r w:rsidR="006F28EB">
        <w:rPr>
          <w:rFonts w:ascii="Times New Roman" w:hAnsi="Times New Roman" w:cs="Times New Roman" w:hint="eastAsia"/>
        </w:rPr>
        <w:t xml:space="preserve">, </w:t>
      </w:r>
      <w:r w:rsidR="006F28EB" w:rsidRPr="000F2999">
        <w:rPr>
          <w:rFonts w:ascii="Times New Roman" w:hAnsi="Times New Roman" w:cs="Times New Roman"/>
        </w:rPr>
        <w:t>25</w:t>
      </w:r>
      <w:r w:rsidR="006F28EB">
        <w:rPr>
          <w:rFonts w:ascii="Times New Roman" w:hAnsi="Times New Roman" w:cs="Times New Roman" w:hint="eastAsia"/>
        </w:rPr>
        <w:t xml:space="preserve">, </w:t>
      </w:r>
      <w:r w:rsidR="006F28EB" w:rsidRPr="000F2999">
        <w:rPr>
          <w:rFonts w:ascii="Times New Roman" w:hAnsi="Times New Roman" w:cs="Times New Roman"/>
        </w:rPr>
        <w:t>100</w:t>
      </w:r>
      <w:r w:rsidR="006F28EB">
        <w:rPr>
          <w:rFonts w:ascii="Times New Roman" w:hAnsi="Times New Roman" w:cs="Times New Roman" w:hint="eastAsia"/>
        </w:rPr>
        <w:t xml:space="preserve">, </w:t>
      </w:r>
      <w:r w:rsidR="006F28EB" w:rsidRPr="000F2999">
        <w:rPr>
          <w:rFonts w:ascii="Times New Roman" w:hAnsi="Times New Roman" w:cs="Times New Roman"/>
        </w:rPr>
        <w:t>256</w:t>
      </w:r>
      <w:r w:rsidR="006F28EB">
        <w:rPr>
          <w:rFonts w:ascii="Times New Roman" w:hAnsi="Times New Roman" w:cs="Times New Roman" w:hint="eastAsia"/>
        </w:rPr>
        <w:t>]</w:t>
      </w:r>
      <w:r w:rsidRPr="000022D7">
        <w:rPr>
          <w:rFonts w:ascii="Times New Roman" w:hAnsi="Times New Roman" w:cs="Times New Roman"/>
        </w:rPr>
        <w:t>.</w:t>
      </w:r>
    </w:p>
    <w:p w14:paraId="1C3ACAA7" w14:textId="77777777" w:rsidR="00C43EBE"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解</w:t>
      </w:r>
      <w:r w:rsidRPr="000022D7">
        <w:rPr>
          <w:rFonts w:ascii="Times New Roman" w:hAnsi="Times New Roman" w:cs="Times New Roman"/>
          <w:b/>
        </w:rPr>
        <w:t xml:space="preserve">  </w:t>
      </w:r>
      <w:r w:rsidRPr="000022D7">
        <w:rPr>
          <w:rFonts w:ascii="Times New Roman" w:hAnsi="Times New Roman" w:cs="Times New Roman"/>
        </w:rPr>
        <w:t>因为</w:t>
      </w:r>
    </w:p>
    <w:p w14:paraId="5C0CB299" w14:textId="42151A03" w:rsidR="00687A0A" w:rsidRDefault="00687A0A" w:rsidP="00687A0A">
      <w:pPr>
        <w:widowControl/>
        <w:snapToGrid w:val="0"/>
        <w:spacing w:line="360" w:lineRule="auto"/>
        <w:ind w:firstLine="420"/>
        <w:jc w:val="center"/>
        <w:rPr>
          <w:rFonts w:ascii="Times New Roman" w:hAnsi="Times New Roman" w:cs="Times New Roman"/>
        </w:rPr>
      </w:pPr>
      <w:r>
        <w:rPr>
          <w:rFonts w:ascii="Times New Roman" w:hAnsi="Times New Roman" w:cs="Times New Roman" w:hint="eastAsia"/>
        </w:rPr>
        <w:t xml:space="preserve">[12, 25] = </w:t>
      </w:r>
      <m:oMath>
        <m:f>
          <m:fPr>
            <m:ctrlPr>
              <w:rPr>
                <w:rFonts w:ascii="Cambria Math" w:hAnsi="Cambria Math" w:cs="Times New Roman"/>
                <w:i/>
              </w:rPr>
            </m:ctrlPr>
          </m:fPr>
          <m:num>
            <m:r>
              <w:rPr>
                <w:rFonts w:ascii="Cambria Math" w:hAnsi="Cambria Math" w:cs="Times New Roman"/>
              </w:rPr>
              <m:t>12</m:t>
            </m:r>
            <m:r>
              <w:rPr>
                <w:rFonts w:ascii="Cambria Math" w:hAnsi="Cambria Math" w:cs="Times New Roman"/>
                <w:i/>
              </w:rPr>
              <w:sym w:font="Wingdings" w:char="F09E"/>
            </m:r>
            <m:r>
              <w:rPr>
                <w:rFonts w:ascii="Cambria Math" w:hAnsi="Cambria Math" w:cs="Times New Roman"/>
              </w:rPr>
              <m:t>25</m:t>
            </m:r>
          </m:num>
          <m:den>
            <m:r>
              <w:rPr>
                <w:rFonts w:ascii="Cambria Math" w:hAnsi="Cambria Math" w:cs="Times New Roman"/>
              </w:rPr>
              <m:t>(12,  25)</m:t>
            </m:r>
          </m:den>
        </m:f>
        <m:r>
          <w:rPr>
            <w:rFonts w:ascii="Cambria Math" w:hAnsi="Cambria Math" w:cs="Times New Roman"/>
          </w:rPr>
          <m:t>=300</m:t>
        </m:r>
      </m:oMath>
      <w:r>
        <w:rPr>
          <w:rFonts w:ascii="Times New Roman" w:hAnsi="Times New Roman" w:cs="Times New Roman" w:hint="eastAsia"/>
        </w:rPr>
        <w:t>,</w:t>
      </w:r>
    </w:p>
    <w:p w14:paraId="0DCD88DA" w14:textId="4F2E2E44" w:rsidR="00687A0A" w:rsidRDefault="00687A0A" w:rsidP="00687A0A">
      <w:pPr>
        <w:widowControl/>
        <w:snapToGrid w:val="0"/>
        <w:spacing w:line="360" w:lineRule="auto"/>
        <w:ind w:firstLine="420"/>
        <w:jc w:val="center"/>
        <w:rPr>
          <w:rFonts w:ascii="Times New Roman" w:hAnsi="Times New Roman" w:cs="Times New Roman"/>
        </w:rPr>
      </w:pPr>
      <w:r>
        <w:rPr>
          <w:rFonts w:ascii="Times New Roman" w:hAnsi="Times New Roman" w:cs="Times New Roman" w:hint="eastAsia"/>
        </w:rPr>
        <w:t xml:space="preserve">[300, 100] = </w:t>
      </w:r>
      <m:oMath>
        <m:f>
          <m:fPr>
            <m:ctrlPr>
              <w:rPr>
                <w:rFonts w:ascii="Cambria Math" w:hAnsi="Cambria Math" w:cs="Times New Roman"/>
                <w:i/>
              </w:rPr>
            </m:ctrlPr>
          </m:fPr>
          <m:num>
            <m:r>
              <w:rPr>
                <w:rFonts w:ascii="Cambria Math" w:hAnsi="Cambria Math" w:cs="Times New Roman"/>
              </w:rPr>
              <m:t>300</m:t>
            </m:r>
            <m:r>
              <w:rPr>
                <w:rFonts w:ascii="Cambria Math" w:hAnsi="Cambria Math" w:cs="Times New Roman"/>
                <w:i/>
              </w:rPr>
              <w:sym w:font="Wingdings" w:char="F09E"/>
            </m:r>
            <m:r>
              <w:rPr>
                <w:rFonts w:ascii="Cambria Math" w:hAnsi="Cambria Math" w:cs="Times New Roman"/>
              </w:rPr>
              <m:t>100</m:t>
            </m:r>
          </m:num>
          <m:den>
            <m:r>
              <w:rPr>
                <w:rFonts w:ascii="Cambria Math" w:hAnsi="Cambria Math" w:cs="Times New Roman"/>
              </w:rPr>
              <m:t>(300, 100)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300</m:t>
            </m:r>
            <m:r>
              <w:rPr>
                <w:rFonts w:ascii="Cambria Math" w:hAnsi="Cambria Math" w:cs="Times New Roman"/>
                <w:i/>
              </w:rPr>
              <w:sym w:font="Wingdings" w:char="F09E"/>
            </m:r>
            <m:r>
              <w:rPr>
                <w:rFonts w:ascii="Cambria Math" w:hAnsi="Cambria Math" w:cs="Times New Roman"/>
              </w:rPr>
              <m:t>100</m:t>
            </m:r>
          </m:num>
          <m:den>
            <m:r>
              <w:rPr>
                <w:rFonts w:ascii="Cambria Math" w:hAnsi="Cambria Math" w:cs="Times New Roman"/>
              </w:rPr>
              <m:t>100</m:t>
            </m:r>
          </m:den>
        </m:f>
        <m:r>
          <w:rPr>
            <w:rFonts w:ascii="Cambria Math" w:hAnsi="Cambria Math" w:cs="Times New Roman"/>
          </w:rPr>
          <m:t>=300</m:t>
        </m:r>
      </m:oMath>
      <w:r>
        <w:rPr>
          <w:rFonts w:ascii="Times New Roman" w:hAnsi="Times New Roman" w:cs="Times New Roman" w:hint="eastAsia"/>
        </w:rPr>
        <w:t>,</w:t>
      </w:r>
    </w:p>
    <w:p w14:paraId="167D3C37" w14:textId="01BE229D" w:rsidR="00C43EBE" w:rsidRPr="000022D7" w:rsidRDefault="00687A0A" w:rsidP="00C43EBE">
      <w:pPr>
        <w:widowControl/>
        <w:snapToGrid w:val="0"/>
        <w:spacing w:line="360" w:lineRule="auto"/>
        <w:ind w:firstLine="420"/>
        <w:jc w:val="center"/>
        <w:rPr>
          <w:rFonts w:ascii="Times New Roman" w:hAnsi="Times New Roman" w:cs="Times New Roman"/>
        </w:rPr>
      </w:pPr>
      <w:r>
        <w:rPr>
          <w:rFonts w:ascii="Times New Roman" w:hAnsi="Times New Roman" w:cs="Times New Roman" w:hint="eastAsia"/>
        </w:rPr>
        <w:t xml:space="preserve">[300, 256] = </w:t>
      </w:r>
      <m:oMath>
        <m:f>
          <m:fPr>
            <m:ctrlPr>
              <w:rPr>
                <w:rFonts w:ascii="Cambria Math" w:hAnsi="Cambria Math" w:cs="Times New Roman"/>
                <w:i/>
              </w:rPr>
            </m:ctrlPr>
          </m:fPr>
          <m:num>
            <m:r>
              <w:rPr>
                <w:rFonts w:ascii="Cambria Math" w:hAnsi="Cambria Math" w:cs="Times New Roman"/>
              </w:rPr>
              <m:t>300</m:t>
            </m:r>
            <m:r>
              <w:rPr>
                <w:rFonts w:ascii="Cambria Math" w:hAnsi="Cambria Math" w:cs="Times New Roman"/>
                <w:i/>
              </w:rPr>
              <w:sym w:font="Wingdings" w:char="F09E"/>
            </m:r>
            <m:r>
              <w:rPr>
                <w:rFonts w:ascii="Cambria Math" w:hAnsi="Cambria Math" w:cs="Times New Roman"/>
              </w:rPr>
              <m:t>256</m:t>
            </m:r>
          </m:num>
          <m:den>
            <m:r>
              <w:rPr>
                <w:rFonts w:ascii="Cambria Math" w:hAnsi="Cambria Math" w:cs="Times New Roman"/>
              </w:rPr>
              <m:t>(300, 256)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300</m:t>
            </m:r>
            <m:r>
              <w:rPr>
                <w:rFonts w:ascii="Cambria Math" w:hAnsi="Cambria Math" w:cs="Times New Roman"/>
                <w:i/>
              </w:rPr>
              <w:sym w:font="Wingdings" w:char="F09E"/>
            </m:r>
            <m:r>
              <w:rPr>
                <w:rFonts w:ascii="Cambria Math" w:hAnsi="Cambria Math" w:cs="Times New Roman"/>
              </w:rPr>
              <m:t>256</m:t>
            </m:r>
          </m:num>
          <m:den>
            <m:r>
              <w:rPr>
                <w:rFonts w:ascii="Cambria Math" w:hAnsi="Cambria Math" w:cs="Times New Roman"/>
              </w:rPr>
              <m:t>4</m:t>
            </m:r>
          </m:den>
        </m:f>
        <m:r>
          <w:rPr>
            <w:rFonts w:ascii="Cambria Math" w:hAnsi="Cambria Math" w:cs="Times New Roman"/>
          </w:rPr>
          <m:t>=19200</m:t>
        </m:r>
      </m:oMath>
      <w:r>
        <w:rPr>
          <w:rFonts w:ascii="Times New Roman" w:hAnsi="Times New Roman" w:cs="Times New Roman" w:hint="eastAsia"/>
        </w:rPr>
        <w:t>.</w:t>
      </w:r>
    </w:p>
    <w:p w14:paraId="5D7BD1C3" w14:textId="7642915C"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所以最小公倍数</w:t>
      </w:r>
      <w:r w:rsidRPr="000022D7">
        <w:rPr>
          <w:rFonts w:ascii="Times New Roman" w:hAnsi="Times New Roman" w:cs="Times New Roman"/>
        </w:rPr>
        <w:t xml:space="preserve"> </w:t>
      </w:r>
      <w:r w:rsidR="00687A0A">
        <w:rPr>
          <w:rFonts w:ascii="Times New Roman" w:hAnsi="Times New Roman" w:cs="Times New Roman" w:hint="eastAsia"/>
        </w:rPr>
        <w:t>[</w:t>
      </w:r>
      <w:r w:rsidR="00687A0A" w:rsidRPr="000F2999">
        <w:rPr>
          <w:rFonts w:ascii="Times New Roman" w:hAnsi="Times New Roman" w:cs="Times New Roman"/>
        </w:rPr>
        <w:t>12</w:t>
      </w:r>
      <w:r w:rsidR="00687A0A">
        <w:rPr>
          <w:rFonts w:ascii="Times New Roman" w:hAnsi="Times New Roman" w:cs="Times New Roman" w:hint="eastAsia"/>
        </w:rPr>
        <w:t xml:space="preserve">, </w:t>
      </w:r>
      <w:r w:rsidR="00687A0A" w:rsidRPr="000F2999">
        <w:rPr>
          <w:rFonts w:ascii="Times New Roman" w:hAnsi="Times New Roman" w:cs="Times New Roman"/>
        </w:rPr>
        <w:t>25</w:t>
      </w:r>
      <w:r w:rsidR="00687A0A">
        <w:rPr>
          <w:rFonts w:ascii="Times New Roman" w:hAnsi="Times New Roman" w:cs="Times New Roman" w:hint="eastAsia"/>
        </w:rPr>
        <w:t xml:space="preserve">, </w:t>
      </w:r>
      <w:r w:rsidR="00687A0A" w:rsidRPr="000F2999">
        <w:rPr>
          <w:rFonts w:ascii="Times New Roman" w:hAnsi="Times New Roman" w:cs="Times New Roman"/>
        </w:rPr>
        <w:t>100</w:t>
      </w:r>
      <w:r w:rsidR="00687A0A">
        <w:rPr>
          <w:rFonts w:ascii="Times New Roman" w:hAnsi="Times New Roman" w:cs="Times New Roman" w:hint="eastAsia"/>
        </w:rPr>
        <w:t xml:space="preserve">, </w:t>
      </w:r>
      <w:r w:rsidR="00687A0A" w:rsidRPr="000F2999">
        <w:rPr>
          <w:rFonts w:ascii="Times New Roman" w:hAnsi="Times New Roman" w:cs="Times New Roman"/>
        </w:rPr>
        <w:t>256</w:t>
      </w:r>
      <w:r w:rsidR="00687A0A">
        <w:rPr>
          <w:rFonts w:ascii="Times New Roman" w:hAnsi="Times New Roman" w:cs="Times New Roman" w:hint="eastAsia"/>
        </w:rPr>
        <w:t>]</w:t>
      </w:r>
      <w:r w:rsidR="00687A0A" w:rsidRPr="000022D7">
        <w:rPr>
          <w:rFonts w:ascii="Times New Roman" w:hAnsi="Times New Roman" w:cs="Times New Roman"/>
        </w:rPr>
        <w:t xml:space="preserve"> </w:t>
      </w:r>
      <w:r w:rsidR="00687A0A">
        <w:rPr>
          <w:rFonts w:ascii="Times New Roman" w:hAnsi="Times New Roman" w:cs="Times New Roman" w:hint="eastAsia"/>
        </w:rPr>
        <w:t>= 19200</w:t>
      </w:r>
      <w:r w:rsidRPr="000022D7">
        <w:rPr>
          <w:rFonts w:ascii="Times New Roman" w:hAnsi="Times New Roman" w:cs="Times New Roman"/>
        </w:rPr>
        <w:t>.</w:t>
      </w:r>
    </w:p>
    <w:p w14:paraId="722B0020" w14:textId="77777777" w:rsidR="00C43EBE" w:rsidRPr="000022D7" w:rsidRDefault="00C43EBE" w:rsidP="00C43EBE">
      <w:pPr>
        <w:widowControl/>
        <w:snapToGrid w:val="0"/>
        <w:spacing w:line="360" w:lineRule="auto"/>
        <w:jc w:val="left"/>
        <w:rPr>
          <w:rFonts w:ascii="Times New Roman" w:hAnsi="Times New Roman" w:cs="Times New Roman"/>
        </w:rPr>
      </w:pPr>
    </w:p>
    <w:p w14:paraId="76B0C71B" w14:textId="4D1EAE8E" w:rsidR="00C43EBE" w:rsidRPr="000022D7" w:rsidRDefault="00C43EBE" w:rsidP="00C43EBE">
      <w:pPr>
        <w:widowControl/>
        <w:snapToGrid w:val="0"/>
        <w:spacing w:line="360" w:lineRule="auto"/>
        <w:ind w:firstLine="420"/>
        <w:rPr>
          <w:rFonts w:ascii="Times New Roman" w:hAnsi="Times New Roman" w:cs="Times New Roman"/>
          <w:position w:val="-12"/>
        </w:rPr>
      </w:pPr>
      <w:r w:rsidRPr="000022D7">
        <w:rPr>
          <w:rFonts w:ascii="Times New Roman" w:hAnsi="Times New Roman" w:cs="Times New Roman"/>
          <w:b/>
        </w:rPr>
        <w:t>定理</w:t>
      </w:r>
      <w:r w:rsidR="007E1B89">
        <w:rPr>
          <w:rFonts w:ascii="Times New Roman" w:hAnsi="Times New Roman" w:cs="Times New Roman" w:hint="eastAsia"/>
          <w:b/>
        </w:rPr>
        <w:t>1.2.</w:t>
      </w:r>
      <w:r w:rsidR="00DA0E67" w:rsidRPr="000022D7">
        <w:rPr>
          <w:rFonts w:ascii="Times New Roman" w:hAnsi="Times New Roman" w:cs="Times New Roman"/>
          <w:b/>
        </w:rPr>
        <w:t>14</w:t>
      </w:r>
      <w:r w:rsidRPr="000022D7">
        <w:rPr>
          <w:rFonts w:ascii="Times New Roman" w:hAnsi="Times New Roman" w:cs="Times New Roman"/>
          <w:b/>
        </w:rPr>
        <w:t xml:space="preserve"> </w:t>
      </w:r>
      <w:r w:rsidRPr="000022D7">
        <w:rPr>
          <w:rFonts w:ascii="Times New Roman" w:hAnsi="Times New Roman" w:cs="Times New Roman"/>
        </w:rPr>
        <w:t>设</w:t>
      </w:r>
      <w:r w:rsidRPr="000022D7">
        <w:rPr>
          <w:rFonts w:ascii="Times New Roman" w:hAnsi="Times New Roman" w:cs="Times New Roman"/>
          <w:position w:val="-12"/>
        </w:rPr>
        <w:object w:dxaOrig="1400" w:dyaOrig="360" w14:anchorId="66312815">
          <v:shape id="_x0000_i1496" type="#_x0000_t75" style="width:69.55pt;height:19.1pt" o:ole="">
            <v:imagedata r:id="rId874" o:title=""/>
          </v:shape>
          <o:OLEObject Type="Embed" ProgID="Equation.DSMT4" ShapeID="_x0000_i1496" DrawAspect="Content" ObjectID="_1791321294" r:id="rId875"/>
        </w:object>
      </w:r>
      <w:r w:rsidRPr="000022D7">
        <w:rPr>
          <w:rFonts w:ascii="Times New Roman" w:hAnsi="Times New Roman" w:cs="Times New Roman"/>
        </w:rPr>
        <w:t>是正整数</w:t>
      </w:r>
      <w:r w:rsidR="001D51E5" w:rsidRPr="000022D7">
        <w:rPr>
          <w:rFonts w:ascii="Times New Roman" w:hAnsi="Times New Roman" w:cs="Times New Roman"/>
        </w:rPr>
        <w:t>,</w:t>
      </w:r>
      <w:r w:rsidRPr="000022D7">
        <w:rPr>
          <w:rFonts w:ascii="Times New Roman" w:hAnsi="Times New Roman" w:cs="Times New Roman"/>
        </w:rPr>
        <w:t xml:space="preserve"> </w:t>
      </w:r>
      <w:r w:rsidRPr="000022D7">
        <w:rPr>
          <w:rFonts w:ascii="Times New Roman" w:hAnsi="Times New Roman" w:cs="Times New Roman"/>
        </w:rPr>
        <w:t>如果</w:t>
      </w:r>
      <w:r w:rsidRPr="000022D7">
        <w:rPr>
          <w:rFonts w:ascii="Times New Roman" w:hAnsi="Times New Roman" w:cs="Times New Roman"/>
          <w:position w:val="-12"/>
        </w:rPr>
        <w:object w:dxaOrig="2620" w:dyaOrig="360" w14:anchorId="06DB90D6">
          <v:shape id="_x0000_i1497" type="#_x0000_t75" style="width:130.45pt;height:19.1pt" o:ole="">
            <v:imagedata r:id="rId876" o:title=""/>
          </v:shape>
          <o:OLEObject Type="Embed" ProgID="Equation.DSMT4" ShapeID="_x0000_i1497" DrawAspect="Content" ObjectID="_1791321295" r:id="rId877"/>
        </w:object>
      </w:r>
    </w:p>
    <w:p w14:paraId="76D33DD5" w14:textId="77777777" w:rsidR="00C43EBE" w:rsidRPr="000022D7" w:rsidRDefault="00C43EBE" w:rsidP="008D61C4">
      <w:pPr>
        <w:widowControl/>
        <w:snapToGrid w:val="0"/>
        <w:spacing w:line="360" w:lineRule="auto"/>
        <w:ind w:firstLineChars="650" w:firstLine="1365"/>
        <w:rPr>
          <w:rFonts w:ascii="Times New Roman" w:hAnsi="Times New Roman" w:cs="Times New Roman"/>
          <w:position w:val="-6"/>
        </w:rPr>
      </w:pPr>
      <w:r w:rsidRPr="000022D7">
        <w:rPr>
          <w:rFonts w:ascii="Times New Roman" w:hAnsi="Times New Roman" w:cs="Times New Roman"/>
        </w:rPr>
        <w:t>则</w:t>
      </w:r>
      <w:r w:rsidRPr="000022D7">
        <w:rPr>
          <w:rFonts w:ascii="Times New Roman" w:hAnsi="Times New Roman" w:cs="Times New Roman"/>
          <w:position w:val="-12"/>
        </w:rPr>
        <w:object w:dxaOrig="1560" w:dyaOrig="360" w14:anchorId="3050281A">
          <v:shape id="_x0000_i1498" type="#_x0000_t75" style="width:78.15pt;height:19.1pt" o:ole="">
            <v:imagedata r:id="rId878" o:title=""/>
          </v:shape>
          <o:OLEObject Type="Embed" ProgID="Equation.DSMT4" ShapeID="_x0000_i1498" DrawAspect="Content" ObjectID="_1791321296" r:id="rId879"/>
        </w:object>
      </w:r>
      <w:r w:rsidRPr="000022D7">
        <w:rPr>
          <w:rFonts w:ascii="Times New Roman" w:hAnsi="Times New Roman" w:cs="Times New Roman"/>
          <w:position w:val="-6"/>
        </w:rPr>
        <w:t>.</w:t>
      </w:r>
    </w:p>
    <w:p w14:paraId="20F80B4B" w14:textId="77777777" w:rsidR="00C43EBE" w:rsidRPr="000022D7" w:rsidRDefault="00C43EBE" w:rsidP="00C43EBE">
      <w:pPr>
        <w:widowControl/>
        <w:snapToGrid w:val="0"/>
        <w:spacing w:line="360" w:lineRule="auto"/>
        <w:ind w:firstLine="405"/>
        <w:jc w:val="left"/>
        <w:rPr>
          <w:rFonts w:ascii="Times New Roman" w:hAnsi="Times New Roman" w:cs="Times New Roman"/>
        </w:rPr>
      </w:pPr>
      <w:r w:rsidRPr="000022D7">
        <w:rPr>
          <w:rFonts w:ascii="Times New Roman" w:hAnsi="Times New Roman" w:cs="Times New Roman"/>
          <w:b/>
        </w:rPr>
        <w:t>证</w:t>
      </w:r>
      <w:r w:rsidRPr="000022D7">
        <w:rPr>
          <w:rFonts w:ascii="Times New Roman" w:hAnsi="Times New Roman" w:cs="Times New Roman"/>
        </w:rPr>
        <w:t xml:space="preserve">  </w:t>
      </w:r>
      <w:r w:rsidRPr="000022D7">
        <w:rPr>
          <w:rFonts w:ascii="Times New Roman" w:hAnsi="Times New Roman" w:cs="Times New Roman"/>
        </w:rPr>
        <w:t>对</w:t>
      </w:r>
      <w:r w:rsidRPr="000022D7">
        <w:rPr>
          <w:rFonts w:ascii="Times New Roman" w:hAnsi="Times New Roman" w:cs="Times New Roman"/>
          <w:i/>
        </w:rPr>
        <w:t>n</w:t>
      </w:r>
      <w:r w:rsidRPr="000022D7">
        <w:rPr>
          <w:rFonts w:ascii="Times New Roman" w:hAnsi="Times New Roman" w:cs="Times New Roman"/>
        </w:rPr>
        <w:t>作数学归纳法</w:t>
      </w:r>
      <w:r w:rsidRPr="000022D7">
        <w:rPr>
          <w:rFonts w:ascii="Times New Roman" w:hAnsi="Times New Roman" w:cs="Times New Roman"/>
        </w:rPr>
        <w:t>.</w:t>
      </w:r>
    </w:p>
    <w:p w14:paraId="66D5F9E9" w14:textId="02D88D76" w:rsidR="00C43EBE" w:rsidRPr="000022D7" w:rsidRDefault="00C43EBE" w:rsidP="00C43EBE">
      <w:pPr>
        <w:widowControl/>
        <w:snapToGrid w:val="0"/>
        <w:spacing w:line="360" w:lineRule="auto"/>
        <w:ind w:firstLineChars="391" w:firstLine="821"/>
        <w:jc w:val="left"/>
        <w:rPr>
          <w:rFonts w:ascii="Times New Roman" w:hAnsi="Times New Roman" w:cs="Times New Roman"/>
        </w:rPr>
      </w:pPr>
      <w:r w:rsidRPr="000022D7">
        <w:rPr>
          <w:rFonts w:ascii="Times New Roman" w:hAnsi="Times New Roman" w:cs="Times New Roman"/>
          <w:i/>
        </w:rPr>
        <w:t>n</w:t>
      </w:r>
      <w:r w:rsidRPr="000022D7">
        <w:rPr>
          <w:rFonts w:ascii="Times New Roman" w:hAnsi="Times New Roman" w:cs="Times New Roman"/>
        </w:rPr>
        <w:t>=2</w:t>
      </w:r>
      <w:r w:rsidRPr="000022D7">
        <w:rPr>
          <w:rFonts w:ascii="Times New Roman" w:hAnsi="Times New Roman" w:cs="Times New Roman"/>
        </w:rPr>
        <w:t>时，命题就是定理</w:t>
      </w:r>
      <w:r w:rsidR="00242004">
        <w:rPr>
          <w:rFonts w:ascii="Times New Roman" w:hAnsi="Times New Roman" w:cs="Times New Roman" w:hint="eastAsia"/>
        </w:rPr>
        <w:t>1.2.</w:t>
      </w:r>
      <w:r w:rsidR="003D3260" w:rsidRPr="000022D7">
        <w:rPr>
          <w:rFonts w:ascii="Times New Roman" w:hAnsi="Times New Roman" w:cs="Times New Roman"/>
        </w:rPr>
        <w:t xml:space="preserve">12 </w:t>
      </w:r>
      <w:r w:rsidRPr="000022D7">
        <w:rPr>
          <w:rFonts w:ascii="Times New Roman" w:hAnsi="Times New Roman" w:cs="Times New Roman"/>
        </w:rPr>
        <w:t>(</w:t>
      </w:r>
      <w:proofErr w:type="spellStart"/>
      <w:r w:rsidRPr="000022D7">
        <w:rPr>
          <w:rFonts w:ascii="Times New Roman" w:hAnsi="Times New Roman" w:cs="Times New Roman"/>
        </w:rPr>
        <w:t>i</w:t>
      </w:r>
      <w:proofErr w:type="spellEnd"/>
      <w:r w:rsidRPr="000022D7">
        <w:rPr>
          <w:rFonts w:ascii="Times New Roman" w:hAnsi="Times New Roman" w:cs="Times New Roman"/>
        </w:rPr>
        <w:t>).</w:t>
      </w:r>
    </w:p>
    <w:p w14:paraId="39E14C4B" w14:textId="77777777" w:rsidR="00C43EBE" w:rsidRPr="000022D7" w:rsidRDefault="00C43EBE" w:rsidP="00C43EBE">
      <w:pPr>
        <w:widowControl/>
        <w:snapToGrid w:val="0"/>
        <w:spacing w:line="360" w:lineRule="auto"/>
        <w:ind w:firstLineChars="391" w:firstLine="821"/>
        <w:jc w:val="left"/>
        <w:rPr>
          <w:rFonts w:ascii="Times New Roman" w:hAnsi="Times New Roman" w:cs="Times New Roman"/>
        </w:rPr>
      </w:pPr>
      <w:r w:rsidRPr="000022D7">
        <w:rPr>
          <w:rFonts w:ascii="Times New Roman" w:hAnsi="Times New Roman" w:cs="Times New Roman"/>
        </w:rPr>
        <w:t>假设</w:t>
      </w:r>
      <w:r w:rsidRPr="000022D7">
        <w:rPr>
          <w:rFonts w:ascii="Times New Roman" w:hAnsi="Times New Roman" w:cs="Times New Roman"/>
          <w:position w:val="-10"/>
        </w:rPr>
        <w:object w:dxaOrig="1300" w:dyaOrig="320" w14:anchorId="0E1F366E">
          <v:shape id="_x0000_i1499" type="#_x0000_t75" style="width:65.25pt;height:16pt" o:ole="">
            <v:imagedata r:id="rId880" o:title=""/>
          </v:shape>
          <o:OLEObject Type="Embed" ProgID="Equation.DSMT4" ShapeID="_x0000_i1499" DrawAspect="Content" ObjectID="_1791321297" r:id="rId881"/>
        </w:object>
      </w:r>
      <w:r w:rsidRPr="000022D7">
        <w:rPr>
          <w:rFonts w:ascii="Times New Roman" w:hAnsi="Times New Roman" w:cs="Times New Roman"/>
        </w:rPr>
        <w:t>时，命题成立</w:t>
      </w:r>
      <w:r w:rsidRPr="000022D7">
        <w:rPr>
          <w:rFonts w:ascii="Times New Roman" w:hAnsi="Times New Roman" w:cs="Times New Roman"/>
        </w:rPr>
        <w:t xml:space="preserve">. </w:t>
      </w:r>
      <w:r w:rsidRPr="000022D7">
        <w:rPr>
          <w:rFonts w:ascii="Times New Roman" w:hAnsi="Times New Roman" w:cs="Times New Roman"/>
        </w:rPr>
        <w:t>即</w:t>
      </w:r>
    </w:p>
    <w:p w14:paraId="13389B43" w14:textId="77777777" w:rsidR="00C43EBE" w:rsidRPr="000022D7" w:rsidRDefault="00C43EBE" w:rsidP="00C43EBE">
      <w:pPr>
        <w:widowControl/>
        <w:snapToGrid w:val="0"/>
        <w:spacing w:line="360" w:lineRule="auto"/>
        <w:ind w:firstLine="405"/>
        <w:jc w:val="center"/>
        <w:rPr>
          <w:rFonts w:ascii="Times New Roman" w:hAnsi="Times New Roman" w:cs="Times New Roman"/>
        </w:rPr>
      </w:pPr>
      <w:r w:rsidRPr="000022D7">
        <w:rPr>
          <w:rFonts w:ascii="Times New Roman" w:hAnsi="Times New Roman" w:cs="Times New Roman"/>
          <w:position w:val="-12"/>
        </w:rPr>
        <w:object w:dxaOrig="2400" w:dyaOrig="360" w14:anchorId="5E77CA4A">
          <v:shape id="_x0000_i1500" type="#_x0000_t75" style="width:118.75pt;height:19.1pt" o:ole="">
            <v:imagedata r:id="rId882" o:title=""/>
          </v:shape>
          <o:OLEObject Type="Embed" ProgID="Equation.DSMT4" ShapeID="_x0000_i1500" DrawAspect="Content" ObjectID="_1791321298" r:id="rId883"/>
        </w:object>
      </w:r>
    </w:p>
    <w:p w14:paraId="7DA90DC9" w14:textId="77777777" w:rsidR="00C43EBE" w:rsidRPr="000022D7" w:rsidRDefault="00C43EBE" w:rsidP="003F0F58">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对于</w:t>
      </w:r>
      <w:r w:rsidRPr="000022D7">
        <w:rPr>
          <w:rFonts w:ascii="Times New Roman" w:hAnsi="Times New Roman" w:cs="Times New Roman"/>
          <w:i/>
        </w:rPr>
        <w:t>n</w:t>
      </w:r>
      <w:r w:rsidRPr="000022D7">
        <w:rPr>
          <w:rFonts w:ascii="Times New Roman" w:hAnsi="Times New Roman" w:cs="Times New Roman"/>
        </w:rPr>
        <w:t>，根据归纳假设，我们有</w:t>
      </w:r>
      <w:r w:rsidRPr="000022D7">
        <w:rPr>
          <w:rFonts w:ascii="Times New Roman" w:hAnsi="Times New Roman" w:cs="Times New Roman"/>
          <w:position w:val="-12"/>
        </w:rPr>
        <w:object w:dxaOrig="780" w:dyaOrig="360" w14:anchorId="349858CB">
          <v:shape id="_x0000_i1501" type="#_x0000_t75" style="width:38.15pt;height:19.1pt" o:ole="">
            <v:imagedata r:id="rId884" o:title=""/>
          </v:shape>
          <o:OLEObject Type="Embed" ProgID="Equation.DSMT4" ShapeID="_x0000_i1501" DrawAspect="Content" ObjectID="_1791321299" r:id="rId885"/>
        </w:object>
      </w:r>
      <w:r w:rsidRPr="000022D7">
        <w:rPr>
          <w:rFonts w:ascii="Times New Roman" w:hAnsi="Times New Roman" w:cs="Times New Roman"/>
        </w:rPr>
        <w:t xml:space="preserve">. </w:t>
      </w:r>
    </w:p>
    <w:p w14:paraId="5982DDEA" w14:textId="7D09C168" w:rsidR="00C43EBE" w:rsidRPr="000022D7" w:rsidRDefault="00C43EBE" w:rsidP="00D959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再根据定理</w:t>
      </w:r>
      <w:r w:rsidR="00242004">
        <w:rPr>
          <w:rFonts w:ascii="Times New Roman" w:hAnsi="Times New Roman" w:cs="Times New Roman" w:hint="eastAsia"/>
        </w:rPr>
        <w:t>1.2.</w:t>
      </w:r>
      <w:r w:rsidR="003D3260" w:rsidRPr="000022D7">
        <w:rPr>
          <w:rFonts w:ascii="Times New Roman" w:hAnsi="Times New Roman" w:cs="Times New Roman"/>
        </w:rPr>
        <w:t>13</w:t>
      </w:r>
      <w:r w:rsidRPr="000022D7">
        <w:rPr>
          <w:rFonts w:ascii="Times New Roman" w:hAnsi="Times New Roman" w:cs="Times New Roman"/>
        </w:rPr>
        <w:t>，</w:t>
      </w:r>
      <w:r w:rsidRPr="000022D7">
        <w:rPr>
          <w:rFonts w:ascii="Times New Roman" w:hAnsi="Times New Roman" w:cs="Times New Roman"/>
          <w:position w:val="-12"/>
        </w:rPr>
        <w:object w:dxaOrig="2420" w:dyaOrig="360" w14:anchorId="53932A67">
          <v:shape id="_x0000_i1502" type="#_x0000_t75" style="width:120pt;height:19.1pt" o:ole="">
            <v:imagedata r:id="rId886" o:title=""/>
          </v:shape>
          <o:OLEObject Type="Embed" ProgID="Equation.DSMT4" ShapeID="_x0000_i1502" DrawAspect="Content" ObjectID="_1791321300" r:id="rId887"/>
        </w:object>
      </w:r>
      <w:r w:rsidRPr="000022D7">
        <w:rPr>
          <w:rFonts w:ascii="Times New Roman" w:hAnsi="Times New Roman" w:cs="Times New Roman"/>
        </w:rPr>
        <w:t>，我们得到</w:t>
      </w:r>
    </w:p>
    <w:p w14:paraId="0C884AA1" w14:textId="5B0D86BF" w:rsidR="00C43EBE" w:rsidRPr="000022D7" w:rsidRDefault="00C43EBE" w:rsidP="00C43EBE">
      <w:pPr>
        <w:widowControl/>
        <w:snapToGrid w:val="0"/>
        <w:spacing w:line="360" w:lineRule="auto"/>
        <w:ind w:firstLine="405"/>
        <w:jc w:val="center"/>
        <w:rPr>
          <w:rFonts w:ascii="Times New Roman" w:hAnsi="Times New Roman" w:cs="Times New Roman"/>
        </w:rPr>
      </w:pPr>
      <w:r w:rsidRPr="000022D7">
        <w:rPr>
          <w:rFonts w:ascii="Times New Roman" w:hAnsi="Times New Roman" w:cs="Times New Roman"/>
          <w:position w:val="-12"/>
        </w:rPr>
        <w:object w:dxaOrig="1640" w:dyaOrig="360" w14:anchorId="4FCE9645">
          <v:shape id="_x0000_i1503" type="#_x0000_t75" style="width:81.85pt;height:18.45pt" o:ole="">
            <v:imagedata r:id="rId888" o:title=""/>
          </v:shape>
          <o:OLEObject Type="Embed" ProgID="Equation.DSMT4" ShapeID="_x0000_i1503" DrawAspect="Content" ObjectID="_1791321301" r:id="rId889"/>
        </w:object>
      </w:r>
      <w:r w:rsidR="00242004">
        <w:rPr>
          <w:rFonts w:ascii="Times New Roman" w:hAnsi="Times New Roman" w:cs="Times New Roman" w:hint="eastAsia"/>
        </w:rPr>
        <w:t>.</w:t>
      </w:r>
    </w:p>
    <w:p w14:paraId="1A913604" w14:textId="143ED135"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因此，命题对所有的</w:t>
      </w:r>
      <w:r w:rsidRPr="000022D7">
        <w:rPr>
          <w:rFonts w:ascii="Times New Roman" w:hAnsi="Times New Roman" w:cs="Times New Roman"/>
          <w:i/>
        </w:rPr>
        <w:t>n</w:t>
      </w:r>
      <w:r w:rsidRPr="000022D7">
        <w:rPr>
          <w:rFonts w:ascii="Times New Roman" w:hAnsi="Times New Roman" w:cs="Times New Roman"/>
        </w:rPr>
        <w:t>成立</w:t>
      </w:r>
      <w:r w:rsidRPr="000022D7">
        <w:rPr>
          <w:rFonts w:ascii="Times New Roman" w:hAnsi="Times New Roman" w:cs="Times New Roman"/>
        </w:rPr>
        <w:t>.</w:t>
      </w:r>
    </w:p>
    <w:p w14:paraId="4FD2047B" w14:textId="77777777" w:rsidR="00C43EBE" w:rsidRPr="000022D7" w:rsidRDefault="00C43EBE" w:rsidP="00C43EBE">
      <w:pPr>
        <w:widowControl/>
        <w:snapToGrid w:val="0"/>
        <w:spacing w:line="360" w:lineRule="auto"/>
        <w:ind w:firstLineChars="400" w:firstLine="840"/>
        <w:jc w:val="left"/>
        <w:rPr>
          <w:rFonts w:ascii="Times New Roman" w:hAnsi="Times New Roman" w:cs="Times New Roman"/>
        </w:rPr>
      </w:pPr>
    </w:p>
    <w:p w14:paraId="4702B208" w14:textId="67556287" w:rsidR="00C43EBE" w:rsidRPr="000022D7" w:rsidRDefault="00C43EBE" w:rsidP="00C43EBE">
      <w:pPr>
        <w:snapToGrid w:val="0"/>
        <w:spacing w:before="240" w:after="60" w:line="360" w:lineRule="auto"/>
        <w:outlineLvl w:val="1"/>
        <w:rPr>
          <w:rFonts w:ascii="Times New Roman" w:hAnsi="Times New Roman" w:cs="Times New Roman"/>
          <w:b/>
          <w:bCs/>
          <w:kern w:val="28"/>
          <w:sz w:val="32"/>
          <w:szCs w:val="32"/>
        </w:rPr>
      </w:pPr>
      <w:r w:rsidRPr="000022D7">
        <w:rPr>
          <w:rFonts w:ascii="Times New Roman" w:hAnsi="Times New Roman" w:cs="Times New Roman"/>
          <w:b/>
          <w:bCs/>
          <w:kern w:val="28"/>
          <w:sz w:val="32"/>
          <w:szCs w:val="32"/>
        </w:rPr>
        <w:t>1.</w:t>
      </w:r>
      <w:r w:rsidR="000F4C60" w:rsidRPr="000022D7">
        <w:rPr>
          <w:rFonts w:ascii="Times New Roman" w:hAnsi="Times New Roman" w:cs="Times New Roman"/>
          <w:b/>
          <w:bCs/>
          <w:kern w:val="28"/>
          <w:sz w:val="32"/>
          <w:szCs w:val="32"/>
        </w:rPr>
        <w:t>3</w:t>
      </w:r>
      <w:r w:rsidRPr="000022D7">
        <w:rPr>
          <w:rFonts w:ascii="Times New Roman" w:hAnsi="Times New Roman" w:cs="Times New Roman"/>
          <w:b/>
          <w:bCs/>
          <w:kern w:val="28"/>
          <w:sz w:val="32"/>
          <w:szCs w:val="32"/>
        </w:rPr>
        <w:t xml:space="preserve"> </w:t>
      </w:r>
      <w:r w:rsidRPr="000022D7">
        <w:rPr>
          <w:rFonts w:ascii="Times New Roman" w:hAnsi="Times New Roman" w:cs="Times New Roman"/>
          <w:b/>
          <w:bCs/>
          <w:kern w:val="28"/>
          <w:sz w:val="32"/>
          <w:szCs w:val="32"/>
        </w:rPr>
        <w:t>整数分解</w:t>
      </w:r>
    </w:p>
    <w:p w14:paraId="13A19765" w14:textId="6481F9DD" w:rsidR="00C43EBE" w:rsidRPr="000022D7" w:rsidRDefault="000E2638" w:rsidP="003453CD">
      <w:pPr>
        <w:widowControl/>
        <w:snapToGrid w:val="0"/>
        <w:spacing w:line="360" w:lineRule="auto"/>
        <w:ind w:leftChars="50" w:left="105" w:firstLineChars="150" w:firstLine="315"/>
        <w:jc w:val="left"/>
        <w:rPr>
          <w:rFonts w:ascii="Times New Roman" w:hAnsi="Times New Roman" w:cs="Times New Roman"/>
        </w:rPr>
      </w:pPr>
      <w:r w:rsidRPr="000E2638">
        <w:rPr>
          <w:rFonts w:ascii="Times New Roman" w:hAnsi="Times New Roman" w:cs="Times New Roman" w:hint="eastAsia"/>
        </w:rPr>
        <w:lastRenderedPageBreak/>
        <w:t>整数分解，</w:t>
      </w:r>
      <w:r w:rsidRPr="000E2638">
        <w:rPr>
          <w:rFonts w:ascii="Times New Roman" w:hAnsi="Times New Roman" w:cs="Times New Roman"/>
        </w:rPr>
        <w:t>是数学中的一个重要概念，</w:t>
      </w:r>
      <w:r>
        <w:rPr>
          <w:rFonts w:ascii="Times New Roman" w:hAnsi="Times New Roman" w:cs="Times New Roman" w:hint="eastAsia"/>
        </w:rPr>
        <w:t>简单来说就</w:t>
      </w:r>
      <w:r w:rsidRPr="000E2638">
        <w:rPr>
          <w:rFonts w:ascii="Times New Roman" w:hAnsi="Times New Roman" w:cs="Times New Roman"/>
        </w:rPr>
        <w:t>是将一个正整数写成</w:t>
      </w:r>
      <w:r>
        <w:rPr>
          <w:rFonts w:ascii="Times New Roman" w:hAnsi="Times New Roman" w:cs="Times New Roman" w:hint="eastAsia"/>
        </w:rPr>
        <w:t>其因</w:t>
      </w:r>
      <w:r w:rsidRPr="000E2638">
        <w:rPr>
          <w:rFonts w:ascii="Times New Roman" w:hAnsi="Times New Roman" w:cs="Times New Roman"/>
        </w:rPr>
        <w:t>数的乘积</w:t>
      </w:r>
      <w:r>
        <w:rPr>
          <w:rFonts w:ascii="Times New Roman" w:hAnsi="Times New Roman" w:cs="Times New Roman" w:hint="eastAsia"/>
        </w:rPr>
        <w:t>.</w:t>
      </w:r>
      <w:r w:rsidRPr="000E2638">
        <w:rPr>
          <w:rFonts w:ascii="Times New Roman" w:hAnsi="Times New Roman" w:cs="Times New Roman"/>
        </w:rPr>
        <w:t>这个过程在数学、计算机科学</w:t>
      </w:r>
      <w:r>
        <w:rPr>
          <w:rFonts w:ascii="Times New Roman" w:hAnsi="Times New Roman" w:cs="Times New Roman" w:hint="eastAsia"/>
        </w:rPr>
        <w:t>、密码学</w:t>
      </w:r>
      <w:r w:rsidRPr="000E2638">
        <w:rPr>
          <w:rFonts w:ascii="Times New Roman" w:hAnsi="Times New Roman" w:cs="Times New Roman"/>
        </w:rPr>
        <w:t>等多个领域都有广泛的应用</w:t>
      </w:r>
      <w:r>
        <w:rPr>
          <w:rFonts w:ascii="Times New Roman" w:hAnsi="Times New Roman" w:cs="Times New Roman" w:hint="eastAsia"/>
        </w:rPr>
        <w:t xml:space="preserve">. </w:t>
      </w:r>
      <w:r>
        <w:rPr>
          <w:rFonts w:ascii="Times New Roman" w:hAnsi="Times New Roman" w:cs="Times New Roman" w:hint="eastAsia"/>
        </w:rPr>
        <w:t>本节给出一个简单的整数分解方法</w:t>
      </w:r>
      <w:r>
        <w:rPr>
          <w:rFonts w:ascii="Times New Roman" w:hAnsi="Times New Roman" w:cs="Times New Roman" w:hint="eastAsia"/>
        </w:rPr>
        <w:t xml:space="preserve">, </w:t>
      </w:r>
      <w:r>
        <w:rPr>
          <w:rFonts w:ascii="Times New Roman" w:hAnsi="Times New Roman" w:cs="Times New Roman" w:hint="eastAsia"/>
        </w:rPr>
        <w:t>同时给出关于</w:t>
      </w:r>
      <w:r w:rsidRPr="000E2638">
        <w:rPr>
          <w:rFonts w:ascii="Times New Roman" w:hAnsi="Times New Roman" w:cs="Times New Roman" w:hint="eastAsia"/>
        </w:rPr>
        <w:t>整数分解的</w:t>
      </w:r>
      <w:r>
        <w:rPr>
          <w:rFonts w:ascii="Times New Roman" w:hAnsi="Times New Roman" w:cs="Times New Roman" w:hint="eastAsia"/>
        </w:rPr>
        <w:t>一个理论性</w:t>
      </w:r>
      <w:r w:rsidRPr="000E2638">
        <w:rPr>
          <w:rFonts w:ascii="Times New Roman" w:hAnsi="Times New Roman" w:cs="Times New Roman" w:hint="eastAsia"/>
        </w:rPr>
        <w:t>基础</w:t>
      </w:r>
      <w:r>
        <w:rPr>
          <w:rFonts w:ascii="Times New Roman" w:hAnsi="Times New Roman" w:cs="Times New Roman" w:hint="eastAsia"/>
        </w:rPr>
        <w:t>结果</w:t>
      </w:r>
      <w:r>
        <w:rPr>
          <w:rFonts w:ascii="Times New Roman" w:hAnsi="Times New Roman" w:cs="Times New Roman" w:hint="eastAsia"/>
        </w:rPr>
        <w:t>.</w:t>
      </w:r>
    </w:p>
    <w:p w14:paraId="0B29EAB0" w14:textId="0A1AFE69" w:rsidR="000F4C60" w:rsidRPr="000022D7" w:rsidRDefault="000F4C60" w:rsidP="00736D31">
      <w:pPr>
        <w:widowControl/>
        <w:snapToGrid w:val="0"/>
        <w:spacing w:beforeLines="50" w:before="156" w:afterLines="50" w:after="156" w:line="360" w:lineRule="auto"/>
        <w:jc w:val="left"/>
        <w:rPr>
          <w:rFonts w:ascii="Times New Roman" w:hAnsi="Times New Roman" w:cs="Times New Roman"/>
          <w:b/>
          <w:sz w:val="24"/>
          <w:szCs w:val="24"/>
        </w:rPr>
      </w:pPr>
      <w:r w:rsidRPr="000022D7">
        <w:rPr>
          <w:rFonts w:ascii="Times New Roman" w:hAnsi="Times New Roman" w:cs="Times New Roman"/>
          <w:b/>
          <w:sz w:val="24"/>
          <w:szCs w:val="24"/>
        </w:rPr>
        <w:t>1.3.1</w:t>
      </w:r>
      <w:r w:rsidRPr="000022D7">
        <w:rPr>
          <w:rFonts w:ascii="Times New Roman" w:hAnsi="Times New Roman" w:cs="Times New Roman"/>
          <w:b/>
          <w:sz w:val="24"/>
          <w:szCs w:val="24"/>
        </w:rPr>
        <w:t>整数分解定理</w:t>
      </w:r>
    </w:p>
    <w:p w14:paraId="38341DEF" w14:textId="08549F0E" w:rsidR="000059AD" w:rsidRDefault="000059AD" w:rsidP="000059AD">
      <w:pPr>
        <w:widowControl/>
        <w:snapToGrid w:val="0"/>
        <w:spacing w:line="360" w:lineRule="auto"/>
        <w:ind w:firstLine="435"/>
        <w:jc w:val="left"/>
        <w:rPr>
          <w:rFonts w:ascii="Times New Roman" w:hAnsi="Times New Roman" w:cs="Times New Roman"/>
        </w:rPr>
      </w:pPr>
      <w:r w:rsidRPr="000022D7">
        <w:rPr>
          <w:rFonts w:ascii="Times New Roman" w:hAnsi="Times New Roman" w:cs="Times New Roman"/>
          <w:b/>
        </w:rPr>
        <w:t>定理</w:t>
      </w:r>
      <w:r w:rsidR="004458F1">
        <w:rPr>
          <w:rFonts w:ascii="Times New Roman" w:hAnsi="Times New Roman" w:cs="Times New Roman" w:hint="eastAsia"/>
          <w:b/>
        </w:rPr>
        <w:t>1.3.</w:t>
      </w:r>
      <w:r w:rsidRPr="000022D7">
        <w:rPr>
          <w:rFonts w:ascii="Times New Roman" w:hAnsi="Times New Roman" w:cs="Times New Roman"/>
          <w:b/>
        </w:rPr>
        <w:t>1</w:t>
      </w:r>
      <w:r w:rsidRPr="000022D7">
        <w:rPr>
          <w:rFonts w:ascii="Times New Roman" w:hAnsi="Times New Roman" w:cs="Times New Roman"/>
        </w:rPr>
        <w:t>（</w:t>
      </w:r>
      <w:r>
        <w:rPr>
          <w:rFonts w:ascii="Times New Roman" w:hAnsi="Times New Roman" w:cs="Times New Roman" w:hint="eastAsia"/>
          <w:b/>
        </w:rPr>
        <w:t>整数分解</w:t>
      </w:r>
      <w:r w:rsidRPr="000022D7">
        <w:rPr>
          <w:rFonts w:ascii="Times New Roman" w:hAnsi="Times New Roman" w:cs="Times New Roman"/>
          <w:b/>
        </w:rPr>
        <w:t>定理</w:t>
      </w:r>
      <w:r w:rsidRPr="000022D7">
        <w:rPr>
          <w:rFonts w:ascii="Times New Roman" w:hAnsi="Times New Roman" w:cs="Times New Roman"/>
        </w:rPr>
        <w:t>）</w:t>
      </w:r>
      <w:r w:rsidRPr="000022D7">
        <w:rPr>
          <w:rFonts w:ascii="Times New Roman" w:hAnsi="Times New Roman" w:cs="Times New Roman"/>
        </w:rPr>
        <w:t xml:space="preserve"> </w:t>
      </w:r>
      <w:r>
        <w:rPr>
          <w:rFonts w:ascii="Times New Roman" w:hAnsi="Times New Roman" w:cs="Times New Roman" w:hint="eastAsia"/>
        </w:rPr>
        <w:t>给定正合数</w:t>
      </w:r>
      <w:r>
        <w:rPr>
          <w:rFonts w:ascii="Times New Roman" w:hAnsi="Times New Roman" w:cs="Times New Roman" w:hint="eastAsia"/>
        </w:rPr>
        <w:t xml:space="preserve"> </w:t>
      </w:r>
      <w:r w:rsidRPr="000022D7">
        <w:rPr>
          <w:rFonts w:ascii="Times New Roman" w:hAnsi="Times New Roman" w:cs="Times New Roman"/>
          <w:i/>
        </w:rPr>
        <w:t>n</w:t>
      </w:r>
      <w:r w:rsidRPr="000022D7">
        <w:rPr>
          <w:rFonts w:ascii="Times New Roman" w:hAnsi="Times New Roman" w:cs="Times New Roman"/>
        </w:rPr>
        <w:t>&gt;1</w:t>
      </w:r>
      <w:r>
        <w:rPr>
          <w:rFonts w:ascii="Times New Roman" w:hAnsi="Times New Roman" w:cs="Times New Roman" w:hint="eastAsia"/>
        </w:rPr>
        <w:t xml:space="preserve">. </w:t>
      </w:r>
      <w:r>
        <w:rPr>
          <w:rFonts w:ascii="Times New Roman" w:hAnsi="Times New Roman" w:cs="Times New Roman" w:hint="eastAsia"/>
        </w:rPr>
        <w:t>如果存在整数</w:t>
      </w:r>
      <w:r>
        <w:rPr>
          <w:rFonts w:ascii="Times New Roman" w:hAnsi="Times New Roman" w:cs="Times New Roman" w:hint="eastAsia"/>
        </w:rPr>
        <w:t xml:space="preserve"> </w:t>
      </w:r>
      <w:r>
        <w:rPr>
          <w:rFonts w:ascii="Times New Roman" w:hAnsi="Times New Roman" w:cs="Times New Roman" w:hint="eastAsia"/>
          <w:i/>
        </w:rPr>
        <w:t>a</w:t>
      </w:r>
      <w:r>
        <w:rPr>
          <w:rFonts w:ascii="Times New Roman" w:hAnsi="Times New Roman" w:cs="Times New Roman" w:hint="eastAsia"/>
          <w:iCs/>
        </w:rPr>
        <w:t xml:space="preserve">, </w:t>
      </w:r>
      <w:r>
        <w:rPr>
          <w:rFonts w:ascii="Times New Roman" w:hAnsi="Times New Roman" w:cs="Times New Roman" w:hint="eastAsia"/>
          <w:i/>
        </w:rPr>
        <w:t>b</w:t>
      </w:r>
      <w:r>
        <w:rPr>
          <w:rFonts w:ascii="Times New Roman" w:hAnsi="Times New Roman" w:cs="Times New Roman" w:hint="eastAsia"/>
        </w:rPr>
        <w:t xml:space="preserve"> </w:t>
      </w:r>
      <w:r>
        <w:rPr>
          <w:rFonts w:ascii="Times New Roman" w:hAnsi="Times New Roman" w:cs="Times New Roman" w:hint="eastAsia"/>
        </w:rPr>
        <w:t>使得</w:t>
      </w:r>
      <w:r>
        <w:rPr>
          <w:rFonts w:ascii="Times New Roman" w:hAnsi="Times New Roman" w:cs="Times New Roman" w:hint="eastAsia"/>
        </w:rPr>
        <w:t xml:space="preserve"> </w:t>
      </w:r>
      <w:r w:rsidRPr="003453CD">
        <w:rPr>
          <w:rFonts w:ascii="Times New Roman" w:hAnsi="Times New Roman" w:cs="Times New Roman"/>
          <w:i/>
          <w:iCs/>
        </w:rPr>
        <w:t>n</w:t>
      </w:r>
      <w:r>
        <w:rPr>
          <w:rFonts w:ascii="Times New Roman" w:hAnsi="Times New Roman" w:cs="Times New Roman" w:hint="eastAsia"/>
        </w:rPr>
        <w:t xml:space="preserve"> | </w:t>
      </w:r>
      <w:r w:rsidRPr="003453CD">
        <w:rPr>
          <w:rFonts w:ascii="Times New Roman" w:hAnsi="Times New Roman" w:cs="Times New Roman"/>
          <w:i/>
          <w:iCs/>
        </w:rPr>
        <w:t>a</w:t>
      </w:r>
      <w:r w:rsidRPr="003453CD">
        <w:rPr>
          <w:rFonts w:ascii="Times New Roman" w:hAnsi="Times New Roman" w:cs="Times New Roman"/>
          <w:vertAlign w:val="superscript"/>
        </w:rPr>
        <w:t>2</w:t>
      </w:r>
      <w:r>
        <w:rPr>
          <w:rFonts w:ascii="Times New Roman" w:hAnsi="Times New Roman" w:cs="Times New Roman" w:hint="eastAsia"/>
        </w:rPr>
        <w:t>-</w:t>
      </w:r>
      <w:r w:rsidRPr="003453CD">
        <w:rPr>
          <w:rFonts w:ascii="Times New Roman" w:hAnsi="Times New Roman" w:cs="Times New Roman"/>
          <w:i/>
          <w:iCs/>
        </w:rPr>
        <w:t>b</w:t>
      </w:r>
      <w:r w:rsidRPr="003453CD">
        <w:rPr>
          <w:rFonts w:ascii="Times New Roman" w:hAnsi="Times New Roman" w:cs="Times New Roman"/>
          <w:vertAlign w:val="superscript"/>
        </w:rPr>
        <w:t>2</w:t>
      </w:r>
      <w:r>
        <w:rPr>
          <w:rFonts w:ascii="Times New Roman" w:hAnsi="Times New Roman" w:cs="Times New Roman" w:hint="eastAsia"/>
          <w:iCs/>
        </w:rPr>
        <w:t xml:space="preserve">, </w:t>
      </w:r>
      <w:r w:rsidRPr="00AA23F0">
        <w:rPr>
          <w:rFonts w:ascii="Times New Roman" w:hAnsi="Times New Roman" w:cs="Times New Roman" w:hint="eastAsia"/>
          <w:i/>
          <w:iCs/>
        </w:rPr>
        <w:t>n</w:t>
      </w:r>
      <w:r>
        <w:rPr>
          <w:rFonts w:ascii="Times New Roman" w:hAnsi="Times New Roman" w:cs="Times New Roman" w:hint="eastAsia"/>
        </w:rPr>
        <w:t xml:space="preserve"> </w:t>
      </w:r>
      <m:oMath>
        <m:r>
          <w:rPr>
            <w:rFonts w:ascii="Cambria Math" w:hAnsi="Cambria Math" w:cs="Times New Roman"/>
          </w:rPr>
          <m:t>∤</m:t>
        </m:r>
      </m:oMath>
      <w:r>
        <w:rPr>
          <w:rFonts w:ascii="Times New Roman" w:hAnsi="Times New Roman" w:cs="Times New Roman" w:hint="eastAsia"/>
        </w:rPr>
        <w:t xml:space="preserve"> </w:t>
      </w:r>
      <w:r w:rsidRPr="00AA23F0">
        <w:rPr>
          <w:rFonts w:ascii="Times New Roman" w:hAnsi="Times New Roman" w:cs="Times New Roman" w:hint="eastAsia"/>
          <w:i/>
          <w:iCs/>
        </w:rPr>
        <w:t>a</w:t>
      </w:r>
      <w:r>
        <w:rPr>
          <w:rFonts w:ascii="Times New Roman" w:hAnsi="Times New Roman" w:cs="Times New Roman" w:hint="eastAsia"/>
        </w:rPr>
        <w:t>-</w:t>
      </w:r>
      <w:r w:rsidRPr="00AA23F0">
        <w:rPr>
          <w:rFonts w:ascii="Times New Roman" w:hAnsi="Times New Roman" w:cs="Times New Roman" w:hint="eastAsia"/>
          <w:i/>
          <w:iCs/>
        </w:rPr>
        <w:t>b</w:t>
      </w:r>
      <w:r>
        <w:rPr>
          <w:rFonts w:ascii="Times New Roman" w:hAnsi="Times New Roman" w:cs="Times New Roman" w:hint="eastAsia"/>
          <w:iCs/>
        </w:rPr>
        <w:t xml:space="preserve">, </w:t>
      </w:r>
      <w:proofErr w:type="spellStart"/>
      <w:r w:rsidRPr="00AA23F0">
        <w:rPr>
          <w:rFonts w:ascii="Times New Roman" w:hAnsi="Times New Roman" w:cs="Times New Roman" w:hint="eastAsia"/>
          <w:i/>
          <w:iCs/>
        </w:rPr>
        <w:t>n</w:t>
      </w:r>
      <w:proofErr w:type="spellEnd"/>
      <w:r>
        <w:rPr>
          <w:rFonts w:ascii="Times New Roman" w:hAnsi="Times New Roman" w:cs="Times New Roman" w:hint="eastAsia"/>
        </w:rPr>
        <w:t xml:space="preserve"> </w:t>
      </w:r>
      <m:oMath>
        <m:r>
          <w:rPr>
            <w:rFonts w:ascii="Cambria Math" w:hAnsi="Cambria Math" w:cs="Times New Roman"/>
          </w:rPr>
          <m:t>∤</m:t>
        </m:r>
      </m:oMath>
      <w:r>
        <w:rPr>
          <w:rFonts w:ascii="Times New Roman" w:hAnsi="Times New Roman" w:cs="Times New Roman" w:hint="eastAsia"/>
        </w:rPr>
        <w:t xml:space="preserve"> </w:t>
      </w:r>
      <w:proofErr w:type="spellStart"/>
      <w:r w:rsidRPr="00AA23F0">
        <w:rPr>
          <w:rFonts w:ascii="Times New Roman" w:hAnsi="Times New Roman" w:cs="Times New Roman" w:hint="eastAsia"/>
          <w:i/>
          <w:iCs/>
        </w:rPr>
        <w:t>a</w:t>
      </w:r>
      <w:r>
        <w:rPr>
          <w:rFonts w:ascii="Times New Roman" w:hAnsi="Times New Roman" w:cs="Times New Roman" w:hint="eastAsia"/>
        </w:rPr>
        <w:t>+</w:t>
      </w:r>
      <w:r w:rsidRPr="00AA23F0">
        <w:rPr>
          <w:rFonts w:ascii="Times New Roman" w:hAnsi="Times New Roman" w:cs="Times New Roman" w:hint="eastAsia"/>
          <w:i/>
          <w:iCs/>
        </w:rPr>
        <w:t>b</w:t>
      </w:r>
      <w:proofErr w:type="spellEnd"/>
      <w:r>
        <w:rPr>
          <w:rFonts w:ascii="Times New Roman" w:hAnsi="Times New Roman" w:cs="Times New Roman" w:hint="eastAsia"/>
        </w:rPr>
        <w:t xml:space="preserve">, </w:t>
      </w:r>
      <w:r w:rsidR="00E50F04">
        <w:rPr>
          <w:rFonts w:ascii="Times New Roman" w:hAnsi="Times New Roman" w:cs="Times New Roman" w:hint="eastAsia"/>
        </w:rPr>
        <w:t>则</w:t>
      </w:r>
      <w:r w:rsidR="00E50F04">
        <w:rPr>
          <w:rFonts w:ascii="Times New Roman" w:hAnsi="Times New Roman" w:cs="Times New Roman" w:hint="eastAsia"/>
        </w:rPr>
        <w:t xml:space="preserve"> (</w:t>
      </w:r>
      <w:r w:rsidR="00E50F04" w:rsidRPr="003453CD">
        <w:rPr>
          <w:rFonts w:ascii="Times New Roman" w:hAnsi="Times New Roman" w:cs="Times New Roman"/>
          <w:i/>
          <w:iCs/>
        </w:rPr>
        <w:t>n</w:t>
      </w:r>
      <w:r w:rsidR="00E50F04">
        <w:rPr>
          <w:rFonts w:ascii="Times New Roman" w:hAnsi="Times New Roman" w:cs="Times New Roman" w:hint="eastAsia"/>
        </w:rPr>
        <w:t xml:space="preserve">, </w:t>
      </w:r>
      <w:r w:rsidR="00E50F04" w:rsidRPr="003453CD">
        <w:rPr>
          <w:rFonts w:ascii="Times New Roman" w:hAnsi="Times New Roman" w:cs="Times New Roman"/>
          <w:i/>
          <w:iCs/>
        </w:rPr>
        <w:t>a</w:t>
      </w:r>
      <w:r w:rsidR="00E50F04">
        <w:rPr>
          <w:rFonts w:ascii="Times New Roman" w:hAnsi="Times New Roman" w:cs="Times New Roman" w:hint="eastAsia"/>
        </w:rPr>
        <w:t>-</w:t>
      </w:r>
      <w:r w:rsidR="00E50F04" w:rsidRPr="003453CD">
        <w:rPr>
          <w:rFonts w:ascii="Times New Roman" w:hAnsi="Times New Roman" w:cs="Times New Roman"/>
          <w:i/>
          <w:iCs/>
        </w:rPr>
        <w:t>b</w:t>
      </w:r>
      <w:r w:rsidR="00E50F04">
        <w:rPr>
          <w:rFonts w:ascii="Times New Roman" w:hAnsi="Times New Roman" w:cs="Times New Roman" w:hint="eastAsia"/>
        </w:rPr>
        <w:t xml:space="preserve">) </w:t>
      </w:r>
      <w:r w:rsidR="00E50F04">
        <w:rPr>
          <w:rFonts w:ascii="Times New Roman" w:hAnsi="Times New Roman" w:cs="Times New Roman" w:hint="eastAsia"/>
        </w:rPr>
        <w:t>和</w:t>
      </w:r>
      <w:r w:rsidR="00E50F04">
        <w:rPr>
          <w:rFonts w:ascii="Times New Roman" w:hAnsi="Times New Roman" w:cs="Times New Roman" w:hint="eastAsia"/>
          <w:iCs/>
        </w:rPr>
        <w:t xml:space="preserve"> </w:t>
      </w:r>
      <w:r w:rsidR="00E50F04">
        <w:rPr>
          <w:rFonts w:ascii="Times New Roman" w:hAnsi="Times New Roman" w:cs="Times New Roman" w:hint="eastAsia"/>
        </w:rPr>
        <w:t>(</w:t>
      </w:r>
      <w:r w:rsidR="00E50F04" w:rsidRPr="00AA23F0">
        <w:rPr>
          <w:rFonts w:ascii="Times New Roman" w:hAnsi="Times New Roman" w:cs="Times New Roman" w:hint="eastAsia"/>
          <w:i/>
          <w:iCs/>
        </w:rPr>
        <w:t>n</w:t>
      </w:r>
      <w:r w:rsidR="00E50F04">
        <w:rPr>
          <w:rFonts w:ascii="Times New Roman" w:hAnsi="Times New Roman" w:cs="Times New Roman" w:hint="eastAsia"/>
        </w:rPr>
        <w:t xml:space="preserve">, </w:t>
      </w:r>
      <w:proofErr w:type="spellStart"/>
      <w:r w:rsidR="00E50F04" w:rsidRPr="00AA23F0">
        <w:rPr>
          <w:rFonts w:ascii="Times New Roman" w:hAnsi="Times New Roman" w:cs="Times New Roman" w:hint="eastAsia"/>
          <w:i/>
          <w:iCs/>
        </w:rPr>
        <w:t>a</w:t>
      </w:r>
      <w:r w:rsidR="00E50F04">
        <w:rPr>
          <w:rFonts w:ascii="Times New Roman" w:hAnsi="Times New Roman" w:cs="Times New Roman" w:hint="eastAsia"/>
        </w:rPr>
        <w:t>+</w:t>
      </w:r>
      <w:r w:rsidR="00E50F04" w:rsidRPr="00AA23F0">
        <w:rPr>
          <w:rFonts w:ascii="Times New Roman" w:hAnsi="Times New Roman" w:cs="Times New Roman" w:hint="eastAsia"/>
          <w:i/>
          <w:iCs/>
        </w:rPr>
        <w:t>b</w:t>
      </w:r>
      <w:proofErr w:type="spellEnd"/>
      <w:r w:rsidR="00E50F04">
        <w:rPr>
          <w:rFonts w:ascii="Times New Roman" w:hAnsi="Times New Roman" w:cs="Times New Roman" w:hint="eastAsia"/>
        </w:rPr>
        <w:t xml:space="preserve">) </w:t>
      </w:r>
      <w:r w:rsidR="00E50F04">
        <w:rPr>
          <w:rFonts w:ascii="Times New Roman" w:hAnsi="Times New Roman" w:cs="Times New Roman" w:hint="eastAsia"/>
        </w:rPr>
        <w:t>都是</w:t>
      </w:r>
      <w:r w:rsidR="00E50F04">
        <w:rPr>
          <w:rFonts w:ascii="Times New Roman" w:hAnsi="Times New Roman" w:cs="Times New Roman" w:hint="eastAsia"/>
        </w:rPr>
        <w:t xml:space="preserve"> </w:t>
      </w:r>
      <w:r w:rsidR="00E50F04" w:rsidRPr="003453CD">
        <w:rPr>
          <w:rFonts w:ascii="Times New Roman" w:hAnsi="Times New Roman" w:cs="Times New Roman"/>
          <w:i/>
          <w:iCs/>
        </w:rPr>
        <w:t>n</w:t>
      </w:r>
      <w:r w:rsidR="00E50F04">
        <w:rPr>
          <w:rFonts w:ascii="Times New Roman" w:hAnsi="Times New Roman" w:cs="Times New Roman" w:hint="eastAsia"/>
        </w:rPr>
        <w:t xml:space="preserve"> </w:t>
      </w:r>
      <w:r w:rsidR="00E50F04">
        <w:rPr>
          <w:rFonts w:ascii="Times New Roman" w:hAnsi="Times New Roman" w:cs="Times New Roman" w:hint="eastAsia"/>
        </w:rPr>
        <w:t>的真因数</w:t>
      </w:r>
      <w:r w:rsidR="00E50F04">
        <w:rPr>
          <w:rFonts w:ascii="Times New Roman" w:hAnsi="Times New Roman" w:cs="Times New Roman" w:hint="eastAsia"/>
        </w:rPr>
        <w:t xml:space="preserve">. </w:t>
      </w:r>
    </w:p>
    <w:p w14:paraId="3EB75AC3" w14:textId="7F89A5BF" w:rsidR="00E50F04" w:rsidRDefault="00E50F04" w:rsidP="00687272">
      <w:pPr>
        <w:widowControl/>
        <w:snapToGrid w:val="0"/>
        <w:spacing w:line="360" w:lineRule="auto"/>
        <w:ind w:firstLine="435"/>
        <w:rPr>
          <w:rFonts w:ascii="Times New Roman" w:hAnsi="Times New Roman" w:cs="Times New Roman"/>
        </w:rPr>
      </w:pPr>
      <w:r w:rsidRPr="000022D7">
        <w:rPr>
          <w:rFonts w:ascii="Times New Roman" w:hAnsi="Times New Roman" w:cs="Times New Roman"/>
          <w:b/>
        </w:rPr>
        <w:t>证</w:t>
      </w:r>
      <w:r>
        <w:rPr>
          <w:rFonts w:ascii="Times New Roman" w:hAnsi="Times New Roman" w:cs="Times New Roman" w:hint="eastAsia"/>
          <w:b/>
        </w:rPr>
        <w:t xml:space="preserve"> </w:t>
      </w:r>
      <w:r w:rsidR="002E5C71" w:rsidRPr="003453CD">
        <w:rPr>
          <w:rFonts w:ascii="Times New Roman" w:hAnsi="Times New Roman" w:cs="Times New Roman" w:hint="eastAsia"/>
          <w:bCs/>
        </w:rPr>
        <w:t>若</w:t>
      </w:r>
      <w:r w:rsidR="002E5C71">
        <w:rPr>
          <w:rFonts w:ascii="Times New Roman" w:hAnsi="Times New Roman" w:cs="Times New Roman" w:hint="eastAsia"/>
          <w:bCs/>
        </w:rPr>
        <w:t xml:space="preserve"> </w:t>
      </w:r>
      <w:r w:rsidR="002E5C71">
        <w:rPr>
          <w:rFonts w:ascii="Times New Roman" w:hAnsi="Times New Roman" w:cs="Times New Roman" w:hint="eastAsia"/>
        </w:rPr>
        <w:t>(</w:t>
      </w:r>
      <w:r w:rsidR="002E5C71" w:rsidRPr="00AA23F0">
        <w:rPr>
          <w:rFonts w:ascii="Times New Roman" w:hAnsi="Times New Roman" w:cs="Times New Roman" w:hint="eastAsia"/>
          <w:i/>
          <w:iCs/>
        </w:rPr>
        <w:t>n</w:t>
      </w:r>
      <w:r w:rsidR="002E5C71">
        <w:rPr>
          <w:rFonts w:ascii="Times New Roman" w:hAnsi="Times New Roman" w:cs="Times New Roman" w:hint="eastAsia"/>
        </w:rPr>
        <w:t xml:space="preserve">, </w:t>
      </w:r>
      <w:r w:rsidR="002E5C71" w:rsidRPr="00AA23F0">
        <w:rPr>
          <w:rFonts w:ascii="Times New Roman" w:hAnsi="Times New Roman" w:cs="Times New Roman" w:hint="eastAsia"/>
          <w:i/>
          <w:iCs/>
        </w:rPr>
        <w:t>a</w:t>
      </w:r>
      <w:r w:rsidR="002E5C71">
        <w:rPr>
          <w:rFonts w:ascii="Times New Roman" w:hAnsi="Times New Roman" w:cs="Times New Roman" w:hint="eastAsia"/>
        </w:rPr>
        <w:t>-</w:t>
      </w:r>
      <w:r w:rsidR="002E5C71" w:rsidRPr="00AA23F0">
        <w:rPr>
          <w:rFonts w:ascii="Times New Roman" w:hAnsi="Times New Roman" w:cs="Times New Roman" w:hint="eastAsia"/>
          <w:i/>
          <w:iCs/>
        </w:rPr>
        <w:t>b</w:t>
      </w:r>
      <w:r w:rsidR="002E5C71">
        <w:rPr>
          <w:rFonts w:ascii="Times New Roman" w:hAnsi="Times New Roman" w:cs="Times New Roman" w:hint="eastAsia"/>
        </w:rPr>
        <w:t xml:space="preserve">) </w:t>
      </w:r>
      <w:r w:rsidR="002E5C71">
        <w:rPr>
          <w:rFonts w:ascii="Times New Roman" w:hAnsi="Times New Roman" w:cs="Times New Roman" w:hint="eastAsia"/>
        </w:rPr>
        <w:t>不是</w:t>
      </w:r>
      <w:r w:rsidR="002E5C71">
        <w:rPr>
          <w:rFonts w:ascii="Times New Roman" w:hAnsi="Times New Roman" w:cs="Times New Roman" w:hint="eastAsia"/>
        </w:rPr>
        <w:t xml:space="preserve"> </w:t>
      </w:r>
      <w:r w:rsidR="002E5C71" w:rsidRPr="00AA23F0">
        <w:rPr>
          <w:rFonts w:ascii="Times New Roman" w:hAnsi="Times New Roman" w:cs="Times New Roman" w:hint="eastAsia"/>
          <w:i/>
          <w:iCs/>
        </w:rPr>
        <w:t>n</w:t>
      </w:r>
      <w:r w:rsidR="002E5C71">
        <w:rPr>
          <w:rFonts w:ascii="Times New Roman" w:hAnsi="Times New Roman" w:cs="Times New Roman" w:hint="eastAsia"/>
        </w:rPr>
        <w:t xml:space="preserve"> </w:t>
      </w:r>
      <w:r w:rsidR="002E5C71">
        <w:rPr>
          <w:rFonts w:ascii="Times New Roman" w:hAnsi="Times New Roman" w:cs="Times New Roman" w:hint="eastAsia"/>
        </w:rPr>
        <w:t>的真因数</w:t>
      </w:r>
      <w:r w:rsidR="009405B9">
        <w:rPr>
          <w:rFonts w:ascii="Times New Roman" w:hAnsi="Times New Roman" w:cs="Times New Roman" w:hint="eastAsia"/>
        </w:rPr>
        <w:t xml:space="preserve">, </w:t>
      </w:r>
      <w:r w:rsidR="009405B9">
        <w:rPr>
          <w:rFonts w:ascii="Times New Roman" w:hAnsi="Times New Roman" w:cs="Times New Roman" w:hint="eastAsia"/>
        </w:rPr>
        <w:t>则</w:t>
      </w:r>
      <w:r w:rsidR="009405B9">
        <w:rPr>
          <w:rFonts w:ascii="Times New Roman" w:hAnsi="Times New Roman" w:cs="Times New Roman" w:hint="eastAsia"/>
        </w:rPr>
        <w:t xml:space="preserve"> (</w:t>
      </w:r>
      <w:r w:rsidR="009405B9" w:rsidRPr="00AA23F0">
        <w:rPr>
          <w:rFonts w:ascii="Times New Roman" w:hAnsi="Times New Roman" w:cs="Times New Roman" w:hint="eastAsia"/>
          <w:i/>
          <w:iCs/>
        </w:rPr>
        <w:t>n</w:t>
      </w:r>
      <w:r w:rsidR="009405B9">
        <w:rPr>
          <w:rFonts w:ascii="Times New Roman" w:hAnsi="Times New Roman" w:cs="Times New Roman" w:hint="eastAsia"/>
        </w:rPr>
        <w:t xml:space="preserve">, </w:t>
      </w:r>
      <w:r w:rsidR="009405B9" w:rsidRPr="00AA23F0">
        <w:rPr>
          <w:rFonts w:ascii="Times New Roman" w:hAnsi="Times New Roman" w:cs="Times New Roman" w:hint="eastAsia"/>
          <w:i/>
          <w:iCs/>
        </w:rPr>
        <w:t>a</w:t>
      </w:r>
      <w:r w:rsidR="009405B9">
        <w:rPr>
          <w:rFonts w:ascii="Times New Roman" w:hAnsi="Times New Roman" w:cs="Times New Roman" w:hint="eastAsia"/>
        </w:rPr>
        <w:t>-</w:t>
      </w:r>
      <w:r w:rsidR="009405B9" w:rsidRPr="00AA23F0">
        <w:rPr>
          <w:rFonts w:ascii="Times New Roman" w:hAnsi="Times New Roman" w:cs="Times New Roman" w:hint="eastAsia"/>
          <w:i/>
          <w:iCs/>
        </w:rPr>
        <w:t>b</w:t>
      </w:r>
      <w:r w:rsidR="009405B9">
        <w:rPr>
          <w:rFonts w:ascii="Times New Roman" w:hAnsi="Times New Roman" w:cs="Times New Roman" w:hint="eastAsia"/>
        </w:rPr>
        <w:t xml:space="preserve">) </w:t>
      </w:r>
      <w:r w:rsidR="009405B9">
        <w:rPr>
          <w:rFonts w:ascii="Times New Roman" w:hAnsi="Times New Roman" w:cs="Times New Roman" w:hint="eastAsia"/>
        </w:rPr>
        <w:t>为</w:t>
      </w:r>
      <w:r w:rsidR="009405B9">
        <w:rPr>
          <w:rFonts w:ascii="Times New Roman" w:hAnsi="Times New Roman" w:cs="Times New Roman" w:hint="eastAsia"/>
        </w:rPr>
        <w:t xml:space="preserve"> 1 </w:t>
      </w:r>
      <w:r w:rsidR="009405B9">
        <w:rPr>
          <w:rFonts w:ascii="Times New Roman" w:hAnsi="Times New Roman" w:cs="Times New Roman" w:hint="eastAsia"/>
        </w:rPr>
        <w:t>或</w:t>
      </w:r>
      <w:r w:rsidR="009405B9">
        <w:rPr>
          <w:rFonts w:ascii="Times New Roman" w:hAnsi="Times New Roman" w:cs="Times New Roman" w:hint="eastAsia"/>
        </w:rPr>
        <w:t xml:space="preserve"> </w:t>
      </w:r>
      <w:r w:rsidR="009405B9" w:rsidRPr="003453CD">
        <w:rPr>
          <w:rFonts w:ascii="Times New Roman" w:hAnsi="Times New Roman" w:cs="Times New Roman"/>
          <w:i/>
          <w:iCs/>
        </w:rPr>
        <w:t>n</w:t>
      </w:r>
      <w:r w:rsidR="009405B9">
        <w:rPr>
          <w:rFonts w:ascii="Times New Roman" w:hAnsi="Times New Roman" w:cs="Times New Roman" w:hint="eastAsia"/>
        </w:rPr>
        <w:t xml:space="preserve">. </w:t>
      </w:r>
      <w:r w:rsidR="009405B9">
        <w:rPr>
          <w:rFonts w:ascii="Times New Roman" w:hAnsi="Times New Roman" w:cs="Times New Roman" w:hint="eastAsia"/>
        </w:rPr>
        <w:t>对于</w:t>
      </w:r>
      <w:r w:rsidR="009405B9">
        <w:rPr>
          <w:rFonts w:ascii="Times New Roman" w:hAnsi="Times New Roman" w:cs="Times New Roman" w:hint="eastAsia"/>
        </w:rPr>
        <w:t xml:space="preserve"> (</w:t>
      </w:r>
      <w:r w:rsidR="009405B9" w:rsidRPr="00AA23F0">
        <w:rPr>
          <w:rFonts w:ascii="Times New Roman" w:hAnsi="Times New Roman" w:cs="Times New Roman" w:hint="eastAsia"/>
          <w:i/>
          <w:iCs/>
        </w:rPr>
        <w:t>n</w:t>
      </w:r>
      <w:r w:rsidR="009405B9">
        <w:rPr>
          <w:rFonts w:ascii="Times New Roman" w:hAnsi="Times New Roman" w:cs="Times New Roman" w:hint="eastAsia"/>
        </w:rPr>
        <w:t xml:space="preserve">, </w:t>
      </w:r>
      <w:r w:rsidR="009405B9" w:rsidRPr="00AA23F0">
        <w:rPr>
          <w:rFonts w:ascii="Times New Roman" w:hAnsi="Times New Roman" w:cs="Times New Roman" w:hint="eastAsia"/>
          <w:i/>
          <w:iCs/>
        </w:rPr>
        <w:t>a</w:t>
      </w:r>
      <w:r w:rsidR="009405B9">
        <w:rPr>
          <w:rFonts w:ascii="Times New Roman" w:hAnsi="Times New Roman" w:cs="Times New Roman" w:hint="eastAsia"/>
        </w:rPr>
        <w:t>-</w:t>
      </w:r>
      <w:r w:rsidR="009405B9" w:rsidRPr="00AA23F0">
        <w:rPr>
          <w:rFonts w:ascii="Times New Roman" w:hAnsi="Times New Roman" w:cs="Times New Roman" w:hint="eastAsia"/>
          <w:i/>
          <w:iCs/>
        </w:rPr>
        <w:t>b</w:t>
      </w:r>
      <w:r w:rsidR="009405B9">
        <w:rPr>
          <w:rFonts w:ascii="Times New Roman" w:hAnsi="Times New Roman" w:cs="Times New Roman" w:hint="eastAsia"/>
        </w:rPr>
        <w:t xml:space="preserve">) = 1, </w:t>
      </w:r>
      <w:r w:rsidR="009405B9">
        <w:rPr>
          <w:rFonts w:ascii="Times New Roman" w:hAnsi="Times New Roman" w:cs="Times New Roman" w:hint="eastAsia"/>
        </w:rPr>
        <w:t>由</w:t>
      </w:r>
      <w:r w:rsidR="00687272">
        <w:rPr>
          <w:rFonts w:ascii="Times New Roman" w:hAnsi="Times New Roman" w:cs="Times New Roman" w:hint="eastAsia"/>
        </w:rPr>
        <w:t xml:space="preserve"> </w:t>
      </w:r>
      <w:r w:rsidR="00687272" w:rsidRPr="00AA23F0">
        <w:rPr>
          <w:rFonts w:ascii="Times New Roman" w:hAnsi="Times New Roman" w:cs="Times New Roman" w:hint="eastAsia"/>
          <w:i/>
          <w:iCs/>
        </w:rPr>
        <w:t>n</w:t>
      </w:r>
      <w:r w:rsidR="00687272">
        <w:rPr>
          <w:rFonts w:ascii="Times New Roman" w:hAnsi="Times New Roman" w:cs="Times New Roman" w:hint="eastAsia"/>
        </w:rPr>
        <w:t xml:space="preserve"> | </w:t>
      </w:r>
      <w:r w:rsidR="00687272" w:rsidRPr="00AA23F0">
        <w:rPr>
          <w:rFonts w:ascii="Times New Roman" w:hAnsi="Times New Roman" w:cs="Times New Roman" w:hint="eastAsia"/>
          <w:i/>
          <w:iCs/>
        </w:rPr>
        <w:t>a</w:t>
      </w:r>
      <w:r w:rsidR="00687272" w:rsidRPr="00AA23F0">
        <w:rPr>
          <w:rFonts w:ascii="Times New Roman" w:hAnsi="Times New Roman" w:cs="Times New Roman" w:hint="eastAsia"/>
          <w:vertAlign w:val="superscript"/>
        </w:rPr>
        <w:t>2</w:t>
      </w:r>
      <w:r w:rsidR="00687272">
        <w:rPr>
          <w:rFonts w:ascii="Times New Roman" w:hAnsi="Times New Roman" w:cs="Times New Roman" w:hint="eastAsia"/>
        </w:rPr>
        <w:t>-</w:t>
      </w:r>
      <w:r w:rsidR="00687272" w:rsidRPr="00AA23F0">
        <w:rPr>
          <w:rFonts w:ascii="Times New Roman" w:hAnsi="Times New Roman" w:cs="Times New Roman" w:hint="eastAsia"/>
          <w:i/>
          <w:iCs/>
        </w:rPr>
        <w:t>b</w:t>
      </w:r>
      <w:r w:rsidR="00687272" w:rsidRPr="00AA23F0">
        <w:rPr>
          <w:rFonts w:ascii="Times New Roman" w:hAnsi="Times New Roman" w:cs="Times New Roman" w:hint="eastAsia"/>
          <w:vertAlign w:val="superscript"/>
        </w:rPr>
        <w:t>2</w:t>
      </w:r>
      <w:r w:rsidR="00687272">
        <w:rPr>
          <w:rFonts w:ascii="Times New Roman" w:hAnsi="Times New Roman" w:cs="Times New Roman" w:hint="eastAsia"/>
          <w:iCs/>
        </w:rPr>
        <w:t xml:space="preserve"> </w:t>
      </w:r>
      <w:r w:rsidR="00687272">
        <w:rPr>
          <w:rFonts w:ascii="Times New Roman" w:hAnsi="Times New Roman" w:cs="Times New Roman" w:hint="eastAsia"/>
          <w:iCs/>
        </w:rPr>
        <w:t>而</w:t>
      </w:r>
      <w:r w:rsidR="00687272">
        <w:rPr>
          <w:rFonts w:ascii="Times New Roman" w:hAnsi="Times New Roman" w:cs="Times New Roman" w:hint="eastAsia"/>
          <w:iCs/>
        </w:rPr>
        <w:t xml:space="preserve"> </w:t>
      </w:r>
      <w:r w:rsidR="00687272" w:rsidRPr="00AA23F0">
        <w:rPr>
          <w:rFonts w:ascii="Times New Roman" w:hAnsi="Times New Roman" w:cs="Times New Roman" w:hint="eastAsia"/>
          <w:i/>
          <w:iCs/>
        </w:rPr>
        <w:t>a</w:t>
      </w:r>
      <w:r w:rsidR="00687272" w:rsidRPr="00AA23F0">
        <w:rPr>
          <w:rFonts w:ascii="Times New Roman" w:hAnsi="Times New Roman" w:cs="Times New Roman" w:hint="eastAsia"/>
          <w:vertAlign w:val="superscript"/>
        </w:rPr>
        <w:t>2</w:t>
      </w:r>
      <w:r w:rsidR="00687272">
        <w:rPr>
          <w:rFonts w:ascii="Times New Roman" w:hAnsi="Times New Roman" w:cs="Times New Roman" w:hint="eastAsia"/>
        </w:rPr>
        <w:t>-</w:t>
      </w:r>
      <w:r w:rsidR="00687272" w:rsidRPr="00AA23F0">
        <w:rPr>
          <w:rFonts w:ascii="Times New Roman" w:hAnsi="Times New Roman" w:cs="Times New Roman" w:hint="eastAsia"/>
          <w:i/>
          <w:iCs/>
        </w:rPr>
        <w:t>b</w:t>
      </w:r>
      <w:r w:rsidR="00687272" w:rsidRPr="00AA23F0">
        <w:rPr>
          <w:rFonts w:ascii="Times New Roman" w:hAnsi="Times New Roman" w:cs="Times New Roman" w:hint="eastAsia"/>
          <w:vertAlign w:val="superscript"/>
        </w:rPr>
        <w:t>2</w:t>
      </w:r>
      <w:r w:rsidR="00687272">
        <w:rPr>
          <w:rFonts w:ascii="Times New Roman" w:hAnsi="Times New Roman" w:cs="Times New Roman" w:hint="eastAsia"/>
          <w:vertAlign w:val="superscript"/>
        </w:rPr>
        <w:t xml:space="preserve"> </w:t>
      </w:r>
      <w:r w:rsidR="00687272">
        <w:rPr>
          <w:rFonts w:ascii="Times New Roman" w:hAnsi="Times New Roman" w:cs="Times New Roman" w:hint="eastAsia"/>
          <w:iCs/>
        </w:rPr>
        <w:t>= (</w:t>
      </w:r>
      <w:r w:rsidR="00687272" w:rsidRPr="003453CD">
        <w:rPr>
          <w:rFonts w:ascii="Times New Roman" w:hAnsi="Times New Roman" w:cs="Times New Roman"/>
          <w:i/>
        </w:rPr>
        <w:t>a</w:t>
      </w:r>
      <w:r w:rsidR="00687272">
        <w:rPr>
          <w:rFonts w:ascii="Times New Roman" w:hAnsi="Times New Roman" w:cs="Times New Roman" w:hint="eastAsia"/>
          <w:iCs/>
        </w:rPr>
        <w:t>-</w:t>
      </w:r>
      <w:r w:rsidR="00687272" w:rsidRPr="003453CD">
        <w:rPr>
          <w:rFonts w:ascii="Times New Roman" w:hAnsi="Times New Roman" w:cs="Times New Roman"/>
          <w:i/>
        </w:rPr>
        <w:t>b</w:t>
      </w:r>
      <w:r w:rsidR="00687272">
        <w:rPr>
          <w:rFonts w:ascii="Times New Roman" w:hAnsi="Times New Roman" w:cs="Times New Roman" w:hint="eastAsia"/>
          <w:iCs/>
        </w:rPr>
        <w:t>)(</w:t>
      </w:r>
      <w:proofErr w:type="spellStart"/>
      <w:r w:rsidR="00687272" w:rsidRPr="003453CD">
        <w:rPr>
          <w:rFonts w:ascii="Times New Roman" w:hAnsi="Times New Roman" w:cs="Times New Roman"/>
          <w:i/>
        </w:rPr>
        <w:t>a</w:t>
      </w:r>
      <w:r w:rsidR="00687272">
        <w:rPr>
          <w:rFonts w:ascii="Times New Roman" w:hAnsi="Times New Roman" w:cs="Times New Roman" w:hint="eastAsia"/>
          <w:iCs/>
        </w:rPr>
        <w:t>+</w:t>
      </w:r>
      <w:r w:rsidR="00687272" w:rsidRPr="003453CD">
        <w:rPr>
          <w:rFonts w:ascii="Times New Roman" w:hAnsi="Times New Roman" w:cs="Times New Roman"/>
          <w:i/>
        </w:rPr>
        <w:t>b</w:t>
      </w:r>
      <w:proofErr w:type="spellEnd"/>
      <w:r w:rsidR="00687272">
        <w:rPr>
          <w:rFonts w:ascii="Times New Roman" w:hAnsi="Times New Roman" w:cs="Times New Roman" w:hint="eastAsia"/>
          <w:iCs/>
        </w:rPr>
        <w:t xml:space="preserve">) </w:t>
      </w:r>
      <w:r w:rsidR="00687272">
        <w:rPr>
          <w:rFonts w:ascii="Times New Roman" w:hAnsi="Times New Roman" w:cs="Times New Roman" w:hint="eastAsia"/>
          <w:iCs/>
        </w:rPr>
        <w:t>得</w:t>
      </w:r>
      <w:r w:rsidR="00687272">
        <w:rPr>
          <w:rFonts w:ascii="Times New Roman" w:hAnsi="Times New Roman" w:cs="Times New Roman" w:hint="eastAsia"/>
          <w:iCs/>
        </w:rPr>
        <w:t xml:space="preserve"> </w:t>
      </w:r>
      <w:r w:rsidR="00687272" w:rsidRPr="00AA23F0">
        <w:rPr>
          <w:rFonts w:ascii="Times New Roman" w:hAnsi="Times New Roman" w:cs="Times New Roman" w:hint="eastAsia"/>
          <w:i/>
          <w:iCs/>
        </w:rPr>
        <w:t>n</w:t>
      </w:r>
      <w:r w:rsidR="00687272">
        <w:rPr>
          <w:rFonts w:ascii="Times New Roman" w:hAnsi="Times New Roman" w:cs="Times New Roman" w:hint="eastAsia"/>
        </w:rPr>
        <w:t xml:space="preserve"> | </w:t>
      </w:r>
      <w:proofErr w:type="spellStart"/>
      <w:r w:rsidR="00687272" w:rsidRPr="00AA23F0">
        <w:rPr>
          <w:rFonts w:ascii="Times New Roman" w:hAnsi="Times New Roman" w:cs="Times New Roman" w:hint="eastAsia"/>
          <w:i/>
          <w:iCs/>
        </w:rPr>
        <w:t>a</w:t>
      </w:r>
      <w:r w:rsidR="00687272" w:rsidRPr="003453CD">
        <w:rPr>
          <w:rFonts w:ascii="Times New Roman" w:hAnsi="Times New Roman" w:cs="Times New Roman"/>
        </w:rPr>
        <w:t>+</w:t>
      </w:r>
      <w:r w:rsidR="00687272" w:rsidRPr="00AA23F0">
        <w:rPr>
          <w:rFonts w:ascii="Times New Roman" w:hAnsi="Times New Roman" w:cs="Times New Roman" w:hint="eastAsia"/>
          <w:i/>
          <w:iCs/>
        </w:rPr>
        <w:t>b</w:t>
      </w:r>
      <w:proofErr w:type="spellEnd"/>
      <w:r w:rsidR="00687272">
        <w:rPr>
          <w:rFonts w:ascii="Times New Roman" w:hAnsi="Times New Roman" w:cs="Times New Roman" w:hint="eastAsia"/>
        </w:rPr>
        <w:t xml:space="preserve">, </w:t>
      </w:r>
      <w:r w:rsidR="00687272">
        <w:rPr>
          <w:rFonts w:ascii="Times New Roman" w:hAnsi="Times New Roman" w:cs="Times New Roman" w:hint="eastAsia"/>
        </w:rPr>
        <w:t>与题</w:t>
      </w:r>
      <w:proofErr w:type="gramStart"/>
      <w:r w:rsidR="00687272">
        <w:rPr>
          <w:rFonts w:ascii="Times New Roman" w:hAnsi="Times New Roman" w:cs="Times New Roman" w:hint="eastAsia"/>
        </w:rPr>
        <w:t>设矛盾</w:t>
      </w:r>
      <w:proofErr w:type="gramEnd"/>
      <w:r w:rsidR="00687272">
        <w:rPr>
          <w:rFonts w:ascii="Times New Roman" w:hAnsi="Times New Roman" w:cs="Times New Roman" w:hint="eastAsia"/>
        </w:rPr>
        <w:t xml:space="preserve">. </w:t>
      </w:r>
      <w:r w:rsidR="00687272">
        <w:rPr>
          <w:rFonts w:ascii="Times New Roman" w:hAnsi="Times New Roman" w:cs="Times New Roman" w:hint="eastAsia"/>
        </w:rPr>
        <w:t>对于</w:t>
      </w:r>
      <w:r w:rsidR="00687272">
        <w:rPr>
          <w:rFonts w:ascii="Times New Roman" w:hAnsi="Times New Roman" w:cs="Times New Roman" w:hint="eastAsia"/>
        </w:rPr>
        <w:t xml:space="preserve"> (</w:t>
      </w:r>
      <w:r w:rsidR="00687272" w:rsidRPr="00AA23F0">
        <w:rPr>
          <w:rFonts w:ascii="Times New Roman" w:hAnsi="Times New Roman" w:cs="Times New Roman" w:hint="eastAsia"/>
          <w:i/>
          <w:iCs/>
        </w:rPr>
        <w:t>n</w:t>
      </w:r>
      <w:r w:rsidR="00687272">
        <w:rPr>
          <w:rFonts w:ascii="Times New Roman" w:hAnsi="Times New Roman" w:cs="Times New Roman" w:hint="eastAsia"/>
        </w:rPr>
        <w:t xml:space="preserve">, </w:t>
      </w:r>
      <w:r w:rsidR="00687272" w:rsidRPr="00AA23F0">
        <w:rPr>
          <w:rFonts w:ascii="Times New Roman" w:hAnsi="Times New Roman" w:cs="Times New Roman" w:hint="eastAsia"/>
          <w:i/>
          <w:iCs/>
        </w:rPr>
        <w:t>a</w:t>
      </w:r>
      <w:r w:rsidR="00687272">
        <w:rPr>
          <w:rFonts w:ascii="Times New Roman" w:hAnsi="Times New Roman" w:cs="Times New Roman" w:hint="eastAsia"/>
        </w:rPr>
        <w:t>-</w:t>
      </w:r>
      <w:r w:rsidR="00687272" w:rsidRPr="00AA23F0">
        <w:rPr>
          <w:rFonts w:ascii="Times New Roman" w:hAnsi="Times New Roman" w:cs="Times New Roman" w:hint="eastAsia"/>
          <w:i/>
          <w:iCs/>
        </w:rPr>
        <w:t>b</w:t>
      </w:r>
      <w:r w:rsidR="00687272">
        <w:rPr>
          <w:rFonts w:ascii="Times New Roman" w:hAnsi="Times New Roman" w:cs="Times New Roman" w:hint="eastAsia"/>
        </w:rPr>
        <w:t xml:space="preserve">) = </w:t>
      </w:r>
      <w:r w:rsidR="00687272" w:rsidRPr="003453CD">
        <w:rPr>
          <w:rFonts w:ascii="Times New Roman" w:hAnsi="Times New Roman" w:cs="Times New Roman"/>
          <w:i/>
          <w:iCs/>
        </w:rPr>
        <w:t>n</w:t>
      </w:r>
      <w:r w:rsidR="00687272">
        <w:rPr>
          <w:rFonts w:ascii="Times New Roman" w:hAnsi="Times New Roman" w:cs="Times New Roman" w:hint="eastAsia"/>
        </w:rPr>
        <w:t xml:space="preserve">, </w:t>
      </w:r>
      <w:r w:rsidR="00687272">
        <w:rPr>
          <w:rFonts w:ascii="Times New Roman" w:hAnsi="Times New Roman" w:cs="Times New Roman" w:hint="eastAsia"/>
        </w:rPr>
        <w:t>推出</w:t>
      </w:r>
      <w:r w:rsidR="00687272">
        <w:rPr>
          <w:rFonts w:ascii="Times New Roman" w:hAnsi="Times New Roman" w:cs="Times New Roman" w:hint="eastAsia"/>
        </w:rPr>
        <w:t xml:space="preserve"> </w:t>
      </w:r>
      <w:r w:rsidR="00687272" w:rsidRPr="00AA23F0">
        <w:rPr>
          <w:rFonts w:ascii="Times New Roman" w:hAnsi="Times New Roman" w:cs="Times New Roman" w:hint="eastAsia"/>
          <w:i/>
          <w:iCs/>
        </w:rPr>
        <w:t>n</w:t>
      </w:r>
      <w:r w:rsidR="00687272">
        <w:rPr>
          <w:rFonts w:ascii="Times New Roman" w:hAnsi="Times New Roman" w:cs="Times New Roman" w:hint="eastAsia"/>
        </w:rPr>
        <w:t xml:space="preserve"> | </w:t>
      </w:r>
      <w:r w:rsidR="00687272" w:rsidRPr="00AA23F0">
        <w:rPr>
          <w:rFonts w:ascii="Times New Roman" w:hAnsi="Times New Roman" w:cs="Times New Roman" w:hint="eastAsia"/>
          <w:i/>
          <w:iCs/>
        </w:rPr>
        <w:t>a</w:t>
      </w:r>
      <w:r w:rsidR="00687272">
        <w:rPr>
          <w:rFonts w:ascii="Times New Roman" w:hAnsi="Times New Roman" w:cs="Times New Roman" w:hint="eastAsia"/>
        </w:rPr>
        <w:t>-</w:t>
      </w:r>
      <w:r w:rsidR="00687272" w:rsidRPr="00AA23F0">
        <w:rPr>
          <w:rFonts w:ascii="Times New Roman" w:hAnsi="Times New Roman" w:cs="Times New Roman" w:hint="eastAsia"/>
          <w:i/>
          <w:iCs/>
        </w:rPr>
        <w:t>b</w:t>
      </w:r>
      <w:r w:rsidR="00687272">
        <w:rPr>
          <w:rFonts w:ascii="Times New Roman" w:hAnsi="Times New Roman" w:cs="Times New Roman" w:hint="eastAsia"/>
        </w:rPr>
        <w:t xml:space="preserve">, </w:t>
      </w:r>
      <w:r w:rsidR="00687272">
        <w:rPr>
          <w:rFonts w:ascii="Times New Roman" w:hAnsi="Times New Roman" w:cs="Times New Roman" w:hint="eastAsia"/>
        </w:rPr>
        <w:t>与题</w:t>
      </w:r>
      <w:proofErr w:type="gramStart"/>
      <w:r w:rsidR="00687272">
        <w:rPr>
          <w:rFonts w:ascii="Times New Roman" w:hAnsi="Times New Roman" w:cs="Times New Roman" w:hint="eastAsia"/>
        </w:rPr>
        <w:t>设矛盾</w:t>
      </w:r>
      <w:proofErr w:type="gramEnd"/>
      <w:r w:rsidR="00687272">
        <w:rPr>
          <w:rFonts w:ascii="Times New Roman" w:hAnsi="Times New Roman" w:cs="Times New Roman" w:hint="eastAsia"/>
        </w:rPr>
        <w:t xml:space="preserve">. </w:t>
      </w:r>
      <w:r w:rsidR="00687272">
        <w:rPr>
          <w:rFonts w:ascii="Times New Roman" w:hAnsi="Times New Roman" w:cs="Times New Roman" w:hint="eastAsia"/>
        </w:rPr>
        <w:t>故</w:t>
      </w:r>
      <w:r w:rsidR="00687272">
        <w:rPr>
          <w:rFonts w:ascii="Times New Roman" w:hAnsi="Times New Roman" w:cs="Times New Roman" w:hint="eastAsia"/>
        </w:rPr>
        <w:t xml:space="preserve"> (</w:t>
      </w:r>
      <w:r w:rsidR="00687272" w:rsidRPr="00AA23F0">
        <w:rPr>
          <w:rFonts w:ascii="Times New Roman" w:hAnsi="Times New Roman" w:cs="Times New Roman" w:hint="eastAsia"/>
          <w:i/>
          <w:iCs/>
        </w:rPr>
        <w:t>n</w:t>
      </w:r>
      <w:r w:rsidR="00687272">
        <w:rPr>
          <w:rFonts w:ascii="Times New Roman" w:hAnsi="Times New Roman" w:cs="Times New Roman" w:hint="eastAsia"/>
        </w:rPr>
        <w:t xml:space="preserve">, </w:t>
      </w:r>
      <w:r w:rsidR="00687272" w:rsidRPr="00AA23F0">
        <w:rPr>
          <w:rFonts w:ascii="Times New Roman" w:hAnsi="Times New Roman" w:cs="Times New Roman" w:hint="eastAsia"/>
          <w:i/>
          <w:iCs/>
        </w:rPr>
        <w:t>a</w:t>
      </w:r>
      <w:r w:rsidR="00687272">
        <w:rPr>
          <w:rFonts w:ascii="Times New Roman" w:hAnsi="Times New Roman" w:cs="Times New Roman" w:hint="eastAsia"/>
        </w:rPr>
        <w:t>-</w:t>
      </w:r>
      <w:r w:rsidR="00687272" w:rsidRPr="00AA23F0">
        <w:rPr>
          <w:rFonts w:ascii="Times New Roman" w:hAnsi="Times New Roman" w:cs="Times New Roman" w:hint="eastAsia"/>
          <w:i/>
          <w:iCs/>
        </w:rPr>
        <w:t>b</w:t>
      </w:r>
      <w:r w:rsidR="00687272">
        <w:rPr>
          <w:rFonts w:ascii="Times New Roman" w:hAnsi="Times New Roman" w:cs="Times New Roman" w:hint="eastAsia"/>
        </w:rPr>
        <w:t xml:space="preserve">) </w:t>
      </w:r>
      <w:r w:rsidR="00687272">
        <w:rPr>
          <w:rFonts w:ascii="Times New Roman" w:hAnsi="Times New Roman" w:cs="Times New Roman" w:hint="eastAsia"/>
        </w:rPr>
        <w:t>是</w:t>
      </w:r>
      <w:r w:rsidR="00687272">
        <w:rPr>
          <w:rFonts w:ascii="Times New Roman" w:hAnsi="Times New Roman" w:cs="Times New Roman" w:hint="eastAsia"/>
        </w:rPr>
        <w:t xml:space="preserve"> </w:t>
      </w:r>
      <w:r w:rsidR="00687272" w:rsidRPr="00AA23F0">
        <w:rPr>
          <w:rFonts w:ascii="Times New Roman" w:hAnsi="Times New Roman" w:cs="Times New Roman" w:hint="eastAsia"/>
          <w:i/>
          <w:iCs/>
        </w:rPr>
        <w:t>n</w:t>
      </w:r>
      <w:r w:rsidR="00687272">
        <w:rPr>
          <w:rFonts w:ascii="Times New Roman" w:hAnsi="Times New Roman" w:cs="Times New Roman" w:hint="eastAsia"/>
        </w:rPr>
        <w:t xml:space="preserve"> </w:t>
      </w:r>
      <w:r w:rsidR="00687272">
        <w:rPr>
          <w:rFonts w:ascii="Times New Roman" w:hAnsi="Times New Roman" w:cs="Times New Roman" w:hint="eastAsia"/>
        </w:rPr>
        <w:t>的真因数</w:t>
      </w:r>
      <w:r w:rsidR="00687272">
        <w:rPr>
          <w:rFonts w:ascii="Times New Roman" w:hAnsi="Times New Roman" w:cs="Times New Roman" w:hint="eastAsia"/>
        </w:rPr>
        <w:t xml:space="preserve">. </w:t>
      </w:r>
    </w:p>
    <w:p w14:paraId="7FB9444B" w14:textId="6A4C1F9F" w:rsidR="00687272" w:rsidRPr="00687272" w:rsidRDefault="00687272" w:rsidP="003453CD">
      <w:pPr>
        <w:widowControl/>
        <w:snapToGrid w:val="0"/>
        <w:spacing w:line="360" w:lineRule="auto"/>
        <w:ind w:firstLine="435"/>
        <w:rPr>
          <w:rFonts w:ascii="Times New Roman" w:hAnsi="Times New Roman" w:cs="Times New Roman"/>
        </w:rPr>
      </w:pPr>
      <w:r>
        <w:rPr>
          <w:rFonts w:ascii="Times New Roman" w:hAnsi="Times New Roman" w:cs="Times New Roman" w:hint="eastAsia"/>
        </w:rPr>
        <w:t>同理</w:t>
      </w:r>
      <w:r>
        <w:rPr>
          <w:rFonts w:ascii="Times New Roman" w:hAnsi="Times New Roman" w:cs="Times New Roman" w:hint="eastAsia"/>
        </w:rPr>
        <w:t>, (</w:t>
      </w:r>
      <w:r w:rsidRPr="00AA23F0">
        <w:rPr>
          <w:rFonts w:ascii="Times New Roman" w:hAnsi="Times New Roman" w:cs="Times New Roman" w:hint="eastAsia"/>
          <w:i/>
          <w:iCs/>
        </w:rPr>
        <w:t>n</w:t>
      </w:r>
      <w:r>
        <w:rPr>
          <w:rFonts w:ascii="Times New Roman" w:hAnsi="Times New Roman" w:cs="Times New Roman" w:hint="eastAsia"/>
        </w:rPr>
        <w:t xml:space="preserve">, </w:t>
      </w:r>
      <w:proofErr w:type="spellStart"/>
      <w:r w:rsidRPr="00AA23F0">
        <w:rPr>
          <w:rFonts w:ascii="Times New Roman" w:hAnsi="Times New Roman" w:cs="Times New Roman" w:hint="eastAsia"/>
          <w:i/>
          <w:iCs/>
        </w:rPr>
        <w:t>a</w:t>
      </w:r>
      <w:r>
        <w:rPr>
          <w:rFonts w:ascii="Times New Roman" w:hAnsi="Times New Roman" w:cs="Times New Roman" w:hint="eastAsia"/>
        </w:rPr>
        <w:t>+</w:t>
      </w:r>
      <w:r w:rsidRPr="00AA23F0">
        <w:rPr>
          <w:rFonts w:ascii="Times New Roman" w:hAnsi="Times New Roman" w:cs="Times New Roman" w:hint="eastAsia"/>
          <w:i/>
          <w:iCs/>
        </w:rPr>
        <w:t>b</w:t>
      </w:r>
      <w:proofErr w:type="spellEnd"/>
      <w:r>
        <w:rPr>
          <w:rFonts w:ascii="Times New Roman" w:hAnsi="Times New Roman" w:cs="Times New Roman" w:hint="eastAsia"/>
        </w:rPr>
        <w:t xml:space="preserve">) </w:t>
      </w:r>
      <w:r>
        <w:rPr>
          <w:rFonts w:ascii="Times New Roman" w:hAnsi="Times New Roman" w:cs="Times New Roman" w:hint="eastAsia"/>
        </w:rPr>
        <w:t>也是</w:t>
      </w:r>
      <w:r>
        <w:rPr>
          <w:rFonts w:ascii="Times New Roman" w:hAnsi="Times New Roman" w:cs="Times New Roman" w:hint="eastAsia"/>
        </w:rPr>
        <w:t xml:space="preserve"> </w:t>
      </w:r>
      <w:r w:rsidRPr="00AA23F0">
        <w:rPr>
          <w:rFonts w:ascii="Times New Roman" w:hAnsi="Times New Roman" w:cs="Times New Roman" w:hint="eastAsia"/>
          <w:i/>
          <w:iCs/>
        </w:rPr>
        <w:t>n</w:t>
      </w:r>
      <w:r>
        <w:rPr>
          <w:rFonts w:ascii="Times New Roman" w:hAnsi="Times New Roman" w:cs="Times New Roman" w:hint="eastAsia"/>
        </w:rPr>
        <w:t xml:space="preserve"> </w:t>
      </w:r>
      <w:r>
        <w:rPr>
          <w:rFonts w:ascii="Times New Roman" w:hAnsi="Times New Roman" w:cs="Times New Roman" w:hint="eastAsia"/>
        </w:rPr>
        <w:t>的真因数</w:t>
      </w:r>
      <w:r>
        <w:rPr>
          <w:rFonts w:ascii="Times New Roman" w:hAnsi="Times New Roman" w:cs="Times New Roman" w:hint="eastAsia"/>
        </w:rPr>
        <w:t xml:space="preserve">. </w:t>
      </w:r>
    </w:p>
    <w:p w14:paraId="77345A6F" w14:textId="3113DDB9" w:rsidR="00C43EBE" w:rsidRPr="000022D7" w:rsidRDefault="00C43EBE" w:rsidP="00736D31">
      <w:pPr>
        <w:widowControl/>
        <w:snapToGrid w:val="0"/>
        <w:spacing w:beforeLines="50" w:before="156" w:afterLines="50" w:after="156" w:line="360" w:lineRule="auto"/>
        <w:jc w:val="left"/>
        <w:rPr>
          <w:rFonts w:ascii="Times New Roman" w:hAnsi="Times New Roman" w:cs="Times New Roman"/>
        </w:rPr>
      </w:pPr>
      <w:r w:rsidRPr="000022D7">
        <w:rPr>
          <w:rFonts w:ascii="Times New Roman" w:hAnsi="Times New Roman" w:cs="Times New Roman"/>
          <w:b/>
          <w:sz w:val="24"/>
          <w:szCs w:val="24"/>
        </w:rPr>
        <w:t>1.</w:t>
      </w:r>
      <w:r w:rsidR="000F4C60" w:rsidRPr="000022D7">
        <w:rPr>
          <w:rFonts w:ascii="Times New Roman" w:hAnsi="Times New Roman" w:cs="Times New Roman"/>
          <w:b/>
          <w:sz w:val="24"/>
          <w:szCs w:val="24"/>
        </w:rPr>
        <w:t>3</w:t>
      </w:r>
      <w:r w:rsidRPr="000022D7">
        <w:rPr>
          <w:rFonts w:ascii="Times New Roman" w:hAnsi="Times New Roman" w:cs="Times New Roman"/>
          <w:b/>
          <w:sz w:val="24"/>
          <w:szCs w:val="24"/>
        </w:rPr>
        <w:t>.</w:t>
      </w:r>
      <w:r w:rsidR="000F4C60" w:rsidRPr="000022D7">
        <w:rPr>
          <w:rFonts w:ascii="Times New Roman" w:hAnsi="Times New Roman" w:cs="Times New Roman"/>
          <w:b/>
          <w:sz w:val="24"/>
          <w:szCs w:val="24"/>
        </w:rPr>
        <w:t>2</w:t>
      </w:r>
      <w:r w:rsidRPr="000022D7">
        <w:rPr>
          <w:rFonts w:ascii="Times New Roman" w:hAnsi="Times New Roman" w:cs="Times New Roman"/>
          <w:b/>
          <w:sz w:val="24"/>
          <w:szCs w:val="24"/>
        </w:rPr>
        <w:t xml:space="preserve"> </w:t>
      </w:r>
      <w:r w:rsidR="000F4C60" w:rsidRPr="000022D7">
        <w:rPr>
          <w:rFonts w:ascii="Times New Roman" w:hAnsi="Times New Roman" w:cs="Times New Roman"/>
          <w:b/>
          <w:sz w:val="24"/>
          <w:szCs w:val="24"/>
        </w:rPr>
        <w:t>素数的</w:t>
      </w:r>
      <w:r w:rsidRPr="000022D7">
        <w:rPr>
          <w:rFonts w:ascii="Times New Roman" w:hAnsi="Times New Roman" w:cs="Times New Roman"/>
          <w:b/>
          <w:sz w:val="24"/>
          <w:szCs w:val="24"/>
        </w:rPr>
        <w:t>算术基本定理</w:t>
      </w:r>
    </w:p>
    <w:p w14:paraId="2E7E4E29" w14:textId="2E69A9E3" w:rsidR="00C43EBE" w:rsidRPr="000022D7" w:rsidRDefault="00C43EBE" w:rsidP="00C43EBE">
      <w:pPr>
        <w:widowControl/>
        <w:snapToGrid w:val="0"/>
        <w:spacing w:line="360" w:lineRule="auto"/>
        <w:ind w:firstLine="435"/>
        <w:jc w:val="left"/>
        <w:rPr>
          <w:rFonts w:ascii="Times New Roman" w:hAnsi="Times New Roman" w:cs="Times New Roman"/>
        </w:rPr>
      </w:pPr>
      <w:r w:rsidRPr="000022D7">
        <w:rPr>
          <w:rFonts w:ascii="Times New Roman" w:hAnsi="Times New Roman" w:cs="Times New Roman"/>
        </w:rPr>
        <w:t>我们在前面讨论过素数，并证明了每个整数都有一个素因数</w:t>
      </w:r>
      <w:r w:rsidRPr="000022D7">
        <w:rPr>
          <w:rFonts w:ascii="Times New Roman" w:hAnsi="Times New Roman" w:cs="Times New Roman"/>
        </w:rPr>
        <w:t xml:space="preserve">. </w:t>
      </w:r>
      <w:r w:rsidRPr="000022D7">
        <w:rPr>
          <w:rFonts w:ascii="Times New Roman" w:hAnsi="Times New Roman" w:cs="Times New Roman"/>
        </w:rPr>
        <w:t>下面我们要证明每个整数一定可以表示成素数的乘积，并且该表达式是</w:t>
      </w:r>
      <w:r w:rsidR="00171062">
        <w:rPr>
          <w:rFonts w:ascii="Times New Roman" w:hAnsi="Times New Roman" w:cs="Times New Roman"/>
        </w:rPr>
        <w:t>唯一</w:t>
      </w:r>
      <w:r w:rsidRPr="000022D7">
        <w:rPr>
          <w:rFonts w:ascii="Times New Roman" w:hAnsi="Times New Roman" w:cs="Times New Roman"/>
        </w:rPr>
        <w:t>的（在不考虑乘积顺序的情况下）</w:t>
      </w:r>
      <w:r w:rsidRPr="000022D7">
        <w:rPr>
          <w:rFonts w:ascii="Times New Roman" w:hAnsi="Times New Roman" w:cs="Times New Roman"/>
        </w:rPr>
        <w:t>.</w:t>
      </w:r>
    </w:p>
    <w:p w14:paraId="31CA2CE8" w14:textId="7769948D" w:rsidR="00C43EBE" w:rsidRPr="000022D7" w:rsidRDefault="00C43EBE" w:rsidP="00C43EBE">
      <w:pPr>
        <w:widowControl/>
        <w:snapToGrid w:val="0"/>
        <w:spacing w:line="360" w:lineRule="auto"/>
        <w:ind w:firstLine="435"/>
        <w:jc w:val="left"/>
        <w:rPr>
          <w:rFonts w:ascii="Times New Roman" w:hAnsi="Times New Roman" w:cs="Times New Roman"/>
        </w:rPr>
      </w:pPr>
      <w:r w:rsidRPr="000022D7">
        <w:rPr>
          <w:rFonts w:ascii="Times New Roman" w:hAnsi="Times New Roman" w:cs="Times New Roman"/>
          <w:b/>
        </w:rPr>
        <w:t>定理</w:t>
      </w:r>
      <w:r w:rsidR="004A124D">
        <w:rPr>
          <w:rFonts w:ascii="Times New Roman" w:hAnsi="Times New Roman" w:cs="Times New Roman" w:hint="eastAsia"/>
          <w:b/>
        </w:rPr>
        <w:t>1.3.2</w:t>
      </w:r>
      <w:r w:rsidRPr="000022D7">
        <w:rPr>
          <w:rFonts w:ascii="Times New Roman" w:hAnsi="Times New Roman" w:cs="Times New Roman"/>
        </w:rPr>
        <w:t>（</w:t>
      </w:r>
      <w:r w:rsidRPr="000022D7">
        <w:rPr>
          <w:rFonts w:ascii="Times New Roman" w:hAnsi="Times New Roman" w:cs="Times New Roman"/>
          <w:b/>
        </w:rPr>
        <w:t>算术基本定理</w:t>
      </w:r>
      <w:r w:rsidRPr="000022D7">
        <w:rPr>
          <w:rFonts w:ascii="Times New Roman" w:hAnsi="Times New Roman" w:cs="Times New Roman"/>
        </w:rPr>
        <w:t>）</w:t>
      </w:r>
      <w:r w:rsidRPr="000022D7">
        <w:rPr>
          <w:rFonts w:ascii="Times New Roman" w:hAnsi="Times New Roman" w:cs="Times New Roman"/>
        </w:rPr>
        <w:t xml:space="preserve"> </w:t>
      </w:r>
      <w:r w:rsidRPr="000022D7">
        <w:rPr>
          <w:rFonts w:ascii="Times New Roman" w:hAnsi="Times New Roman" w:cs="Times New Roman"/>
        </w:rPr>
        <w:t>任</w:t>
      </w:r>
      <w:proofErr w:type="gramStart"/>
      <w:r w:rsidRPr="000022D7">
        <w:rPr>
          <w:rFonts w:ascii="Times New Roman" w:hAnsi="Times New Roman" w:cs="Times New Roman"/>
        </w:rPr>
        <w:t>一</w:t>
      </w:r>
      <w:proofErr w:type="gramEnd"/>
      <w:r w:rsidRPr="000022D7">
        <w:rPr>
          <w:rFonts w:ascii="Times New Roman" w:hAnsi="Times New Roman" w:cs="Times New Roman"/>
        </w:rPr>
        <w:t>整数</w:t>
      </w:r>
      <w:r w:rsidRPr="000022D7">
        <w:rPr>
          <w:rFonts w:ascii="Times New Roman" w:hAnsi="Times New Roman" w:cs="Times New Roman"/>
          <w:i/>
        </w:rPr>
        <w:t>n</w:t>
      </w:r>
      <w:r w:rsidRPr="000022D7">
        <w:rPr>
          <w:rFonts w:ascii="Times New Roman" w:hAnsi="Times New Roman" w:cs="Times New Roman"/>
        </w:rPr>
        <w:t>&gt;1</w:t>
      </w:r>
      <w:r w:rsidRPr="000022D7">
        <w:rPr>
          <w:rFonts w:ascii="Times New Roman" w:hAnsi="Times New Roman" w:cs="Times New Roman"/>
        </w:rPr>
        <w:t>都可以表示成素数的乘积，且在不考虑乘积顺序的情况下，该表达式是</w:t>
      </w:r>
      <w:r w:rsidR="00171062">
        <w:rPr>
          <w:rFonts w:ascii="Times New Roman" w:hAnsi="Times New Roman" w:cs="Times New Roman"/>
        </w:rPr>
        <w:t>唯一</w:t>
      </w:r>
      <w:r w:rsidRPr="000022D7">
        <w:rPr>
          <w:rFonts w:ascii="Times New Roman" w:hAnsi="Times New Roman" w:cs="Times New Roman"/>
        </w:rPr>
        <w:t>的</w:t>
      </w:r>
      <w:r w:rsidRPr="000022D7">
        <w:rPr>
          <w:rFonts w:ascii="Times New Roman" w:hAnsi="Times New Roman" w:cs="Times New Roman"/>
        </w:rPr>
        <w:t xml:space="preserve">. </w:t>
      </w:r>
      <w:r w:rsidRPr="000022D7">
        <w:rPr>
          <w:rFonts w:ascii="Times New Roman" w:hAnsi="Times New Roman" w:cs="Times New Roman"/>
        </w:rPr>
        <w:t>即</w:t>
      </w:r>
    </w:p>
    <w:p w14:paraId="34298CC9" w14:textId="5BCD0B64" w:rsidR="00C43EBE" w:rsidRPr="000022D7" w:rsidRDefault="00C43EBE" w:rsidP="00C43EBE">
      <w:pPr>
        <w:widowControl/>
        <w:snapToGrid w:val="0"/>
        <w:spacing w:line="360" w:lineRule="auto"/>
        <w:ind w:firstLine="435"/>
        <w:jc w:val="right"/>
        <w:rPr>
          <w:rFonts w:ascii="Times New Roman" w:hAnsi="Times New Roman" w:cs="Times New Roman"/>
        </w:rPr>
      </w:pPr>
      <w:r w:rsidRPr="000022D7">
        <w:rPr>
          <w:rFonts w:ascii="Times New Roman" w:hAnsi="Times New Roman" w:cs="Times New Roman"/>
          <w:position w:val="-12"/>
        </w:rPr>
        <w:object w:dxaOrig="2500" w:dyaOrig="360" w14:anchorId="4367C1A3">
          <v:shape id="_x0000_i1504" type="#_x0000_t75" style="width:124.9pt;height:19.1pt" o:ole="">
            <v:imagedata r:id="rId890" o:title=""/>
          </v:shape>
          <o:OLEObject Type="Embed" ProgID="Equation.DSMT4" ShapeID="_x0000_i1504" DrawAspect="Content" ObjectID="_1791321302" r:id="rId891"/>
        </w:object>
      </w:r>
      <w:r w:rsidRPr="000022D7">
        <w:rPr>
          <w:rFonts w:ascii="Times New Roman" w:hAnsi="Times New Roman" w:cs="Times New Roman"/>
          <w:position w:val="-12"/>
        </w:rPr>
        <w:t xml:space="preserve">                      </w:t>
      </w:r>
      <w:r w:rsidRPr="000022D7">
        <w:rPr>
          <w:rFonts w:ascii="Times New Roman" w:hAnsi="Times New Roman" w:cs="Times New Roman"/>
          <w:position w:val="-12"/>
        </w:rPr>
        <w:t>（</w:t>
      </w:r>
      <w:r w:rsidR="0065355A">
        <w:rPr>
          <w:rFonts w:ascii="Times New Roman" w:hAnsi="Times New Roman" w:cs="Times New Roman" w:hint="eastAsia"/>
          <w:position w:val="-12"/>
        </w:rPr>
        <w:t>1.3.</w:t>
      </w:r>
      <w:r w:rsidRPr="000022D7">
        <w:rPr>
          <w:rFonts w:ascii="Times New Roman" w:hAnsi="Times New Roman" w:cs="Times New Roman"/>
          <w:position w:val="-12"/>
        </w:rPr>
        <w:t>1</w:t>
      </w:r>
      <w:r w:rsidRPr="000022D7">
        <w:rPr>
          <w:rFonts w:ascii="Times New Roman" w:hAnsi="Times New Roman" w:cs="Times New Roman"/>
          <w:position w:val="-12"/>
        </w:rPr>
        <w:t>）</w:t>
      </w:r>
    </w:p>
    <w:p w14:paraId="390ABFF4" w14:textId="77777777" w:rsidR="00C43EBE" w:rsidRPr="000022D7" w:rsidRDefault="00C43EBE" w:rsidP="00C43EBE">
      <w:pPr>
        <w:widowControl/>
        <w:snapToGrid w:val="0"/>
        <w:spacing w:line="360" w:lineRule="auto"/>
        <w:jc w:val="left"/>
        <w:rPr>
          <w:rFonts w:ascii="Times New Roman" w:hAnsi="Times New Roman" w:cs="Times New Roman"/>
        </w:rPr>
      </w:pPr>
      <w:r w:rsidRPr="000022D7">
        <w:rPr>
          <w:rFonts w:ascii="Times New Roman" w:hAnsi="Times New Roman" w:cs="Times New Roman"/>
        </w:rPr>
        <w:t>其中</w:t>
      </w:r>
      <w:r w:rsidRPr="000022D7">
        <w:rPr>
          <w:rFonts w:ascii="Times New Roman" w:hAnsi="Times New Roman" w:cs="Times New Roman"/>
          <w:position w:val="-12"/>
        </w:rPr>
        <w:object w:dxaOrig="260" w:dyaOrig="360" w14:anchorId="7E7C6B9E">
          <v:shape id="_x0000_i1505" type="#_x0000_t75" style="width:12.9pt;height:18.45pt" o:ole="">
            <v:imagedata r:id="rId892" o:title=""/>
          </v:shape>
          <o:OLEObject Type="Embed" ProgID="Equation.DSMT4" ShapeID="_x0000_i1505" DrawAspect="Content" ObjectID="_1791321303" r:id="rId893"/>
        </w:object>
      </w:r>
      <w:r w:rsidRPr="000022D7">
        <w:rPr>
          <w:rFonts w:ascii="Times New Roman" w:hAnsi="Times New Roman" w:cs="Times New Roman"/>
        </w:rPr>
        <w:t>是素数，并且若</w:t>
      </w:r>
    </w:p>
    <w:p w14:paraId="6C72D1AC" w14:textId="77777777" w:rsidR="00C43EBE" w:rsidRPr="000022D7" w:rsidRDefault="00C43EBE" w:rsidP="00C43EBE">
      <w:pPr>
        <w:widowControl/>
        <w:snapToGrid w:val="0"/>
        <w:spacing w:line="360" w:lineRule="auto"/>
        <w:jc w:val="center"/>
        <w:rPr>
          <w:rFonts w:ascii="Times New Roman" w:hAnsi="Times New Roman" w:cs="Times New Roman"/>
        </w:rPr>
      </w:pPr>
      <w:r w:rsidRPr="000022D7">
        <w:rPr>
          <w:rFonts w:ascii="Times New Roman" w:hAnsi="Times New Roman" w:cs="Times New Roman"/>
          <w:position w:val="-12"/>
        </w:rPr>
        <w:object w:dxaOrig="2340" w:dyaOrig="360" w14:anchorId="063991B3">
          <v:shape id="_x0000_i1506" type="#_x0000_t75" style="width:116.9pt;height:19.1pt" o:ole="">
            <v:imagedata r:id="rId894" o:title=""/>
          </v:shape>
          <o:OLEObject Type="Embed" ProgID="Equation.DSMT4" ShapeID="_x0000_i1506" DrawAspect="Content" ObjectID="_1791321304" r:id="rId895"/>
        </w:object>
      </w:r>
    </w:p>
    <w:p w14:paraId="0BE2B21E" w14:textId="77777777" w:rsidR="00C43EBE" w:rsidRPr="000022D7" w:rsidRDefault="00C43EBE" w:rsidP="00C43EBE">
      <w:pPr>
        <w:widowControl/>
        <w:snapToGrid w:val="0"/>
        <w:spacing w:line="360" w:lineRule="auto"/>
        <w:ind w:firstLine="435"/>
        <w:jc w:val="center"/>
        <w:rPr>
          <w:rFonts w:ascii="Times New Roman" w:hAnsi="Times New Roman" w:cs="Times New Roman"/>
        </w:rPr>
      </w:pPr>
    </w:p>
    <w:p w14:paraId="12D7DB7A" w14:textId="77777777" w:rsidR="00C43EBE" w:rsidRPr="000022D7" w:rsidRDefault="00C43EBE" w:rsidP="00C43EBE">
      <w:pPr>
        <w:widowControl/>
        <w:snapToGrid w:val="0"/>
        <w:spacing w:line="360" w:lineRule="auto"/>
        <w:jc w:val="left"/>
        <w:rPr>
          <w:rFonts w:ascii="Times New Roman" w:hAnsi="Times New Roman" w:cs="Times New Roman"/>
        </w:rPr>
      </w:pPr>
      <w:r w:rsidRPr="000022D7">
        <w:rPr>
          <w:rFonts w:ascii="Times New Roman" w:hAnsi="Times New Roman" w:cs="Times New Roman"/>
        </w:rPr>
        <w:t>其中</w:t>
      </w:r>
      <w:r w:rsidRPr="000022D7">
        <w:rPr>
          <w:rFonts w:ascii="Times New Roman" w:hAnsi="Times New Roman" w:cs="Times New Roman"/>
          <w:position w:val="-12"/>
        </w:rPr>
        <w:object w:dxaOrig="240" w:dyaOrig="360" w14:anchorId="699738E5">
          <v:shape id="_x0000_i1507" type="#_x0000_t75" style="width:12.9pt;height:18.45pt" o:ole="">
            <v:imagedata r:id="rId896" o:title=""/>
          </v:shape>
          <o:OLEObject Type="Embed" ProgID="Equation.DSMT4" ShapeID="_x0000_i1507" DrawAspect="Content" ObjectID="_1791321305" r:id="rId897"/>
        </w:object>
      </w:r>
      <w:r w:rsidRPr="000022D7">
        <w:rPr>
          <w:rFonts w:ascii="Times New Roman" w:hAnsi="Times New Roman" w:cs="Times New Roman"/>
        </w:rPr>
        <w:t>是素数，则</w:t>
      </w:r>
      <w:r w:rsidRPr="000022D7">
        <w:rPr>
          <w:rFonts w:ascii="Times New Roman" w:hAnsi="Times New Roman" w:cs="Times New Roman"/>
          <w:position w:val="-12"/>
        </w:rPr>
        <w:object w:dxaOrig="2400" w:dyaOrig="360" w14:anchorId="696EA439">
          <v:shape id="_x0000_i1508" type="#_x0000_t75" style="width:120.6pt;height:18.45pt" o:ole="">
            <v:imagedata r:id="rId898" o:title=""/>
          </v:shape>
          <o:OLEObject Type="Embed" ProgID="Equation.DSMT4" ShapeID="_x0000_i1508" DrawAspect="Content" ObjectID="_1791321306" r:id="rId899"/>
        </w:object>
      </w:r>
      <w:r w:rsidRPr="000022D7">
        <w:rPr>
          <w:rFonts w:ascii="Times New Roman" w:hAnsi="Times New Roman" w:cs="Times New Roman"/>
        </w:rPr>
        <w:t>.</w:t>
      </w:r>
    </w:p>
    <w:p w14:paraId="7E0BA218" w14:textId="1F7197D0" w:rsidR="00C43EBE" w:rsidRPr="000022D7"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证</w:t>
      </w:r>
      <w:r w:rsidRPr="000022D7">
        <w:rPr>
          <w:rFonts w:ascii="Times New Roman" w:hAnsi="Times New Roman" w:cs="Times New Roman"/>
          <w:b/>
        </w:rPr>
        <w:t xml:space="preserve"> </w:t>
      </w:r>
      <w:r w:rsidRPr="000022D7">
        <w:rPr>
          <w:rFonts w:ascii="Times New Roman" w:hAnsi="Times New Roman" w:cs="Times New Roman"/>
        </w:rPr>
        <w:t>首先用数学归纳法证明：任</w:t>
      </w:r>
      <w:proofErr w:type="gramStart"/>
      <w:r w:rsidRPr="000022D7">
        <w:rPr>
          <w:rFonts w:ascii="Times New Roman" w:hAnsi="Times New Roman" w:cs="Times New Roman"/>
        </w:rPr>
        <w:t>一</w:t>
      </w:r>
      <w:proofErr w:type="gramEnd"/>
      <w:r w:rsidRPr="000022D7">
        <w:rPr>
          <w:rFonts w:ascii="Times New Roman" w:hAnsi="Times New Roman" w:cs="Times New Roman"/>
        </w:rPr>
        <w:t>整数</w:t>
      </w:r>
      <w:r w:rsidRPr="000022D7">
        <w:rPr>
          <w:rFonts w:ascii="Times New Roman" w:hAnsi="Times New Roman" w:cs="Times New Roman"/>
          <w:i/>
        </w:rPr>
        <w:t>n</w:t>
      </w:r>
      <w:r w:rsidRPr="000022D7">
        <w:rPr>
          <w:rFonts w:ascii="Times New Roman" w:hAnsi="Times New Roman" w:cs="Times New Roman"/>
        </w:rPr>
        <w:t>&gt;1</w:t>
      </w:r>
      <w:r w:rsidRPr="000022D7">
        <w:rPr>
          <w:rFonts w:ascii="Times New Roman" w:hAnsi="Times New Roman" w:cs="Times New Roman"/>
        </w:rPr>
        <w:t>都可以表示成素数的乘积，即（</w:t>
      </w:r>
      <w:r w:rsidRPr="000022D7">
        <w:rPr>
          <w:rFonts w:ascii="Times New Roman" w:hAnsi="Times New Roman" w:cs="Times New Roman"/>
        </w:rPr>
        <w:t>1</w:t>
      </w:r>
      <w:r w:rsidR="0065355A">
        <w:rPr>
          <w:rFonts w:ascii="Times New Roman" w:hAnsi="Times New Roman" w:cs="Times New Roman" w:hint="eastAsia"/>
        </w:rPr>
        <w:t>.3.1</w:t>
      </w:r>
      <w:r w:rsidRPr="000022D7">
        <w:rPr>
          <w:rFonts w:ascii="Times New Roman" w:hAnsi="Times New Roman" w:cs="Times New Roman"/>
        </w:rPr>
        <w:t>）式成立</w:t>
      </w:r>
      <w:r w:rsidRPr="000022D7">
        <w:rPr>
          <w:rFonts w:ascii="Times New Roman" w:hAnsi="Times New Roman" w:cs="Times New Roman"/>
        </w:rPr>
        <w:t>.</w:t>
      </w:r>
    </w:p>
    <w:p w14:paraId="1F567D90" w14:textId="531B4531"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i/>
        </w:rPr>
        <w:t>n</w:t>
      </w:r>
      <w:r w:rsidRPr="000022D7">
        <w:rPr>
          <w:rFonts w:ascii="Times New Roman" w:hAnsi="Times New Roman" w:cs="Times New Roman"/>
        </w:rPr>
        <w:t>=2</w:t>
      </w:r>
      <w:r w:rsidRPr="000022D7">
        <w:rPr>
          <w:rFonts w:ascii="Times New Roman" w:hAnsi="Times New Roman" w:cs="Times New Roman"/>
        </w:rPr>
        <w:t>，（</w:t>
      </w:r>
      <w:r w:rsidRPr="000022D7">
        <w:rPr>
          <w:rFonts w:ascii="Times New Roman" w:hAnsi="Times New Roman" w:cs="Times New Roman"/>
        </w:rPr>
        <w:t>1</w:t>
      </w:r>
      <w:r w:rsidR="0065355A">
        <w:rPr>
          <w:rFonts w:ascii="Times New Roman" w:hAnsi="Times New Roman" w:cs="Times New Roman" w:hint="eastAsia"/>
        </w:rPr>
        <w:t>.3.1</w:t>
      </w:r>
      <w:r w:rsidRPr="000022D7">
        <w:rPr>
          <w:rFonts w:ascii="Times New Roman" w:hAnsi="Times New Roman" w:cs="Times New Roman"/>
        </w:rPr>
        <w:t>）</w:t>
      </w:r>
      <w:proofErr w:type="gramStart"/>
      <w:r w:rsidRPr="000022D7">
        <w:rPr>
          <w:rFonts w:ascii="Times New Roman" w:hAnsi="Times New Roman" w:cs="Times New Roman"/>
        </w:rPr>
        <w:t>式显然</w:t>
      </w:r>
      <w:proofErr w:type="gramEnd"/>
      <w:r w:rsidRPr="000022D7">
        <w:rPr>
          <w:rFonts w:ascii="Times New Roman" w:hAnsi="Times New Roman" w:cs="Times New Roman"/>
        </w:rPr>
        <w:t>成立</w:t>
      </w:r>
      <w:r w:rsidRPr="000022D7">
        <w:rPr>
          <w:rFonts w:ascii="Times New Roman" w:hAnsi="Times New Roman" w:cs="Times New Roman"/>
        </w:rPr>
        <w:t>.</w:t>
      </w:r>
    </w:p>
    <w:p w14:paraId="541BC71E" w14:textId="2D1F9638"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假设对于小于</w:t>
      </w:r>
      <w:r w:rsidRPr="000022D7">
        <w:rPr>
          <w:rFonts w:ascii="Times New Roman" w:hAnsi="Times New Roman" w:cs="Times New Roman"/>
          <w:i/>
        </w:rPr>
        <w:t>n</w:t>
      </w:r>
      <w:r w:rsidRPr="000022D7">
        <w:rPr>
          <w:rFonts w:ascii="Times New Roman" w:hAnsi="Times New Roman" w:cs="Times New Roman"/>
        </w:rPr>
        <w:t>的正整数，（</w:t>
      </w:r>
      <w:r w:rsidRPr="000022D7">
        <w:rPr>
          <w:rFonts w:ascii="Times New Roman" w:hAnsi="Times New Roman" w:cs="Times New Roman"/>
        </w:rPr>
        <w:t>1</w:t>
      </w:r>
      <w:r w:rsidR="0065355A">
        <w:rPr>
          <w:rFonts w:ascii="Times New Roman" w:hAnsi="Times New Roman" w:cs="Times New Roman" w:hint="eastAsia"/>
        </w:rPr>
        <w:t>.3.1</w:t>
      </w:r>
      <w:r w:rsidRPr="000022D7">
        <w:rPr>
          <w:rFonts w:ascii="Times New Roman" w:hAnsi="Times New Roman" w:cs="Times New Roman"/>
        </w:rPr>
        <w:t>）式成立</w:t>
      </w:r>
      <w:r w:rsidRPr="000022D7">
        <w:rPr>
          <w:rFonts w:ascii="Times New Roman" w:hAnsi="Times New Roman" w:cs="Times New Roman"/>
        </w:rPr>
        <w:t>.</w:t>
      </w:r>
    </w:p>
    <w:p w14:paraId="48B2A084" w14:textId="77777777" w:rsidR="00C43EBE" w:rsidRPr="000022D7" w:rsidRDefault="00C43EBE" w:rsidP="00C43EBE">
      <w:pPr>
        <w:widowControl/>
        <w:snapToGrid w:val="0"/>
        <w:spacing w:line="360" w:lineRule="auto"/>
        <w:ind w:firstLineChars="500" w:firstLine="1050"/>
        <w:jc w:val="left"/>
        <w:rPr>
          <w:rFonts w:ascii="Times New Roman" w:hAnsi="Times New Roman" w:cs="Times New Roman"/>
        </w:rPr>
      </w:pPr>
      <w:r w:rsidRPr="000022D7">
        <w:rPr>
          <w:rFonts w:ascii="Times New Roman" w:hAnsi="Times New Roman" w:cs="Times New Roman"/>
        </w:rPr>
        <w:t>对于正整数</w:t>
      </w:r>
      <w:r w:rsidRPr="000022D7">
        <w:rPr>
          <w:rFonts w:ascii="Times New Roman" w:hAnsi="Times New Roman" w:cs="Times New Roman"/>
          <w:i/>
        </w:rPr>
        <w:t>n</w:t>
      </w:r>
      <w:r w:rsidRPr="000022D7">
        <w:rPr>
          <w:rFonts w:ascii="Times New Roman" w:hAnsi="Times New Roman" w:cs="Times New Roman"/>
        </w:rPr>
        <w:t>，</w:t>
      </w:r>
    </w:p>
    <w:p w14:paraId="07C4C0E6" w14:textId="16756F7A" w:rsidR="00C43EBE" w:rsidRPr="000022D7" w:rsidRDefault="00C43EBE" w:rsidP="00C43EBE">
      <w:pPr>
        <w:widowControl/>
        <w:snapToGrid w:val="0"/>
        <w:spacing w:line="360" w:lineRule="auto"/>
        <w:ind w:firstLineChars="550" w:firstLine="1155"/>
        <w:jc w:val="left"/>
        <w:rPr>
          <w:rFonts w:ascii="Times New Roman" w:hAnsi="Times New Roman" w:cs="Times New Roman"/>
        </w:rPr>
      </w:pPr>
      <w:r w:rsidRPr="000022D7">
        <w:rPr>
          <w:rFonts w:ascii="Times New Roman" w:hAnsi="Times New Roman" w:cs="Times New Roman"/>
        </w:rPr>
        <w:t>若</w:t>
      </w:r>
      <w:r w:rsidRPr="000022D7">
        <w:rPr>
          <w:rFonts w:ascii="Times New Roman" w:hAnsi="Times New Roman" w:cs="Times New Roman"/>
          <w:i/>
        </w:rPr>
        <w:t>n</w:t>
      </w:r>
      <w:r w:rsidRPr="000022D7">
        <w:rPr>
          <w:rFonts w:ascii="Times New Roman" w:hAnsi="Times New Roman" w:cs="Times New Roman"/>
        </w:rPr>
        <w:t>是素数，则（</w:t>
      </w:r>
      <w:r w:rsidRPr="000022D7">
        <w:rPr>
          <w:rFonts w:ascii="Times New Roman" w:hAnsi="Times New Roman" w:cs="Times New Roman"/>
        </w:rPr>
        <w:t>1</w:t>
      </w:r>
      <w:r w:rsidR="0065355A">
        <w:rPr>
          <w:rFonts w:ascii="Times New Roman" w:hAnsi="Times New Roman" w:cs="Times New Roman" w:hint="eastAsia"/>
        </w:rPr>
        <w:t>.3.1</w:t>
      </w:r>
      <w:r w:rsidRPr="000022D7">
        <w:rPr>
          <w:rFonts w:ascii="Times New Roman" w:hAnsi="Times New Roman" w:cs="Times New Roman"/>
        </w:rPr>
        <w:t>）式对</w:t>
      </w:r>
      <w:r w:rsidRPr="000022D7">
        <w:rPr>
          <w:rFonts w:ascii="Times New Roman" w:hAnsi="Times New Roman" w:cs="Times New Roman"/>
          <w:i/>
        </w:rPr>
        <w:t>n</w:t>
      </w:r>
      <w:r w:rsidRPr="000022D7">
        <w:rPr>
          <w:rFonts w:ascii="Times New Roman" w:hAnsi="Times New Roman" w:cs="Times New Roman"/>
        </w:rPr>
        <w:t>成立</w:t>
      </w:r>
      <w:r w:rsidRPr="000022D7">
        <w:rPr>
          <w:rFonts w:ascii="Times New Roman" w:hAnsi="Times New Roman" w:cs="Times New Roman"/>
        </w:rPr>
        <w:t>.</w:t>
      </w:r>
    </w:p>
    <w:p w14:paraId="2228DBF9" w14:textId="77777777" w:rsidR="00C43EBE" w:rsidRPr="000022D7" w:rsidRDefault="00C43EBE" w:rsidP="00C43EBE">
      <w:pPr>
        <w:widowControl/>
        <w:snapToGrid w:val="0"/>
        <w:spacing w:line="360" w:lineRule="auto"/>
        <w:ind w:firstLineChars="550" w:firstLine="1155"/>
        <w:jc w:val="left"/>
        <w:rPr>
          <w:rFonts w:ascii="Times New Roman" w:hAnsi="Times New Roman" w:cs="Times New Roman"/>
        </w:rPr>
      </w:pPr>
      <w:r w:rsidRPr="000022D7">
        <w:rPr>
          <w:rFonts w:ascii="Times New Roman" w:hAnsi="Times New Roman" w:cs="Times New Roman"/>
        </w:rPr>
        <w:t>若</w:t>
      </w:r>
      <w:r w:rsidRPr="000022D7">
        <w:rPr>
          <w:rFonts w:ascii="Times New Roman" w:hAnsi="Times New Roman" w:cs="Times New Roman"/>
          <w:i/>
        </w:rPr>
        <w:t>n</w:t>
      </w:r>
      <w:r w:rsidRPr="000022D7">
        <w:rPr>
          <w:rFonts w:ascii="Times New Roman" w:hAnsi="Times New Roman" w:cs="Times New Roman"/>
        </w:rPr>
        <w:t>是合数，则存在正整数</w:t>
      </w:r>
      <w:r w:rsidRPr="000022D7">
        <w:rPr>
          <w:rFonts w:ascii="Times New Roman" w:hAnsi="Times New Roman" w:cs="Times New Roman"/>
          <w:i/>
        </w:rPr>
        <w:t>b</w:t>
      </w:r>
      <w:r w:rsidRPr="000022D7">
        <w:rPr>
          <w:rFonts w:ascii="Times New Roman" w:hAnsi="Times New Roman" w:cs="Times New Roman"/>
        </w:rPr>
        <w:t>，</w:t>
      </w:r>
      <w:r w:rsidRPr="000022D7">
        <w:rPr>
          <w:rFonts w:ascii="Times New Roman" w:hAnsi="Times New Roman" w:cs="Times New Roman"/>
          <w:i/>
        </w:rPr>
        <w:t>c</w:t>
      </w:r>
      <w:r w:rsidRPr="000022D7">
        <w:rPr>
          <w:rFonts w:ascii="Times New Roman" w:hAnsi="Times New Roman" w:cs="Times New Roman"/>
        </w:rPr>
        <w:t>使得</w:t>
      </w:r>
    </w:p>
    <w:p w14:paraId="148B9D93" w14:textId="77777777" w:rsidR="00C43EBE" w:rsidRPr="000022D7" w:rsidRDefault="00C43EBE" w:rsidP="00C43EBE">
      <w:pPr>
        <w:widowControl/>
        <w:snapToGrid w:val="0"/>
        <w:spacing w:line="360" w:lineRule="auto"/>
        <w:ind w:firstLine="420"/>
        <w:jc w:val="center"/>
        <w:rPr>
          <w:rFonts w:ascii="Times New Roman" w:hAnsi="Times New Roman" w:cs="Times New Roman"/>
        </w:rPr>
      </w:pPr>
      <w:r w:rsidRPr="000022D7">
        <w:rPr>
          <w:rFonts w:ascii="Times New Roman" w:hAnsi="Times New Roman" w:cs="Times New Roman"/>
          <w:position w:val="-10"/>
        </w:rPr>
        <w:object w:dxaOrig="2760" w:dyaOrig="320" w14:anchorId="549F0249">
          <v:shape id="_x0000_i1509" type="#_x0000_t75" style="width:138.45pt;height:16pt" o:ole="">
            <v:imagedata r:id="rId900" o:title=""/>
          </v:shape>
          <o:OLEObject Type="Embed" ProgID="Equation.DSMT4" ShapeID="_x0000_i1509" DrawAspect="Content" ObjectID="_1791321307" r:id="rId901"/>
        </w:object>
      </w:r>
    </w:p>
    <w:p w14:paraId="4B28DA22" w14:textId="77777777" w:rsidR="00C43EBE" w:rsidRPr="000022D7" w:rsidRDefault="00C43EBE" w:rsidP="00C43EBE">
      <w:pPr>
        <w:widowControl/>
        <w:snapToGrid w:val="0"/>
        <w:spacing w:line="360" w:lineRule="auto"/>
        <w:ind w:firstLineChars="600" w:firstLine="1260"/>
        <w:jc w:val="left"/>
        <w:rPr>
          <w:rFonts w:ascii="Times New Roman" w:hAnsi="Times New Roman" w:cs="Times New Roman"/>
        </w:rPr>
      </w:pPr>
      <w:r w:rsidRPr="000022D7">
        <w:rPr>
          <w:rFonts w:ascii="Times New Roman" w:hAnsi="Times New Roman" w:cs="Times New Roman"/>
        </w:rPr>
        <w:t>根据归纳假设，</w:t>
      </w:r>
    </w:p>
    <w:p w14:paraId="794519FF" w14:textId="77777777" w:rsidR="00C43EBE" w:rsidRPr="000022D7" w:rsidRDefault="00C43EBE" w:rsidP="00C43EBE">
      <w:pPr>
        <w:widowControl/>
        <w:snapToGrid w:val="0"/>
        <w:spacing w:line="360" w:lineRule="auto"/>
        <w:jc w:val="center"/>
        <w:rPr>
          <w:rFonts w:ascii="Times New Roman" w:hAnsi="Times New Roman" w:cs="Times New Roman"/>
        </w:rPr>
      </w:pPr>
      <w:r w:rsidRPr="000022D7">
        <w:rPr>
          <w:rFonts w:ascii="Times New Roman" w:hAnsi="Times New Roman" w:cs="Times New Roman"/>
          <w:position w:val="-12"/>
        </w:rPr>
        <w:object w:dxaOrig="2840" w:dyaOrig="360" w14:anchorId="732793B7">
          <v:shape id="_x0000_i1510" type="#_x0000_t75" style="width:141.55pt;height:18.45pt" o:ole="">
            <v:imagedata r:id="rId902" o:title=""/>
          </v:shape>
          <o:OLEObject Type="Embed" ProgID="Equation.DSMT4" ShapeID="_x0000_i1510" DrawAspect="Content" ObjectID="_1791321308" r:id="rId903"/>
        </w:object>
      </w:r>
    </w:p>
    <w:p w14:paraId="6B034F0F" w14:textId="77777777" w:rsidR="00C43EBE" w:rsidRPr="000022D7" w:rsidRDefault="00C43EBE" w:rsidP="00C43EBE">
      <w:pPr>
        <w:widowControl/>
        <w:snapToGrid w:val="0"/>
        <w:spacing w:line="360" w:lineRule="auto"/>
        <w:ind w:firstLineChars="600" w:firstLine="1260"/>
        <w:jc w:val="left"/>
        <w:rPr>
          <w:rFonts w:ascii="Times New Roman" w:hAnsi="Times New Roman" w:cs="Times New Roman"/>
        </w:rPr>
      </w:pPr>
      <w:r w:rsidRPr="000022D7">
        <w:rPr>
          <w:rFonts w:ascii="Times New Roman" w:hAnsi="Times New Roman" w:cs="Times New Roman"/>
        </w:rPr>
        <w:lastRenderedPageBreak/>
        <w:t>于是，</w:t>
      </w:r>
    </w:p>
    <w:p w14:paraId="78FCE35D" w14:textId="77777777" w:rsidR="00C43EBE" w:rsidRPr="000022D7" w:rsidRDefault="00C43EBE" w:rsidP="00C43EBE">
      <w:pPr>
        <w:widowControl/>
        <w:snapToGrid w:val="0"/>
        <w:spacing w:line="360" w:lineRule="auto"/>
        <w:jc w:val="center"/>
        <w:rPr>
          <w:rFonts w:ascii="Times New Roman" w:hAnsi="Times New Roman" w:cs="Times New Roman"/>
        </w:rPr>
      </w:pPr>
      <w:r w:rsidRPr="000022D7">
        <w:rPr>
          <w:rFonts w:ascii="Times New Roman" w:hAnsi="Times New Roman" w:cs="Times New Roman"/>
          <w:position w:val="-12"/>
        </w:rPr>
        <w:object w:dxaOrig="1240" w:dyaOrig="360" w14:anchorId="505AD495">
          <v:shape id="_x0000_i1511" type="#_x0000_t75" style="width:62.15pt;height:18.45pt" o:ole="">
            <v:imagedata r:id="rId904" o:title=""/>
          </v:shape>
          <o:OLEObject Type="Embed" ProgID="Equation.DSMT4" ShapeID="_x0000_i1511" DrawAspect="Content" ObjectID="_1791321309" r:id="rId905"/>
        </w:object>
      </w:r>
    </w:p>
    <w:p w14:paraId="18AB5CCD" w14:textId="33FCBB09" w:rsidR="00C43EBE" w:rsidRPr="000022D7" w:rsidRDefault="00C43EBE" w:rsidP="00C43EBE">
      <w:pPr>
        <w:widowControl/>
        <w:snapToGrid w:val="0"/>
        <w:spacing w:line="360" w:lineRule="auto"/>
        <w:ind w:firstLineChars="500" w:firstLine="1050"/>
        <w:jc w:val="left"/>
        <w:rPr>
          <w:rFonts w:ascii="Times New Roman" w:hAnsi="Times New Roman" w:cs="Times New Roman"/>
        </w:rPr>
      </w:pPr>
      <w:r w:rsidRPr="000022D7">
        <w:rPr>
          <w:rFonts w:ascii="Times New Roman" w:hAnsi="Times New Roman" w:cs="Times New Roman"/>
        </w:rPr>
        <w:t>适当改变</w:t>
      </w:r>
      <w:r w:rsidRPr="000022D7">
        <w:rPr>
          <w:rFonts w:ascii="Times New Roman" w:hAnsi="Times New Roman" w:cs="Times New Roman"/>
          <w:position w:val="-12"/>
        </w:rPr>
        <w:object w:dxaOrig="360" w:dyaOrig="360" w14:anchorId="479A30C5">
          <v:shape id="_x0000_i1512" type="#_x0000_t75" style="width:18.45pt;height:18.45pt" o:ole="">
            <v:imagedata r:id="rId906" o:title=""/>
          </v:shape>
          <o:OLEObject Type="Embed" ProgID="Equation.DSMT4" ShapeID="_x0000_i1512" DrawAspect="Content" ObjectID="_1791321310" r:id="rId907"/>
        </w:object>
      </w:r>
      <w:r w:rsidRPr="000022D7">
        <w:rPr>
          <w:rFonts w:ascii="Times New Roman" w:hAnsi="Times New Roman" w:cs="Times New Roman"/>
        </w:rPr>
        <w:t>的次序即得</w:t>
      </w:r>
      <w:r w:rsidRPr="000022D7">
        <w:rPr>
          <w:rFonts w:ascii="Times New Roman" w:hAnsi="Times New Roman" w:cs="Times New Roman"/>
        </w:rPr>
        <w:t>(1</w:t>
      </w:r>
      <w:r w:rsidR="0065355A">
        <w:rPr>
          <w:rFonts w:ascii="Times New Roman" w:hAnsi="Times New Roman" w:cs="Times New Roman" w:hint="eastAsia"/>
        </w:rPr>
        <w:t>.3.1</w:t>
      </w:r>
      <w:r w:rsidRPr="000022D7">
        <w:rPr>
          <w:rFonts w:ascii="Times New Roman" w:hAnsi="Times New Roman" w:cs="Times New Roman"/>
        </w:rPr>
        <w:t>)</w:t>
      </w:r>
      <w:r w:rsidRPr="000022D7">
        <w:rPr>
          <w:rFonts w:ascii="Times New Roman" w:hAnsi="Times New Roman" w:cs="Times New Roman"/>
        </w:rPr>
        <w:t>式，故（</w:t>
      </w:r>
      <w:r w:rsidRPr="000022D7">
        <w:rPr>
          <w:rFonts w:ascii="Times New Roman" w:hAnsi="Times New Roman" w:cs="Times New Roman"/>
        </w:rPr>
        <w:t>1</w:t>
      </w:r>
      <w:r w:rsidR="0065355A">
        <w:rPr>
          <w:rFonts w:ascii="Times New Roman" w:hAnsi="Times New Roman" w:cs="Times New Roman" w:hint="eastAsia"/>
        </w:rPr>
        <w:t>.3.1</w:t>
      </w:r>
      <w:r w:rsidRPr="000022D7">
        <w:rPr>
          <w:rFonts w:ascii="Times New Roman" w:hAnsi="Times New Roman" w:cs="Times New Roman"/>
        </w:rPr>
        <w:t>）式对于</w:t>
      </w:r>
      <w:r w:rsidRPr="000022D7">
        <w:rPr>
          <w:rFonts w:ascii="Times New Roman" w:hAnsi="Times New Roman" w:cs="Times New Roman"/>
          <w:i/>
        </w:rPr>
        <w:t>n</w:t>
      </w:r>
      <w:r w:rsidRPr="000022D7">
        <w:rPr>
          <w:rFonts w:ascii="Times New Roman" w:hAnsi="Times New Roman" w:cs="Times New Roman"/>
        </w:rPr>
        <w:t>成立</w:t>
      </w:r>
      <w:r w:rsidRPr="000022D7">
        <w:rPr>
          <w:rFonts w:ascii="Times New Roman" w:hAnsi="Times New Roman" w:cs="Times New Roman"/>
        </w:rPr>
        <w:t>.</w:t>
      </w:r>
    </w:p>
    <w:p w14:paraId="0113DB40" w14:textId="5F8658D6"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综上，根据数学归纳法原理，（</w:t>
      </w:r>
      <w:r w:rsidRPr="000022D7">
        <w:rPr>
          <w:rFonts w:ascii="Times New Roman" w:hAnsi="Times New Roman" w:cs="Times New Roman"/>
        </w:rPr>
        <w:t>1</w:t>
      </w:r>
      <w:r w:rsidR="0065355A">
        <w:rPr>
          <w:rFonts w:ascii="Times New Roman" w:hAnsi="Times New Roman" w:cs="Times New Roman" w:hint="eastAsia"/>
        </w:rPr>
        <w:t>.3.1</w:t>
      </w:r>
      <w:r w:rsidRPr="000022D7">
        <w:rPr>
          <w:rFonts w:ascii="Times New Roman" w:hAnsi="Times New Roman" w:cs="Times New Roman"/>
        </w:rPr>
        <w:t>）式对于所有</w:t>
      </w:r>
      <w:r w:rsidRPr="000022D7">
        <w:rPr>
          <w:rFonts w:ascii="Times New Roman" w:hAnsi="Times New Roman" w:cs="Times New Roman"/>
          <w:i/>
        </w:rPr>
        <w:t>n</w:t>
      </w:r>
      <w:r w:rsidRPr="000022D7">
        <w:rPr>
          <w:rFonts w:ascii="Times New Roman" w:hAnsi="Times New Roman" w:cs="Times New Roman"/>
        </w:rPr>
        <w:t>&gt;1</w:t>
      </w:r>
      <w:r w:rsidRPr="000022D7">
        <w:rPr>
          <w:rFonts w:ascii="Times New Roman" w:hAnsi="Times New Roman" w:cs="Times New Roman"/>
        </w:rPr>
        <w:t>的整数成立</w:t>
      </w:r>
      <w:r w:rsidRPr="000022D7">
        <w:rPr>
          <w:rFonts w:ascii="Times New Roman" w:hAnsi="Times New Roman" w:cs="Times New Roman"/>
        </w:rPr>
        <w:t>.</w:t>
      </w:r>
    </w:p>
    <w:p w14:paraId="71CED142" w14:textId="2874E068"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再证明表达式是</w:t>
      </w:r>
      <w:r w:rsidR="00171062">
        <w:rPr>
          <w:rFonts w:ascii="Times New Roman" w:hAnsi="Times New Roman" w:cs="Times New Roman"/>
        </w:rPr>
        <w:t>唯一</w:t>
      </w:r>
      <w:r w:rsidRPr="000022D7">
        <w:rPr>
          <w:rFonts w:ascii="Times New Roman" w:hAnsi="Times New Roman" w:cs="Times New Roman"/>
        </w:rPr>
        <w:t>的，设还有</w:t>
      </w:r>
    </w:p>
    <w:p w14:paraId="263EB4DC" w14:textId="77777777" w:rsidR="00C43EBE" w:rsidRPr="000022D7" w:rsidRDefault="00C43EBE" w:rsidP="00C43EBE">
      <w:pPr>
        <w:widowControl/>
        <w:snapToGrid w:val="0"/>
        <w:spacing w:line="360" w:lineRule="auto"/>
        <w:ind w:firstLine="420"/>
        <w:jc w:val="center"/>
        <w:rPr>
          <w:rFonts w:ascii="Times New Roman" w:hAnsi="Times New Roman" w:cs="Times New Roman"/>
        </w:rPr>
      </w:pPr>
      <w:r w:rsidRPr="000022D7">
        <w:rPr>
          <w:rFonts w:ascii="Times New Roman" w:hAnsi="Times New Roman" w:cs="Times New Roman"/>
          <w:position w:val="-12"/>
        </w:rPr>
        <w:object w:dxaOrig="2340" w:dyaOrig="360" w14:anchorId="014DCAD7">
          <v:shape id="_x0000_i1513" type="#_x0000_t75" style="width:116.9pt;height:19.1pt" o:ole="">
            <v:imagedata r:id="rId908" o:title=""/>
          </v:shape>
          <o:OLEObject Type="Embed" ProgID="Equation.DSMT4" ShapeID="_x0000_i1513" DrawAspect="Content" ObjectID="_1791321311" r:id="rId909"/>
        </w:object>
      </w:r>
    </w:p>
    <w:p w14:paraId="4EAD1FE2" w14:textId="77777777" w:rsidR="00C43EBE" w:rsidRPr="000022D7" w:rsidRDefault="00C43EBE" w:rsidP="00C43EBE">
      <w:pPr>
        <w:widowControl/>
        <w:snapToGrid w:val="0"/>
        <w:spacing w:line="360" w:lineRule="auto"/>
        <w:ind w:firstLineChars="600" w:firstLine="1260"/>
        <w:jc w:val="left"/>
        <w:rPr>
          <w:rFonts w:ascii="Times New Roman" w:hAnsi="Times New Roman" w:cs="Times New Roman"/>
        </w:rPr>
      </w:pPr>
      <w:r w:rsidRPr="000022D7">
        <w:rPr>
          <w:rFonts w:ascii="Times New Roman" w:hAnsi="Times New Roman" w:cs="Times New Roman"/>
        </w:rPr>
        <w:t>其中</w:t>
      </w:r>
      <w:r w:rsidRPr="000022D7">
        <w:rPr>
          <w:rFonts w:ascii="Times New Roman" w:hAnsi="Times New Roman" w:cs="Times New Roman"/>
          <w:position w:val="-14"/>
        </w:rPr>
        <w:object w:dxaOrig="260" w:dyaOrig="380" w14:anchorId="206B4258">
          <v:shape id="_x0000_i1514" type="#_x0000_t75" style="width:12.9pt;height:19.1pt" o:ole="">
            <v:imagedata r:id="rId910" o:title=""/>
          </v:shape>
          <o:OLEObject Type="Embed" ProgID="Equation.DSMT4" ShapeID="_x0000_i1514" DrawAspect="Content" ObjectID="_1791321312" r:id="rId911"/>
        </w:object>
      </w:r>
      <w:r w:rsidRPr="000022D7">
        <w:rPr>
          <w:rFonts w:ascii="Times New Roman" w:hAnsi="Times New Roman" w:cs="Times New Roman"/>
        </w:rPr>
        <w:t>是素数，则</w:t>
      </w:r>
    </w:p>
    <w:p w14:paraId="62ACF146" w14:textId="73AC1017" w:rsidR="00C43EBE" w:rsidRPr="000022D7" w:rsidRDefault="00C43EBE" w:rsidP="003453CD">
      <w:pPr>
        <w:widowControl/>
        <w:snapToGrid w:val="0"/>
        <w:spacing w:line="360" w:lineRule="auto"/>
        <w:ind w:firstLine="3544"/>
        <w:rPr>
          <w:rFonts w:ascii="Times New Roman" w:hAnsi="Times New Roman" w:cs="Times New Roman"/>
        </w:rPr>
      </w:pPr>
      <w:r w:rsidRPr="000022D7">
        <w:rPr>
          <w:rFonts w:ascii="Times New Roman" w:hAnsi="Times New Roman" w:cs="Times New Roman"/>
          <w:position w:val="-12"/>
        </w:rPr>
        <w:object w:dxaOrig="1640" w:dyaOrig="360" w14:anchorId="4DDCF233">
          <v:shape id="_x0000_i1515" type="#_x0000_t75" style="width:81.85pt;height:18.45pt" o:ole="">
            <v:imagedata r:id="rId912" o:title=""/>
          </v:shape>
          <o:OLEObject Type="Embed" ProgID="Equation.DSMT4" ShapeID="_x0000_i1515" DrawAspect="Content" ObjectID="_1791321313" r:id="rId913"/>
        </w:object>
      </w:r>
      <w:r w:rsidR="00660DCC" w:rsidRPr="000022D7">
        <w:rPr>
          <w:rFonts w:ascii="Times New Roman" w:hAnsi="Times New Roman" w:cs="Times New Roman"/>
          <w:position w:val="-12"/>
        </w:rPr>
        <w:t xml:space="preserve">                      </w:t>
      </w:r>
      <w:r w:rsidR="00660DCC" w:rsidRPr="000022D7">
        <w:rPr>
          <w:rFonts w:ascii="Times New Roman" w:hAnsi="Times New Roman" w:cs="Times New Roman"/>
          <w:position w:val="-12"/>
        </w:rPr>
        <w:t>（</w:t>
      </w:r>
      <w:r w:rsidR="00660DCC">
        <w:rPr>
          <w:rFonts w:ascii="Times New Roman" w:hAnsi="Times New Roman" w:cs="Times New Roman" w:hint="eastAsia"/>
          <w:position w:val="-12"/>
        </w:rPr>
        <w:t>1.3.2</w:t>
      </w:r>
      <w:r w:rsidR="00660DCC" w:rsidRPr="000022D7">
        <w:rPr>
          <w:rFonts w:ascii="Times New Roman" w:hAnsi="Times New Roman" w:cs="Times New Roman"/>
          <w:position w:val="-12"/>
        </w:rPr>
        <w:t>）</w:t>
      </w:r>
    </w:p>
    <w:p w14:paraId="1FB0F1E8" w14:textId="77777777" w:rsidR="00C43EBE" w:rsidRPr="000022D7" w:rsidRDefault="00C43EBE" w:rsidP="00C43EBE">
      <w:pPr>
        <w:widowControl/>
        <w:snapToGrid w:val="0"/>
        <w:spacing w:line="360" w:lineRule="auto"/>
        <w:ind w:firstLineChars="550" w:firstLine="1155"/>
        <w:jc w:val="left"/>
        <w:rPr>
          <w:rFonts w:ascii="Times New Roman" w:hAnsi="Times New Roman" w:cs="Times New Roman"/>
        </w:rPr>
      </w:pPr>
      <w:r w:rsidRPr="000022D7">
        <w:rPr>
          <w:rFonts w:ascii="Times New Roman" w:hAnsi="Times New Roman" w:cs="Times New Roman"/>
        </w:rPr>
        <w:t>因此</w:t>
      </w:r>
      <w:r w:rsidRPr="000022D7">
        <w:rPr>
          <w:rFonts w:ascii="Times New Roman" w:hAnsi="Times New Roman" w:cs="Times New Roman"/>
          <w:position w:val="-12"/>
        </w:rPr>
        <w:object w:dxaOrig="1040" w:dyaOrig="360" w14:anchorId="304477C4">
          <v:shape id="_x0000_i1516" type="#_x0000_t75" style="width:51.1pt;height:18.45pt" o:ole="">
            <v:imagedata r:id="rId914" o:title=""/>
          </v:shape>
          <o:OLEObject Type="Embed" ProgID="Equation.DSMT4" ShapeID="_x0000_i1516" DrawAspect="Content" ObjectID="_1791321314" r:id="rId915"/>
        </w:object>
      </w:r>
      <w:r w:rsidRPr="000022D7">
        <w:rPr>
          <w:rFonts w:ascii="Times New Roman" w:hAnsi="Times New Roman" w:cs="Times New Roman"/>
        </w:rPr>
        <w:t>，</w:t>
      </w:r>
    </w:p>
    <w:p w14:paraId="623D2533" w14:textId="101A19F7" w:rsidR="00C43EBE" w:rsidRPr="000022D7" w:rsidRDefault="00C43EBE" w:rsidP="00C43EBE">
      <w:pPr>
        <w:widowControl/>
        <w:snapToGrid w:val="0"/>
        <w:spacing w:line="360" w:lineRule="auto"/>
        <w:ind w:firstLineChars="600" w:firstLine="1260"/>
        <w:jc w:val="left"/>
        <w:rPr>
          <w:rFonts w:ascii="Times New Roman" w:hAnsi="Times New Roman" w:cs="Times New Roman"/>
        </w:rPr>
      </w:pPr>
      <w:r w:rsidRPr="000022D7">
        <w:rPr>
          <w:rFonts w:ascii="Times New Roman" w:hAnsi="Times New Roman" w:cs="Times New Roman"/>
        </w:rPr>
        <w:t>由于</w:t>
      </w:r>
      <w:r w:rsidRPr="000022D7">
        <w:rPr>
          <w:rFonts w:ascii="Times New Roman" w:hAnsi="Times New Roman" w:cs="Times New Roman"/>
          <w:position w:val="-12"/>
        </w:rPr>
        <w:object w:dxaOrig="279" w:dyaOrig="360" w14:anchorId="4DB36548">
          <v:shape id="_x0000_i1517" type="#_x0000_t75" style="width:13.55pt;height:18.45pt" o:ole="">
            <v:imagedata r:id="rId916" o:title=""/>
          </v:shape>
          <o:OLEObject Type="Embed" ProgID="Equation.DSMT4" ShapeID="_x0000_i1517" DrawAspect="Content" ObjectID="_1791321315" r:id="rId917"/>
        </w:object>
      </w:r>
      <w:r w:rsidRPr="000022D7">
        <w:rPr>
          <w:rFonts w:ascii="Times New Roman" w:hAnsi="Times New Roman" w:cs="Times New Roman"/>
        </w:rPr>
        <w:t>是素数，</w:t>
      </w:r>
      <w:r w:rsidRPr="003453CD">
        <w:rPr>
          <w:rFonts w:ascii="Times New Roman" w:hAnsi="Times New Roman" w:cs="Times New Roman" w:hint="eastAsia"/>
          <w:color w:val="000000" w:themeColor="text1"/>
        </w:rPr>
        <w:t>根据</w:t>
      </w:r>
      <w:bookmarkStart w:id="4" w:name="_Hlk171781485"/>
      <w:r w:rsidRPr="003453CD">
        <w:rPr>
          <w:rFonts w:ascii="Times New Roman" w:hAnsi="Times New Roman" w:cs="Times New Roman" w:hint="eastAsia"/>
          <w:color w:val="000000" w:themeColor="text1"/>
        </w:rPr>
        <w:t>推论</w:t>
      </w:r>
      <w:r w:rsidR="004D3261">
        <w:rPr>
          <w:rFonts w:ascii="Times New Roman" w:hAnsi="Times New Roman" w:cs="Times New Roman" w:hint="eastAsia"/>
          <w:color w:val="000000" w:themeColor="text1"/>
        </w:rPr>
        <w:t xml:space="preserve"> 1.2.4</w:t>
      </w:r>
      <w:bookmarkEnd w:id="4"/>
      <w:r w:rsidRPr="000022D7">
        <w:rPr>
          <w:rFonts w:ascii="Times New Roman" w:hAnsi="Times New Roman" w:cs="Times New Roman"/>
        </w:rPr>
        <w:t>，存在</w:t>
      </w:r>
      <w:r w:rsidRPr="000022D7">
        <w:rPr>
          <w:rFonts w:ascii="Times New Roman" w:hAnsi="Times New Roman" w:cs="Times New Roman"/>
          <w:position w:val="-14"/>
        </w:rPr>
        <w:object w:dxaOrig="260" w:dyaOrig="380" w14:anchorId="76415524">
          <v:shape id="_x0000_i1518" type="#_x0000_t75" style="width:12.9pt;height:19.1pt" o:ole="">
            <v:imagedata r:id="rId918" o:title=""/>
          </v:shape>
          <o:OLEObject Type="Embed" ProgID="Equation.DSMT4" ShapeID="_x0000_i1518" DrawAspect="Content" ObjectID="_1791321316" r:id="rId919"/>
        </w:object>
      </w:r>
      <w:r w:rsidRPr="000022D7">
        <w:rPr>
          <w:rFonts w:ascii="Times New Roman" w:hAnsi="Times New Roman" w:cs="Times New Roman"/>
        </w:rPr>
        <w:t>使得</w:t>
      </w:r>
      <w:r w:rsidRPr="000022D7">
        <w:rPr>
          <w:rFonts w:ascii="Times New Roman" w:hAnsi="Times New Roman" w:cs="Times New Roman"/>
          <w:position w:val="-14"/>
        </w:rPr>
        <w:object w:dxaOrig="620" w:dyaOrig="380" w14:anchorId="436C4C0D">
          <v:shape id="_x0000_i1519" type="#_x0000_t75" style="width:30.75pt;height:19.1pt" o:ole="">
            <v:imagedata r:id="rId920" o:title=""/>
          </v:shape>
          <o:OLEObject Type="Embed" ProgID="Equation.DSMT4" ShapeID="_x0000_i1519" DrawAspect="Content" ObjectID="_1791321317" r:id="rId921"/>
        </w:object>
      </w:r>
      <w:r w:rsidRPr="000022D7">
        <w:rPr>
          <w:rFonts w:ascii="Times New Roman" w:hAnsi="Times New Roman" w:cs="Times New Roman"/>
        </w:rPr>
        <w:t>，</w:t>
      </w:r>
    </w:p>
    <w:p w14:paraId="5EC90026" w14:textId="77777777" w:rsidR="00C43EBE" w:rsidRPr="000022D7" w:rsidRDefault="00C43EBE" w:rsidP="00C43EBE">
      <w:pPr>
        <w:widowControl/>
        <w:snapToGrid w:val="0"/>
        <w:spacing w:line="360" w:lineRule="auto"/>
        <w:ind w:firstLineChars="600" w:firstLine="1260"/>
        <w:jc w:val="left"/>
        <w:rPr>
          <w:rFonts w:ascii="Times New Roman" w:hAnsi="Times New Roman" w:cs="Times New Roman"/>
        </w:rPr>
      </w:pPr>
      <w:r w:rsidRPr="000022D7">
        <w:rPr>
          <w:rFonts w:ascii="Times New Roman" w:hAnsi="Times New Roman" w:cs="Times New Roman"/>
        </w:rPr>
        <w:t>但</w:t>
      </w:r>
      <w:r w:rsidRPr="000022D7">
        <w:rPr>
          <w:rFonts w:ascii="Times New Roman" w:hAnsi="Times New Roman" w:cs="Times New Roman"/>
          <w:position w:val="-14"/>
        </w:rPr>
        <w:object w:dxaOrig="660" w:dyaOrig="380" w14:anchorId="2CAE5FDF">
          <v:shape id="_x0000_i1520" type="#_x0000_t75" style="width:33.25pt;height:19.1pt" o:ole="">
            <v:imagedata r:id="rId922" o:title=""/>
          </v:shape>
          <o:OLEObject Type="Embed" ProgID="Equation.DSMT4" ShapeID="_x0000_i1520" DrawAspect="Content" ObjectID="_1791321318" r:id="rId923"/>
        </w:object>
      </w:r>
      <w:r w:rsidRPr="000022D7">
        <w:rPr>
          <w:rFonts w:ascii="Times New Roman" w:hAnsi="Times New Roman" w:cs="Times New Roman"/>
        </w:rPr>
        <w:t>都是素数，故</w:t>
      </w:r>
      <w:r w:rsidRPr="000022D7">
        <w:rPr>
          <w:rFonts w:ascii="Times New Roman" w:hAnsi="Times New Roman" w:cs="Times New Roman"/>
          <w:position w:val="-14"/>
        </w:rPr>
        <w:object w:dxaOrig="720" w:dyaOrig="380" w14:anchorId="38A0BCFD">
          <v:shape id="_x0000_i1521" type="#_x0000_t75" style="width:36.3pt;height:19.1pt" o:ole="">
            <v:imagedata r:id="rId924" o:title=""/>
          </v:shape>
          <o:OLEObject Type="Embed" ProgID="Equation.DSMT4" ShapeID="_x0000_i1521" DrawAspect="Content" ObjectID="_1791321319" r:id="rId925"/>
        </w:object>
      </w:r>
      <w:r w:rsidRPr="000022D7">
        <w:rPr>
          <w:rFonts w:ascii="Times New Roman" w:hAnsi="Times New Roman" w:cs="Times New Roman"/>
        </w:rPr>
        <w:t>.</w:t>
      </w:r>
    </w:p>
    <w:p w14:paraId="60179DDA" w14:textId="77777777" w:rsidR="00C43EBE" w:rsidRPr="000022D7" w:rsidRDefault="00C43EBE" w:rsidP="00C43EBE">
      <w:pPr>
        <w:widowControl/>
        <w:snapToGrid w:val="0"/>
        <w:spacing w:line="360" w:lineRule="auto"/>
        <w:jc w:val="left"/>
        <w:rPr>
          <w:rFonts w:ascii="Times New Roman" w:hAnsi="Times New Roman" w:cs="Times New Roman"/>
        </w:rPr>
      </w:pPr>
      <w:r w:rsidRPr="000022D7">
        <w:rPr>
          <w:rFonts w:ascii="Times New Roman" w:hAnsi="Times New Roman" w:cs="Times New Roman"/>
        </w:rPr>
        <w:t xml:space="preserve">         </w:t>
      </w:r>
      <w:r w:rsidRPr="000022D7">
        <w:rPr>
          <w:rFonts w:ascii="Times New Roman" w:hAnsi="Times New Roman" w:cs="Times New Roman"/>
        </w:rPr>
        <w:t>同理，存在</w:t>
      </w:r>
      <w:r w:rsidRPr="000022D7">
        <w:rPr>
          <w:rFonts w:ascii="Times New Roman" w:hAnsi="Times New Roman" w:cs="Times New Roman"/>
          <w:position w:val="-12"/>
        </w:rPr>
        <w:object w:dxaOrig="300" w:dyaOrig="360" w14:anchorId="097EFAA0">
          <v:shape id="_x0000_i1522" type="#_x0000_t75" style="width:14.75pt;height:18.45pt" o:ole="">
            <v:imagedata r:id="rId926" o:title=""/>
          </v:shape>
          <o:OLEObject Type="Embed" ProgID="Equation.DSMT4" ShapeID="_x0000_i1522" DrawAspect="Content" ObjectID="_1791321320" r:id="rId927"/>
        </w:object>
      </w:r>
      <w:r w:rsidRPr="000022D7">
        <w:rPr>
          <w:rFonts w:ascii="Times New Roman" w:hAnsi="Times New Roman" w:cs="Times New Roman"/>
        </w:rPr>
        <w:t>使得</w:t>
      </w:r>
      <w:r w:rsidRPr="000022D7">
        <w:rPr>
          <w:rFonts w:ascii="Times New Roman" w:hAnsi="Times New Roman" w:cs="Times New Roman"/>
          <w:position w:val="-12"/>
        </w:rPr>
        <w:object w:dxaOrig="740" w:dyaOrig="360" w14:anchorId="67616EE4">
          <v:shape id="_x0000_i1523" type="#_x0000_t75" style="width:36.3pt;height:18.45pt" o:ole="">
            <v:imagedata r:id="rId928" o:title=""/>
          </v:shape>
          <o:OLEObject Type="Embed" ProgID="Equation.DSMT4" ShapeID="_x0000_i1523" DrawAspect="Content" ObjectID="_1791321321" r:id="rId929"/>
        </w:object>
      </w:r>
      <w:r w:rsidRPr="000022D7">
        <w:rPr>
          <w:rFonts w:ascii="Times New Roman" w:hAnsi="Times New Roman" w:cs="Times New Roman"/>
        </w:rPr>
        <w:t>，这样</w:t>
      </w:r>
    </w:p>
    <w:p w14:paraId="050F8B31" w14:textId="77777777" w:rsidR="00C43EBE" w:rsidRPr="000022D7" w:rsidRDefault="00C43EBE" w:rsidP="00C43EBE">
      <w:pPr>
        <w:widowControl/>
        <w:snapToGrid w:val="0"/>
        <w:spacing w:line="360" w:lineRule="auto"/>
        <w:jc w:val="center"/>
        <w:rPr>
          <w:rFonts w:ascii="Times New Roman" w:hAnsi="Times New Roman" w:cs="Times New Roman"/>
        </w:rPr>
      </w:pPr>
      <w:r w:rsidRPr="000022D7">
        <w:rPr>
          <w:rFonts w:ascii="Times New Roman" w:hAnsi="Times New Roman" w:cs="Times New Roman"/>
          <w:position w:val="-14"/>
        </w:rPr>
        <w:object w:dxaOrig="2100" w:dyaOrig="380" w14:anchorId="1FE80576">
          <v:shape id="_x0000_i1524" type="#_x0000_t75" style="width:105.85pt;height:19.1pt" o:ole="">
            <v:imagedata r:id="rId930" o:title=""/>
          </v:shape>
          <o:OLEObject Type="Embed" ProgID="Equation.DSMT4" ShapeID="_x0000_i1524" DrawAspect="Content" ObjectID="_1791321322" r:id="rId931"/>
        </w:object>
      </w:r>
    </w:p>
    <w:p w14:paraId="405B85DB" w14:textId="54DB5B15" w:rsidR="00C43EBE" w:rsidRPr="000022D7" w:rsidRDefault="00C43EBE" w:rsidP="00C43EBE">
      <w:pPr>
        <w:widowControl/>
        <w:snapToGrid w:val="0"/>
        <w:spacing w:line="360" w:lineRule="auto"/>
        <w:ind w:firstLineChars="500" w:firstLine="1050"/>
        <w:jc w:val="left"/>
        <w:rPr>
          <w:rFonts w:ascii="Times New Roman" w:hAnsi="Times New Roman" w:cs="Times New Roman"/>
        </w:rPr>
      </w:pPr>
      <w:r w:rsidRPr="000022D7">
        <w:rPr>
          <w:rFonts w:ascii="Times New Roman" w:hAnsi="Times New Roman" w:cs="Times New Roman"/>
        </w:rPr>
        <w:t>进而</w:t>
      </w:r>
      <w:r w:rsidRPr="000022D7">
        <w:rPr>
          <w:rFonts w:ascii="Times New Roman" w:hAnsi="Times New Roman" w:cs="Times New Roman"/>
          <w:position w:val="-12"/>
        </w:rPr>
        <w:object w:dxaOrig="700" w:dyaOrig="360" w14:anchorId="2326312C">
          <v:shape id="_x0000_i1525" type="#_x0000_t75" style="width:35.1pt;height:18.45pt" o:ole="">
            <v:imagedata r:id="rId932" o:title=""/>
          </v:shape>
          <o:OLEObject Type="Embed" ProgID="Equation.DSMT4" ShapeID="_x0000_i1525" DrawAspect="Content" ObjectID="_1791321323" r:id="rId933"/>
        </w:object>
      </w:r>
      <w:r w:rsidRPr="000022D7">
        <w:rPr>
          <w:rFonts w:ascii="Times New Roman" w:hAnsi="Times New Roman" w:cs="Times New Roman"/>
        </w:rPr>
        <w:t xml:space="preserve">. </w:t>
      </w:r>
      <w:r w:rsidRPr="000022D7">
        <w:rPr>
          <w:rFonts w:ascii="Times New Roman" w:hAnsi="Times New Roman" w:cs="Times New Roman"/>
        </w:rPr>
        <w:t>将（</w:t>
      </w:r>
      <w:r w:rsidR="00660DCC">
        <w:rPr>
          <w:rFonts w:ascii="Times New Roman" w:hAnsi="Times New Roman" w:cs="Times New Roman" w:hint="eastAsia"/>
        </w:rPr>
        <w:t>1.3.</w:t>
      </w:r>
      <w:r w:rsidRPr="000022D7">
        <w:rPr>
          <w:rFonts w:ascii="Times New Roman" w:hAnsi="Times New Roman" w:cs="Times New Roman"/>
        </w:rPr>
        <w:t>2</w:t>
      </w:r>
      <w:r w:rsidRPr="000022D7">
        <w:rPr>
          <w:rFonts w:ascii="Times New Roman" w:hAnsi="Times New Roman" w:cs="Times New Roman"/>
        </w:rPr>
        <w:t>）式两端同时消除</w:t>
      </w:r>
      <w:r w:rsidRPr="000022D7">
        <w:rPr>
          <w:rFonts w:ascii="Times New Roman" w:hAnsi="Times New Roman" w:cs="Times New Roman"/>
          <w:position w:val="-12"/>
        </w:rPr>
        <w:object w:dxaOrig="279" w:dyaOrig="360" w14:anchorId="0B392C65">
          <v:shape id="_x0000_i1526" type="#_x0000_t75" style="width:14.75pt;height:18.45pt" o:ole="">
            <v:imagedata r:id="rId934" o:title=""/>
          </v:shape>
          <o:OLEObject Type="Embed" ProgID="Equation.DSMT4" ShapeID="_x0000_i1526" DrawAspect="Content" ObjectID="_1791321324" r:id="rId935"/>
        </w:object>
      </w:r>
      <w:r w:rsidRPr="000022D7">
        <w:rPr>
          <w:rFonts w:ascii="Times New Roman" w:hAnsi="Times New Roman" w:cs="Times New Roman"/>
        </w:rPr>
        <w:t>，我们有</w:t>
      </w:r>
    </w:p>
    <w:p w14:paraId="122AFF19" w14:textId="77777777" w:rsidR="00C43EBE" w:rsidRPr="000022D7" w:rsidRDefault="00C43EBE" w:rsidP="00C43EBE">
      <w:pPr>
        <w:widowControl/>
        <w:snapToGrid w:val="0"/>
        <w:spacing w:line="360" w:lineRule="auto"/>
        <w:jc w:val="center"/>
        <w:rPr>
          <w:rFonts w:ascii="Times New Roman" w:hAnsi="Times New Roman" w:cs="Times New Roman"/>
        </w:rPr>
      </w:pPr>
      <w:r w:rsidRPr="000022D7">
        <w:rPr>
          <w:rFonts w:ascii="Times New Roman" w:hAnsi="Times New Roman" w:cs="Times New Roman"/>
          <w:position w:val="-12"/>
        </w:rPr>
        <w:object w:dxaOrig="1680" w:dyaOrig="360" w14:anchorId="2B68D624">
          <v:shape id="_x0000_i1527" type="#_x0000_t75" style="width:84.9pt;height:18.45pt" o:ole="">
            <v:imagedata r:id="rId936" o:title=""/>
          </v:shape>
          <o:OLEObject Type="Embed" ProgID="Equation.DSMT4" ShapeID="_x0000_i1527" DrawAspect="Content" ObjectID="_1791321325" r:id="rId937"/>
        </w:object>
      </w:r>
    </w:p>
    <w:p w14:paraId="16892213" w14:textId="77777777" w:rsidR="00C43EBE" w:rsidRPr="000022D7" w:rsidRDefault="00C43EBE" w:rsidP="00C43EBE">
      <w:pPr>
        <w:widowControl/>
        <w:snapToGrid w:val="0"/>
        <w:spacing w:line="360" w:lineRule="auto"/>
        <w:jc w:val="left"/>
        <w:rPr>
          <w:rFonts w:ascii="Times New Roman" w:hAnsi="Times New Roman" w:cs="Times New Roman"/>
        </w:rPr>
      </w:pPr>
      <w:r w:rsidRPr="000022D7">
        <w:rPr>
          <w:rFonts w:ascii="Times New Roman" w:hAnsi="Times New Roman" w:cs="Times New Roman"/>
        </w:rPr>
        <w:t xml:space="preserve">          </w:t>
      </w:r>
      <w:r w:rsidRPr="000022D7">
        <w:rPr>
          <w:rFonts w:ascii="Times New Roman" w:hAnsi="Times New Roman" w:cs="Times New Roman"/>
        </w:rPr>
        <w:t>同理，可推出</w:t>
      </w:r>
      <w:r w:rsidRPr="000022D7">
        <w:rPr>
          <w:rFonts w:ascii="Times New Roman" w:hAnsi="Times New Roman" w:cs="Times New Roman"/>
          <w:position w:val="-12"/>
        </w:rPr>
        <w:object w:dxaOrig="760" w:dyaOrig="360" w14:anchorId="6FEBE670">
          <v:shape id="_x0000_i1528" type="#_x0000_t75" style="width:38.15pt;height:18.45pt" o:ole="">
            <v:imagedata r:id="rId938" o:title=""/>
          </v:shape>
          <o:OLEObject Type="Embed" ProgID="Equation.DSMT4" ShapeID="_x0000_i1528" DrawAspect="Content" ObjectID="_1791321326" r:id="rId939"/>
        </w:object>
      </w:r>
      <w:r w:rsidRPr="000022D7">
        <w:rPr>
          <w:rFonts w:ascii="Times New Roman" w:hAnsi="Times New Roman" w:cs="Times New Roman"/>
        </w:rPr>
        <w:t>.</w:t>
      </w:r>
    </w:p>
    <w:p w14:paraId="25ECEB07" w14:textId="77777777"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以此类推，依次得到</w:t>
      </w:r>
    </w:p>
    <w:p w14:paraId="0D0120E5" w14:textId="77777777" w:rsidR="00C43EBE" w:rsidRPr="000022D7" w:rsidRDefault="00C43EBE" w:rsidP="00C43EBE">
      <w:pPr>
        <w:widowControl/>
        <w:snapToGrid w:val="0"/>
        <w:spacing w:line="360" w:lineRule="auto"/>
        <w:ind w:firstLine="420"/>
        <w:jc w:val="center"/>
        <w:rPr>
          <w:rFonts w:ascii="Times New Roman" w:hAnsi="Times New Roman" w:cs="Times New Roman"/>
        </w:rPr>
      </w:pPr>
      <w:r w:rsidRPr="000022D7">
        <w:rPr>
          <w:rFonts w:ascii="Times New Roman" w:hAnsi="Times New Roman" w:cs="Times New Roman"/>
          <w:position w:val="-12"/>
        </w:rPr>
        <w:object w:dxaOrig="1980" w:dyaOrig="360" w14:anchorId="47F43BD7">
          <v:shape id="_x0000_i1529" type="#_x0000_t75" style="width:97.85pt;height:18.45pt" o:ole="">
            <v:imagedata r:id="rId940" o:title=""/>
          </v:shape>
          <o:OLEObject Type="Embed" ProgID="Equation.DSMT4" ShapeID="_x0000_i1529" DrawAspect="Content" ObjectID="_1791321327" r:id="rId941"/>
        </w:object>
      </w:r>
      <w:r w:rsidRPr="000022D7">
        <w:rPr>
          <w:rFonts w:ascii="Times New Roman" w:hAnsi="Times New Roman" w:cs="Times New Roman"/>
          <w:position w:val="-12"/>
        </w:rPr>
        <w:t xml:space="preserve">  </w:t>
      </w:r>
      <w:r w:rsidRPr="000022D7">
        <w:rPr>
          <w:rFonts w:ascii="Times New Roman" w:hAnsi="Times New Roman" w:cs="Times New Roman"/>
        </w:rPr>
        <w:t>以及</w:t>
      </w:r>
      <w:r w:rsidRPr="000022D7">
        <w:rPr>
          <w:rFonts w:ascii="Times New Roman" w:hAnsi="Times New Roman" w:cs="Times New Roman"/>
          <w:i/>
        </w:rPr>
        <w:t>s</w:t>
      </w:r>
      <w:r w:rsidRPr="000022D7">
        <w:rPr>
          <w:rFonts w:ascii="Times New Roman" w:hAnsi="Times New Roman" w:cs="Times New Roman"/>
        </w:rPr>
        <w:t>=</w:t>
      </w:r>
      <w:r w:rsidRPr="000022D7">
        <w:rPr>
          <w:rFonts w:ascii="Times New Roman" w:hAnsi="Times New Roman" w:cs="Times New Roman"/>
          <w:i/>
        </w:rPr>
        <w:t>t</w:t>
      </w:r>
      <w:r w:rsidRPr="000022D7">
        <w:rPr>
          <w:rFonts w:ascii="Times New Roman" w:hAnsi="Times New Roman" w:cs="Times New Roman"/>
        </w:rPr>
        <w:t>.</w:t>
      </w:r>
    </w:p>
    <w:p w14:paraId="6237F010" w14:textId="77777777" w:rsidR="00C43EBE" w:rsidRPr="000022D7" w:rsidRDefault="00C43EBE" w:rsidP="00C43EBE">
      <w:pPr>
        <w:widowControl/>
        <w:snapToGrid w:val="0"/>
        <w:spacing w:line="360" w:lineRule="auto"/>
        <w:jc w:val="left"/>
        <w:rPr>
          <w:rFonts w:ascii="Times New Roman" w:hAnsi="Times New Roman" w:cs="Times New Roman"/>
        </w:rPr>
      </w:pPr>
    </w:p>
    <w:p w14:paraId="170193EB" w14:textId="60298B0C" w:rsidR="00C43EBE" w:rsidRPr="000022D7" w:rsidRDefault="00C43EBE" w:rsidP="005E049F">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F52303">
        <w:rPr>
          <w:rFonts w:ascii="Times New Roman" w:hAnsi="Times New Roman" w:cs="Times New Roman" w:hint="eastAsia"/>
          <w:b/>
        </w:rPr>
        <w:t>1.3.</w:t>
      </w:r>
      <w:r w:rsidRPr="000022D7">
        <w:rPr>
          <w:rFonts w:ascii="Times New Roman" w:hAnsi="Times New Roman" w:cs="Times New Roman"/>
          <w:b/>
        </w:rPr>
        <w:t xml:space="preserve">1 </w:t>
      </w:r>
      <w:r w:rsidRPr="000022D7">
        <w:rPr>
          <w:rFonts w:ascii="Times New Roman" w:hAnsi="Times New Roman" w:cs="Times New Roman"/>
        </w:rPr>
        <w:t>写出整数</w:t>
      </w:r>
      <w:r w:rsidR="009272C0" w:rsidRPr="000F2999">
        <w:rPr>
          <w:rFonts w:ascii="Times New Roman" w:hAnsi="Times New Roman" w:cs="Times New Roman"/>
        </w:rPr>
        <w:t>12</w:t>
      </w:r>
      <w:r w:rsidR="009272C0">
        <w:rPr>
          <w:rFonts w:ascii="Times New Roman" w:hAnsi="Times New Roman" w:cs="Times New Roman" w:hint="eastAsia"/>
        </w:rPr>
        <w:t xml:space="preserve">, </w:t>
      </w:r>
      <w:r w:rsidR="009272C0" w:rsidRPr="000F2999">
        <w:rPr>
          <w:rFonts w:ascii="Times New Roman" w:hAnsi="Times New Roman" w:cs="Times New Roman"/>
        </w:rPr>
        <w:t>25</w:t>
      </w:r>
      <w:r w:rsidR="009272C0">
        <w:rPr>
          <w:rFonts w:ascii="Times New Roman" w:hAnsi="Times New Roman" w:cs="Times New Roman" w:hint="eastAsia"/>
        </w:rPr>
        <w:t xml:space="preserve">, </w:t>
      </w:r>
      <w:r w:rsidR="009272C0" w:rsidRPr="000F2999">
        <w:rPr>
          <w:rFonts w:ascii="Times New Roman" w:hAnsi="Times New Roman" w:cs="Times New Roman"/>
        </w:rPr>
        <w:t>100</w:t>
      </w:r>
      <w:r w:rsidR="009272C0">
        <w:rPr>
          <w:rFonts w:ascii="Times New Roman" w:hAnsi="Times New Roman" w:cs="Times New Roman" w:hint="eastAsia"/>
        </w:rPr>
        <w:t xml:space="preserve">, </w:t>
      </w:r>
      <w:r w:rsidR="009272C0" w:rsidRPr="000F2999">
        <w:rPr>
          <w:rFonts w:ascii="Times New Roman" w:hAnsi="Times New Roman" w:cs="Times New Roman"/>
        </w:rPr>
        <w:t>256</w:t>
      </w:r>
      <w:r w:rsidRPr="000022D7">
        <w:rPr>
          <w:rFonts w:ascii="Times New Roman" w:hAnsi="Times New Roman" w:cs="Times New Roman"/>
        </w:rPr>
        <w:t>的因数分解式</w:t>
      </w:r>
      <w:r w:rsidRPr="000022D7">
        <w:rPr>
          <w:rFonts w:ascii="Times New Roman" w:hAnsi="Times New Roman" w:cs="Times New Roman"/>
        </w:rPr>
        <w:t>.</w:t>
      </w:r>
    </w:p>
    <w:p w14:paraId="32946CBF" w14:textId="556C240C" w:rsidR="00C43EBE"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解</w:t>
      </w:r>
      <w:r w:rsidRPr="000022D7">
        <w:rPr>
          <w:rFonts w:ascii="Times New Roman" w:hAnsi="Times New Roman" w:cs="Times New Roman"/>
          <w:b/>
        </w:rPr>
        <w:t xml:space="preserve"> </w:t>
      </w:r>
      <w:r w:rsidRPr="000022D7">
        <w:rPr>
          <w:rFonts w:ascii="Times New Roman" w:hAnsi="Times New Roman" w:cs="Times New Roman"/>
        </w:rPr>
        <w:t>根据定理</w:t>
      </w:r>
      <w:r w:rsidRPr="000022D7">
        <w:rPr>
          <w:rFonts w:ascii="Times New Roman" w:hAnsi="Times New Roman" w:cs="Times New Roman"/>
        </w:rPr>
        <w:t>1</w:t>
      </w:r>
      <w:r w:rsidR="00F52303">
        <w:rPr>
          <w:rFonts w:ascii="Times New Roman" w:hAnsi="Times New Roman" w:cs="Times New Roman" w:hint="eastAsia"/>
        </w:rPr>
        <w:t>.3.2</w:t>
      </w:r>
      <w:r w:rsidRPr="000022D7">
        <w:rPr>
          <w:rFonts w:ascii="Times New Roman" w:hAnsi="Times New Roman" w:cs="Times New Roman"/>
        </w:rPr>
        <w:t>，我们有</w:t>
      </w:r>
    </w:p>
    <w:p w14:paraId="76AF8407" w14:textId="73B27876" w:rsidR="00B13700" w:rsidRDefault="00B13700" w:rsidP="003453CD">
      <w:pPr>
        <w:widowControl/>
        <w:snapToGrid w:val="0"/>
        <w:spacing w:line="360" w:lineRule="auto"/>
        <w:ind w:firstLine="2835"/>
        <w:rPr>
          <w:rFonts w:ascii="Times New Roman" w:hAnsi="Times New Roman" w:cs="Times New Roman"/>
        </w:rPr>
      </w:pPr>
      <w:r>
        <w:rPr>
          <w:rFonts w:ascii="Times New Roman" w:hAnsi="Times New Roman" w:cs="Times New Roman" w:hint="eastAsia"/>
        </w:rPr>
        <w:t>12 = 2</w:t>
      </w:r>
      <w:r>
        <w:rPr>
          <w:rFonts w:ascii="Times New Roman" w:hAnsi="Times New Roman" w:cs="Times New Roman"/>
        </w:rPr>
        <w:sym w:font="Wingdings" w:char="F09E"/>
      </w:r>
      <w:r>
        <w:rPr>
          <w:rFonts w:ascii="Times New Roman" w:hAnsi="Times New Roman" w:cs="Times New Roman" w:hint="eastAsia"/>
        </w:rPr>
        <w:t>2</w:t>
      </w:r>
      <w:r>
        <w:rPr>
          <w:rFonts w:ascii="Times New Roman" w:hAnsi="Times New Roman" w:cs="Times New Roman"/>
        </w:rPr>
        <w:sym w:font="Wingdings" w:char="F09E"/>
      </w:r>
      <w:proofErr w:type="gramStart"/>
      <w:r>
        <w:rPr>
          <w:rFonts w:ascii="Times New Roman" w:hAnsi="Times New Roman" w:cs="Times New Roman" w:hint="eastAsia"/>
        </w:rPr>
        <w:t xml:space="preserve">3,   </w:t>
      </w:r>
      <w:proofErr w:type="gramEnd"/>
      <w:r>
        <w:rPr>
          <w:rFonts w:ascii="Times New Roman" w:hAnsi="Times New Roman" w:cs="Times New Roman" w:hint="eastAsia"/>
        </w:rPr>
        <w:t xml:space="preserve">  25 = 5</w:t>
      </w:r>
      <w:r>
        <w:rPr>
          <w:rFonts w:ascii="Times New Roman" w:hAnsi="Times New Roman" w:cs="Times New Roman"/>
        </w:rPr>
        <w:sym w:font="Wingdings" w:char="F09E"/>
      </w:r>
      <w:r>
        <w:rPr>
          <w:rFonts w:ascii="Times New Roman" w:hAnsi="Times New Roman" w:cs="Times New Roman" w:hint="eastAsia"/>
        </w:rPr>
        <w:t xml:space="preserve">5,     </w:t>
      </w:r>
    </w:p>
    <w:p w14:paraId="6C582E38" w14:textId="1A9BC75E" w:rsidR="00B13700" w:rsidRPr="000022D7" w:rsidRDefault="00B13700" w:rsidP="003453CD">
      <w:pPr>
        <w:widowControl/>
        <w:snapToGrid w:val="0"/>
        <w:spacing w:line="360" w:lineRule="auto"/>
        <w:ind w:firstLine="420"/>
        <w:jc w:val="center"/>
        <w:rPr>
          <w:rFonts w:ascii="Times New Roman" w:hAnsi="Times New Roman" w:cs="Times New Roman"/>
        </w:rPr>
      </w:pPr>
      <w:r>
        <w:rPr>
          <w:rFonts w:ascii="Times New Roman" w:hAnsi="Times New Roman" w:cs="Times New Roman" w:hint="eastAsia"/>
        </w:rPr>
        <w:t>100 = 2</w:t>
      </w:r>
      <w:r>
        <w:rPr>
          <w:rFonts w:ascii="Times New Roman" w:hAnsi="Times New Roman" w:cs="Times New Roman"/>
        </w:rPr>
        <w:sym w:font="Wingdings" w:char="F09E"/>
      </w:r>
      <w:r>
        <w:rPr>
          <w:rFonts w:ascii="Times New Roman" w:hAnsi="Times New Roman" w:cs="Times New Roman" w:hint="eastAsia"/>
        </w:rPr>
        <w:t>2</w:t>
      </w:r>
      <w:r>
        <w:rPr>
          <w:rFonts w:ascii="Times New Roman" w:hAnsi="Times New Roman" w:cs="Times New Roman"/>
        </w:rPr>
        <w:sym w:font="Wingdings" w:char="F09E"/>
      </w:r>
      <w:r>
        <w:rPr>
          <w:rFonts w:ascii="Times New Roman" w:hAnsi="Times New Roman" w:cs="Times New Roman" w:hint="eastAsia"/>
        </w:rPr>
        <w:t>5</w:t>
      </w:r>
      <w:r>
        <w:rPr>
          <w:rFonts w:ascii="Times New Roman" w:hAnsi="Times New Roman" w:cs="Times New Roman"/>
        </w:rPr>
        <w:sym w:font="Wingdings" w:char="F09E"/>
      </w:r>
      <w:proofErr w:type="gramStart"/>
      <w:r>
        <w:rPr>
          <w:rFonts w:ascii="Times New Roman" w:hAnsi="Times New Roman" w:cs="Times New Roman" w:hint="eastAsia"/>
        </w:rPr>
        <w:t>5,  256</w:t>
      </w:r>
      <w:proofErr w:type="gramEnd"/>
      <w:r>
        <w:rPr>
          <w:rFonts w:ascii="Times New Roman" w:hAnsi="Times New Roman" w:cs="Times New Roman" w:hint="eastAsia"/>
        </w:rPr>
        <w:t xml:space="preserve"> = 2</w:t>
      </w:r>
      <w:r>
        <w:rPr>
          <w:rFonts w:ascii="Times New Roman" w:hAnsi="Times New Roman" w:cs="Times New Roman"/>
        </w:rPr>
        <w:sym w:font="Wingdings" w:char="F09E"/>
      </w:r>
      <w:r>
        <w:rPr>
          <w:rFonts w:ascii="Times New Roman" w:hAnsi="Times New Roman" w:cs="Times New Roman" w:hint="eastAsia"/>
        </w:rPr>
        <w:t>2</w:t>
      </w:r>
      <w:r>
        <w:rPr>
          <w:rFonts w:ascii="Times New Roman" w:hAnsi="Times New Roman" w:cs="Times New Roman"/>
        </w:rPr>
        <w:sym w:font="Wingdings" w:char="F09E"/>
      </w:r>
      <w:r>
        <w:rPr>
          <w:rFonts w:ascii="Times New Roman" w:hAnsi="Times New Roman" w:cs="Times New Roman" w:hint="eastAsia"/>
        </w:rPr>
        <w:t>2</w:t>
      </w:r>
      <w:r>
        <w:rPr>
          <w:rFonts w:ascii="Times New Roman" w:hAnsi="Times New Roman" w:cs="Times New Roman"/>
        </w:rPr>
        <w:sym w:font="Wingdings" w:char="F09E"/>
      </w:r>
      <w:r>
        <w:rPr>
          <w:rFonts w:ascii="Times New Roman" w:hAnsi="Times New Roman" w:cs="Times New Roman" w:hint="eastAsia"/>
        </w:rPr>
        <w:t>2</w:t>
      </w:r>
      <w:r>
        <w:rPr>
          <w:rFonts w:ascii="Times New Roman" w:hAnsi="Times New Roman" w:cs="Times New Roman"/>
        </w:rPr>
        <w:sym w:font="Wingdings" w:char="F09E"/>
      </w:r>
      <w:r>
        <w:rPr>
          <w:rFonts w:ascii="Times New Roman" w:hAnsi="Times New Roman" w:cs="Times New Roman" w:hint="eastAsia"/>
        </w:rPr>
        <w:t>2</w:t>
      </w:r>
      <w:r>
        <w:rPr>
          <w:rFonts w:ascii="Times New Roman" w:hAnsi="Times New Roman" w:cs="Times New Roman"/>
        </w:rPr>
        <w:sym w:font="Wingdings" w:char="F09E"/>
      </w:r>
      <w:r>
        <w:rPr>
          <w:rFonts w:ascii="Times New Roman" w:hAnsi="Times New Roman" w:cs="Times New Roman" w:hint="eastAsia"/>
        </w:rPr>
        <w:t>2</w:t>
      </w:r>
      <w:r>
        <w:rPr>
          <w:rFonts w:ascii="Times New Roman" w:hAnsi="Times New Roman" w:cs="Times New Roman"/>
        </w:rPr>
        <w:sym w:font="Wingdings" w:char="F09E"/>
      </w:r>
      <w:r>
        <w:rPr>
          <w:rFonts w:ascii="Times New Roman" w:hAnsi="Times New Roman" w:cs="Times New Roman" w:hint="eastAsia"/>
        </w:rPr>
        <w:t>2</w:t>
      </w:r>
      <w:r>
        <w:rPr>
          <w:rFonts w:ascii="Times New Roman" w:hAnsi="Times New Roman" w:cs="Times New Roman"/>
        </w:rPr>
        <w:sym w:font="Wingdings" w:char="F09E"/>
      </w:r>
      <w:r>
        <w:rPr>
          <w:rFonts w:ascii="Times New Roman" w:hAnsi="Times New Roman" w:cs="Times New Roman" w:hint="eastAsia"/>
        </w:rPr>
        <w:t>2.</w:t>
      </w:r>
    </w:p>
    <w:p w14:paraId="7F5B83FF" w14:textId="77777777" w:rsidR="00C43EBE" w:rsidRPr="000022D7" w:rsidRDefault="00C43EBE" w:rsidP="003453CD">
      <w:pPr>
        <w:widowControl/>
        <w:snapToGrid w:val="0"/>
        <w:spacing w:line="360" w:lineRule="auto"/>
        <w:ind w:firstLine="420"/>
        <w:jc w:val="center"/>
        <w:rPr>
          <w:rFonts w:ascii="Times New Roman" w:hAnsi="Times New Roman" w:cs="Times New Roman"/>
        </w:rPr>
      </w:pPr>
    </w:p>
    <w:p w14:paraId="74E3D5A2" w14:textId="1AF9870F" w:rsidR="00C43EBE" w:rsidRPr="000022D7"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rPr>
        <w:t>将相同的素数乘积写成素数</w:t>
      </w:r>
      <w:proofErr w:type="gramStart"/>
      <w:r w:rsidRPr="000022D7">
        <w:rPr>
          <w:rFonts w:ascii="Times New Roman" w:hAnsi="Times New Roman" w:cs="Times New Roman"/>
        </w:rPr>
        <w:t>幂</w:t>
      </w:r>
      <w:proofErr w:type="gramEnd"/>
      <w:r w:rsidRPr="000022D7">
        <w:rPr>
          <w:rFonts w:ascii="Times New Roman" w:hAnsi="Times New Roman" w:cs="Times New Roman"/>
        </w:rPr>
        <w:t>的形式，定理</w:t>
      </w:r>
      <w:r w:rsidRPr="000022D7">
        <w:rPr>
          <w:rFonts w:ascii="Times New Roman" w:hAnsi="Times New Roman" w:cs="Times New Roman"/>
        </w:rPr>
        <w:t>1</w:t>
      </w:r>
      <w:r w:rsidR="00F52303">
        <w:rPr>
          <w:rFonts w:ascii="Times New Roman" w:hAnsi="Times New Roman" w:cs="Times New Roman" w:hint="eastAsia"/>
        </w:rPr>
        <w:t>.3.2</w:t>
      </w:r>
      <w:r w:rsidRPr="000022D7">
        <w:rPr>
          <w:rFonts w:ascii="Times New Roman" w:hAnsi="Times New Roman" w:cs="Times New Roman"/>
        </w:rPr>
        <w:t>可表述为：</w:t>
      </w:r>
    </w:p>
    <w:p w14:paraId="621F62AE" w14:textId="1476DAD8" w:rsidR="00C43EBE" w:rsidRPr="000022D7" w:rsidRDefault="00C43EBE" w:rsidP="00C43EBE">
      <w:pPr>
        <w:widowControl/>
        <w:snapToGrid w:val="0"/>
        <w:spacing w:line="360" w:lineRule="auto"/>
        <w:ind w:firstLine="435"/>
        <w:jc w:val="left"/>
        <w:rPr>
          <w:rFonts w:ascii="Times New Roman" w:hAnsi="Times New Roman" w:cs="Times New Roman"/>
        </w:rPr>
      </w:pPr>
      <w:r w:rsidRPr="000022D7">
        <w:rPr>
          <w:rFonts w:ascii="Times New Roman" w:hAnsi="Times New Roman" w:cs="Times New Roman"/>
          <w:b/>
        </w:rPr>
        <w:t>定理</w:t>
      </w:r>
      <w:r w:rsidR="00F52303">
        <w:rPr>
          <w:rFonts w:ascii="Times New Roman" w:hAnsi="Times New Roman" w:cs="Times New Roman" w:hint="eastAsia"/>
          <w:b/>
        </w:rPr>
        <w:t>1.3.3</w:t>
      </w:r>
      <w:r w:rsidRPr="000022D7">
        <w:rPr>
          <w:rFonts w:ascii="Times New Roman" w:hAnsi="Times New Roman" w:cs="Times New Roman"/>
          <w:b/>
        </w:rPr>
        <w:t xml:space="preserve"> </w:t>
      </w:r>
      <w:r w:rsidRPr="000022D7">
        <w:rPr>
          <w:rFonts w:ascii="Times New Roman" w:hAnsi="Times New Roman" w:cs="Times New Roman"/>
        </w:rPr>
        <w:t xml:space="preserve"> </w:t>
      </w:r>
      <w:r w:rsidRPr="000022D7">
        <w:rPr>
          <w:rFonts w:ascii="Times New Roman" w:hAnsi="Times New Roman" w:cs="Times New Roman"/>
        </w:rPr>
        <w:t>任</w:t>
      </w:r>
      <w:proofErr w:type="gramStart"/>
      <w:r w:rsidRPr="000022D7">
        <w:rPr>
          <w:rFonts w:ascii="Times New Roman" w:hAnsi="Times New Roman" w:cs="Times New Roman"/>
        </w:rPr>
        <w:t>一</w:t>
      </w:r>
      <w:proofErr w:type="gramEnd"/>
      <w:r w:rsidRPr="000022D7">
        <w:rPr>
          <w:rFonts w:ascii="Times New Roman" w:hAnsi="Times New Roman" w:cs="Times New Roman"/>
        </w:rPr>
        <w:t>整数</w:t>
      </w:r>
      <w:r w:rsidRPr="000022D7">
        <w:rPr>
          <w:rFonts w:ascii="Times New Roman" w:hAnsi="Times New Roman" w:cs="Times New Roman"/>
          <w:i/>
        </w:rPr>
        <w:t>n</w:t>
      </w:r>
      <w:r w:rsidRPr="000022D7">
        <w:rPr>
          <w:rFonts w:ascii="Times New Roman" w:hAnsi="Times New Roman" w:cs="Times New Roman"/>
        </w:rPr>
        <w:t>&gt;1</w:t>
      </w:r>
      <w:proofErr w:type="gramStart"/>
      <w:r w:rsidRPr="000022D7">
        <w:rPr>
          <w:rFonts w:ascii="Times New Roman" w:hAnsi="Times New Roman" w:cs="Times New Roman"/>
        </w:rPr>
        <w:t>可</w:t>
      </w:r>
      <w:r w:rsidR="00171062">
        <w:rPr>
          <w:rFonts w:ascii="Times New Roman" w:hAnsi="Times New Roman" w:cs="Times New Roman"/>
        </w:rPr>
        <w:t>唯一</w:t>
      </w:r>
      <w:proofErr w:type="gramEnd"/>
      <w:r w:rsidRPr="000022D7">
        <w:rPr>
          <w:rFonts w:ascii="Times New Roman" w:hAnsi="Times New Roman" w:cs="Times New Roman"/>
        </w:rPr>
        <w:t>的表示成</w:t>
      </w:r>
    </w:p>
    <w:p w14:paraId="6919AA30" w14:textId="0E9D6203" w:rsidR="00C43EBE" w:rsidRPr="000022D7" w:rsidRDefault="00C43EBE" w:rsidP="00C43EBE">
      <w:pPr>
        <w:widowControl/>
        <w:snapToGrid w:val="0"/>
        <w:spacing w:line="360" w:lineRule="auto"/>
        <w:ind w:firstLine="435"/>
        <w:jc w:val="right"/>
        <w:rPr>
          <w:rFonts w:ascii="Times New Roman" w:hAnsi="Times New Roman" w:cs="Times New Roman"/>
        </w:rPr>
      </w:pPr>
      <w:r w:rsidRPr="000022D7">
        <w:rPr>
          <w:rFonts w:ascii="Times New Roman" w:hAnsi="Times New Roman" w:cs="Times New Roman"/>
          <w:position w:val="-14"/>
        </w:rPr>
        <w:object w:dxaOrig="3440" w:dyaOrig="400" w14:anchorId="7FA98719">
          <v:shape id="_x0000_i1530" type="#_x0000_t75" style="width:171.7pt;height:20.9pt" o:ole="">
            <v:imagedata r:id="rId942" o:title=""/>
          </v:shape>
          <o:OLEObject Type="Embed" ProgID="Equation.DSMT4" ShapeID="_x0000_i1530" DrawAspect="Content" ObjectID="_1791321328" r:id="rId943"/>
        </w:object>
      </w:r>
      <w:r w:rsidRPr="000022D7">
        <w:rPr>
          <w:rFonts w:ascii="Times New Roman" w:hAnsi="Times New Roman" w:cs="Times New Roman"/>
          <w:position w:val="-12"/>
        </w:rPr>
        <w:t xml:space="preserve">                  </w:t>
      </w:r>
      <w:r w:rsidRPr="000022D7">
        <w:rPr>
          <w:rFonts w:ascii="Times New Roman" w:hAnsi="Times New Roman" w:cs="Times New Roman"/>
          <w:position w:val="-12"/>
        </w:rPr>
        <w:t>（</w:t>
      </w:r>
      <w:r w:rsidR="00F52303">
        <w:rPr>
          <w:rFonts w:ascii="Times New Roman" w:hAnsi="Times New Roman" w:cs="Times New Roman" w:hint="eastAsia"/>
          <w:position w:val="-12"/>
        </w:rPr>
        <w:t>1.3.</w:t>
      </w:r>
      <w:r w:rsidRPr="000022D7">
        <w:rPr>
          <w:rFonts w:ascii="Times New Roman" w:hAnsi="Times New Roman" w:cs="Times New Roman"/>
          <w:position w:val="-12"/>
        </w:rPr>
        <w:t>3</w:t>
      </w:r>
      <w:r w:rsidRPr="000022D7">
        <w:rPr>
          <w:rFonts w:ascii="Times New Roman" w:hAnsi="Times New Roman" w:cs="Times New Roman"/>
          <w:position w:val="-12"/>
        </w:rPr>
        <w:t>）</w:t>
      </w:r>
    </w:p>
    <w:p w14:paraId="18A2F2BE" w14:textId="374F6DA8" w:rsidR="00C43EBE" w:rsidRPr="000022D7" w:rsidRDefault="00C43EBE" w:rsidP="00C43EBE">
      <w:pPr>
        <w:widowControl/>
        <w:snapToGrid w:val="0"/>
        <w:spacing w:line="360" w:lineRule="auto"/>
        <w:jc w:val="left"/>
        <w:rPr>
          <w:rFonts w:ascii="Times New Roman" w:hAnsi="Times New Roman" w:cs="Times New Roman"/>
          <w:b/>
        </w:rPr>
      </w:pPr>
      <w:r w:rsidRPr="000022D7">
        <w:rPr>
          <w:rFonts w:ascii="Times New Roman" w:hAnsi="Times New Roman" w:cs="Times New Roman"/>
        </w:rPr>
        <w:t>其中</w:t>
      </w:r>
      <w:r w:rsidRPr="000022D7">
        <w:rPr>
          <w:rFonts w:ascii="Times New Roman" w:hAnsi="Times New Roman" w:cs="Times New Roman"/>
          <w:position w:val="-14"/>
        </w:rPr>
        <w:object w:dxaOrig="1620" w:dyaOrig="380" w14:anchorId="25B0C8CA">
          <v:shape id="_x0000_i1531" type="#_x0000_t75" style="width:79.4pt;height:19.1pt" o:ole="">
            <v:imagedata r:id="rId944" o:title=""/>
          </v:shape>
          <o:OLEObject Type="Embed" ProgID="Equation.DSMT4" ShapeID="_x0000_i1531" DrawAspect="Content" ObjectID="_1791321329" r:id="rId945"/>
        </w:object>
      </w:r>
      <w:r w:rsidRPr="000022D7">
        <w:rPr>
          <w:rFonts w:ascii="Times New Roman" w:hAnsi="Times New Roman" w:cs="Times New Roman"/>
        </w:rPr>
        <w:t>是素数</w:t>
      </w:r>
      <w:r w:rsidRPr="000022D7">
        <w:rPr>
          <w:rFonts w:ascii="Times New Roman" w:hAnsi="Times New Roman" w:cs="Times New Roman"/>
        </w:rPr>
        <w:t xml:space="preserve">. </w:t>
      </w:r>
      <w:r w:rsidRPr="000022D7">
        <w:rPr>
          <w:rFonts w:ascii="Times New Roman" w:hAnsi="Times New Roman" w:cs="Times New Roman"/>
        </w:rPr>
        <w:t>这里，（</w:t>
      </w:r>
      <w:r w:rsidR="00F52303">
        <w:rPr>
          <w:rFonts w:ascii="Times New Roman" w:hAnsi="Times New Roman" w:cs="Times New Roman" w:hint="eastAsia"/>
        </w:rPr>
        <w:t>1.3.</w:t>
      </w:r>
      <w:r w:rsidRPr="000022D7">
        <w:rPr>
          <w:rFonts w:ascii="Times New Roman" w:hAnsi="Times New Roman" w:cs="Times New Roman"/>
        </w:rPr>
        <w:t>3</w:t>
      </w:r>
      <w:r w:rsidRPr="000022D7">
        <w:rPr>
          <w:rFonts w:ascii="Times New Roman" w:hAnsi="Times New Roman" w:cs="Times New Roman"/>
        </w:rPr>
        <w:t>）式叫做</w:t>
      </w:r>
      <w:r w:rsidRPr="000022D7">
        <w:rPr>
          <w:rFonts w:ascii="Times New Roman" w:hAnsi="Times New Roman" w:cs="Times New Roman"/>
          <w:i/>
        </w:rPr>
        <w:t>n</w:t>
      </w:r>
      <w:r w:rsidRPr="000022D7">
        <w:rPr>
          <w:rFonts w:ascii="Times New Roman" w:hAnsi="Times New Roman" w:cs="Times New Roman"/>
        </w:rPr>
        <w:t>的</w:t>
      </w:r>
      <w:r w:rsidRPr="000022D7">
        <w:rPr>
          <w:rFonts w:ascii="Times New Roman" w:hAnsi="Times New Roman" w:cs="Times New Roman"/>
          <w:b/>
        </w:rPr>
        <w:t>标准分解式</w:t>
      </w:r>
      <w:r w:rsidRPr="000022D7">
        <w:rPr>
          <w:rFonts w:ascii="Times New Roman" w:hAnsi="Times New Roman" w:cs="Times New Roman"/>
          <w:b/>
        </w:rPr>
        <w:t>.</w:t>
      </w:r>
    </w:p>
    <w:p w14:paraId="3E472DCD" w14:textId="77777777" w:rsidR="00C43EBE" w:rsidRPr="000022D7" w:rsidRDefault="00C43EBE" w:rsidP="00C43EBE">
      <w:pPr>
        <w:widowControl/>
        <w:snapToGrid w:val="0"/>
        <w:spacing w:line="360" w:lineRule="auto"/>
        <w:ind w:firstLine="420"/>
        <w:jc w:val="left"/>
        <w:rPr>
          <w:rFonts w:ascii="Times New Roman" w:hAnsi="Times New Roman" w:cs="Times New Roman"/>
          <w:b/>
        </w:rPr>
      </w:pPr>
    </w:p>
    <w:p w14:paraId="4BB4F5F3" w14:textId="7ACAA885" w:rsidR="00C43EBE" w:rsidRPr="000022D7" w:rsidRDefault="00C43EBE" w:rsidP="005E049F">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F52303">
        <w:rPr>
          <w:rFonts w:ascii="Times New Roman" w:hAnsi="Times New Roman" w:cs="Times New Roman" w:hint="eastAsia"/>
          <w:b/>
        </w:rPr>
        <w:t>1.3.</w:t>
      </w:r>
      <w:r w:rsidRPr="000022D7">
        <w:rPr>
          <w:rFonts w:ascii="Times New Roman" w:hAnsi="Times New Roman" w:cs="Times New Roman"/>
          <w:b/>
        </w:rPr>
        <w:t xml:space="preserve">2 </w:t>
      </w:r>
      <w:r w:rsidRPr="000022D7">
        <w:rPr>
          <w:rFonts w:ascii="Times New Roman" w:hAnsi="Times New Roman" w:cs="Times New Roman"/>
        </w:rPr>
        <w:t>写出整数</w:t>
      </w:r>
      <w:r w:rsidR="009272C0" w:rsidRPr="000F2999">
        <w:rPr>
          <w:rFonts w:ascii="Times New Roman" w:hAnsi="Times New Roman" w:cs="Times New Roman"/>
        </w:rPr>
        <w:t>12</w:t>
      </w:r>
      <w:r w:rsidR="009272C0">
        <w:rPr>
          <w:rFonts w:ascii="Times New Roman" w:hAnsi="Times New Roman" w:cs="Times New Roman" w:hint="eastAsia"/>
        </w:rPr>
        <w:t xml:space="preserve">, </w:t>
      </w:r>
      <w:r w:rsidR="009272C0" w:rsidRPr="000F2999">
        <w:rPr>
          <w:rFonts w:ascii="Times New Roman" w:hAnsi="Times New Roman" w:cs="Times New Roman"/>
        </w:rPr>
        <w:t>25</w:t>
      </w:r>
      <w:r w:rsidR="009272C0">
        <w:rPr>
          <w:rFonts w:ascii="Times New Roman" w:hAnsi="Times New Roman" w:cs="Times New Roman" w:hint="eastAsia"/>
        </w:rPr>
        <w:t xml:space="preserve">, </w:t>
      </w:r>
      <w:r w:rsidR="009272C0" w:rsidRPr="000F2999">
        <w:rPr>
          <w:rFonts w:ascii="Times New Roman" w:hAnsi="Times New Roman" w:cs="Times New Roman"/>
        </w:rPr>
        <w:t>100</w:t>
      </w:r>
      <w:r w:rsidR="009272C0">
        <w:rPr>
          <w:rFonts w:ascii="Times New Roman" w:hAnsi="Times New Roman" w:cs="Times New Roman" w:hint="eastAsia"/>
        </w:rPr>
        <w:t xml:space="preserve">, </w:t>
      </w:r>
      <w:r w:rsidR="009272C0" w:rsidRPr="000F2999">
        <w:rPr>
          <w:rFonts w:ascii="Times New Roman" w:hAnsi="Times New Roman" w:cs="Times New Roman"/>
        </w:rPr>
        <w:t>256</w:t>
      </w:r>
      <w:r w:rsidRPr="000022D7">
        <w:rPr>
          <w:rFonts w:ascii="Times New Roman" w:hAnsi="Times New Roman" w:cs="Times New Roman"/>
        </w:rPr>
        <w:t>的标准分解式</w:t>
      </w:r>
      <w:r w:rsidRPr="000022D7">
        <w:rPr>
          <w:rFonts w:ascii="Times New Roman" w:hAnsi="Times New Roman" w:cs="Times New Roman"/>
        </w:rPr>
        <w:t>.</w:t>
      </w:r>
    </w:p>
    <w:p w14:paraId="784C5B5E" w14:textId="605E6A1E" w:rsidR="00C43EBE"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lastRenderedPageBreak/>
        <w:t>解</w:t>
      </w:r>
      <w:r w:rsidRPr="000022D7">
        <w:rPr>
          <w:rFonts w:ascii="Times New Roman" w:hAnsi="Times New Roman" w:cs="Times New Roman"/>
          <w:b/>
        </w:rPr>
        <w:t xml:space="preserve"> </w:t>
      </w:r>
      <w:r w:rsidRPr="000022D7">
        <w:rPr>
          <w:rFonts w:ascii="Times New Roman" w:hAnsi="Times New Roman" w:cs="Times New Roman"/>
        </w:rPr>
        <w:t>根据定理</w:t>
      </w:r>
      <w:r w:rsidRPr="000022D7">
        <w:rPr>
          <w:rFonts w:ascii="Times New Roman" w:hAnsi="Times New Roman" w:cs="Times New Roman"/>
        </w:rPr>
        <w:t>1</w:t>
      </w:r>
      <w:r w:rsidR="00F52303">
        <w:rPr>
          <w:rFonts w:ascii="Times New Roman" w:hAnsi="Times New Roman" w:cs="Times New Roman" w:hint="eastAsia"/>
        </w:rPr>
        <w:t>.3.2</w:t>
      </w:r>
      <w:r w:rsidRPr="000022D7">
        <w:rPr>
          <w:rFonts w:ascii="Times New Roman" w:hAnsi="Times New Roman" w:cs="Times New Roman"/>
        </w:rPr>
        <w:t>和例</w:t>
      </w:r>
      <w:r w:rsidRPr="000022D7">
        <w:rPr>
          <w:rFonts w:ascii="Times New Roman" w:hAnsi="Times New Roman" w:cs="Times New Roman"/>
        </w:rPr>
        <w:t>1</w:t>
      </w:r>
      <w:r w:rsidR="00F52303">
        <w:rPr>
          <w:rFonts w:ascii="Times New Roman" w:hAnsi="Times New Roman" w:cs="Times New Roman" w:hint="eastAsia"/>
        </w:rPr>
        <w:t>.3.1</w:t>
      </w:r>
      <w:r w:rsidRPr="000022D7">
        <w:rPr>
          <w:rFonts w:ascii="Times New Roman" w:hAnsi="Times New Roman" w:cs="Times New Roman"/>
        </w:rPr>
        <w:t>，我们有</w:t>
      </w:r>
    </w:p>
    <w:p w14:paraId="1D6753A1" w14:textId="256E098B" w:rsidR="00B13700" w:rsidRDefault="00B13700" w:rsidP="00B13700">
      <w:pPr>
        <w:widowControl/>
        <w:snapToGrid w:val="0"/>
        <w:spacing w:line="360" w:lineRule="auto"/>
        <w:ind w:firstLine="2835"/>
        <w:rPr>
          <w:rFonts w:ascii="Times New Roman" w:hAnsi="Times New Roman" w:cs="Times New Roman"/>
        </w:rPr>
      </w:pPr>
      <w:bookmarkStart w:id="5" w:name="_Hlk171872275"/>
      <w:r>
        <w:rPr>
          <w:rFonts w:ascii="Times New Roman" w:hAnsi="Times New Roman" w:cs="Times New Roman" w:hint="eastAsia"/>
        </w:rPr>
        <w:t>12 = 2</w:t>
      </w:r>
      <w:r w:rsidRPr="003453CD">
        <w:rPr>
          <w:rFonts w:ascii="Times New Roman" w:hAnsi="Times New Roman" w:cs="Times New Roman"/>
          <w:vertAlign w:val="superscript"/>
        </w:rPr>
        <w:t>2</w:t>
      </w:r>
      <w:r>
        <w:rPr>
          <w:rFonts w:ascii="Times New Roman" w:hAnsi="Times New Roman" w:cs="Times New Roman"/>
        </w:rPr>
        <w:sym w:font="Wingdings" w:char="F09E"/>
      </w:r>
      <w:proofErr w:type="gramStart"/>
      <w:r>
        <w:rPr>
          <w:rFonts w:ascii="Times New Roman" w:hAnsi="Times New Roman" w:cs="Times New Roman" w:hint="eastAsia"/>
        </w:rPr>
        <w:t xml:space="preserve">3,   </w:t>
      </w:r>
      <w:proofErr w:type="gramEnd"/>
      <w:r>
        <w:rPr>
          <w:rFonts w:ascii="Times New Roman" w:hAnsi="Times New Roman" w:cs="Times New Roman" w:hint="eastAsia"/>
        </w:rPr>
        <w:t xml:space="preserve">  25 = 5</w:t>
      </w:r>
      <w:r w:rsidRPr="003453CD">
        <w:rPr>
          <w:rFonts w:ascii="Times New Roman" w:hAnsi="Times New Roman" w:cs="Times New Roman"/>
          <w:vertAlign w:val="superscript"/>
        </w:rPr>
        <w:t>2</w:t>
      </w:r>
      <w:r>
        <w:rPr>
          <w:rFonts w:ascii="Times New Roman" w:hAnsi="Times New Roman" w:cs="Times New Roman" w:hint="eastAsia"/>
        </w:rPr>
        <w:t xml:space="preserve">,     </w:t>
      </w:r>
    </w:p>
    <w:p w14:paraId="245A1B2A" w14:textId="3A4EAA18" w:rsidR="00C43EBE" w:rsidRPr="000022D7" w:rsidRDefault="00B13700" w:rsidP="003453CD">
      <w:pPr>
        <w:widowControl/>
        <w:snapToGrid w:val="0"/>
        <w:spacing w:line="360" w:lineRule="auto"/>
        <w:ind w:firstLine="2694"/>
        <w:rPr>
          <w:rFonts w:ascii="Times New Roman" w:hAnsi="Times New Roman" w:cs="Times New Roman"/>
        </w:rPr>
      </w:pPr>
      <w:r>
        <w:rPr>
          <w:rFonts w:ascii="Times New Roman" w:hAnsi="Times New Roman" w:cs="Times New Roman" w:hint="eastAsia"/>
        </w:rPr>
        <w:t>100 = 2</w:t>
      </w:r>
      <w:r w:rsidRPr="003453CD">
        <w:rPr>
          <w:rFonts w:ascii="Times New Roman" w:hAnsi="Times New Roman" w:cs="Times New Roman"/>
          <w:vertAlign w:val="superscript"/>
        </w:rPr>
        <w:t>2</w:t>
      </w:r>
      <w:r>
        <w:rPr>
          <w:rFonts w:ascii="Times New Roman" w:hAnsi="Times New Roman" w:cs="Times New Roman"/>
        </w:rPr>
        <w:sym w:font="Wingdings" w:char="F09E"/>
      </w:r>
      <w:proofErr w:type="gramStart"/>
      <w:r>
        <w:rPr>
          <w:rFonts w:ascii="Times New Roman" w:hAnsi="Times New Roman" w:cs="Times New Roman" w:hint="eastAsia"/>
        </w:rPr>
        <w:t>5</w:t>
      </w:r>
      <w:r w:rsidRPr="003453CD">
        <w:rPr>
          <w:rFonts w:ascii="Times New Roman" w:hAnsi="Times New Roman" w:cs="Times New Roman"/>
          <w:vertAlign w:val="superscript"/>
        </w:rPr>
        <w:t>2</w:t>
      </w:r>
      <w:r>
        <w:rPr>
          <w:rFonts w:ascii="Times New Roman" w:hAnsi="Times New Roman" w:cs="Times New Roman" w:hint="eastAsia"/>
        </w:rPr>
        <w:t xml:space="preserve">,   </w:t>
      </w:r>
      <w:proofErr w:type="gramEnd"/>
      <w:r>
        <w:rPr>
          <w:rFonts w:ascii="Times New Roman" w:hAnsi="Times New Roman" w:cs="Times New Roman" w:hint="eastAsia"/>
        </w:rPr>
        <w:t xml:space="preserve"> 256 = 2</w:t>
      </w:r>
      <w:r w:rsidRPr="003453CD">
        <w:rPr>
          <w:rFonts w:ascii="Times New Roman" w:hAnsi="Times New Roman" w:cs="Times New Roman"/>
          <w:vertAlign w:val="superscript"/>
        </w:rPr>
        <w:t>8</w:t>
      </w:r>
      <w:r>
        <w:rPr>
          <w:rFonts w:ascii="Times New Roman" w:hAnsi="Times New Roman" w:cs="Times New Roman" w:hint="eastAsia"/>
        </w:rPr>
        <w:t>.</w:t>
      </w:r>
      <w:bookmarkEnd w:id="5"/>
    </w:p>
    <w:p w14:paraId="590DE944" w14:textId="77777777" w:rsidR="00C43EBE" w:rsidRPr="000022D7" w:rsidRDefault="00C43EBE" w:rsidP="00C43EBE">
      <w:pPr>
        <w:widowControl/>
        <w:snapToGrid w:val="0"/>
        <w:spacing w:line="360" w:lineRule="auto"/>
        <w:ind w:firstLineChars="200" w:firstLine="420"/>
        <w:jc w:val="left"/>
        <w:rPr>
          <w:rFonts w:ascii="Times New Roman" w:hAnsi="Times New Roman" w:cs="Times New Roman"/>
        </w:rPr>
      </w:pPr>
    </w:p>
    <w:p w14:paraId="05BACD4B" w14:textId="77777777" w:rsidR="00C43EBE" w:rsidRPr="000022D7" w:rsidRDefault="00C43EBE" w:rsidP="00C43EBE">
      <w:pPr>
        <w:widowControl/>
        <w:snapToGrid w:val="0"/>
        <w:spacing w:line="360" w:lineRule="auto"/>
        <w:ind w:firstLineChars="200" w:firstLine="420"/>
        <w:jc w:val="left"/>
        <w:rPr>
          <w:rFonts w:ascii="Times New Roman" w:hAnsi="Times New Roman" w:cs="Times New Roman"/>
        </w:rPr>
      </w:pPr>
      <w:r w:rsidRPr="000022D7">
        <w:rPr>
          <w:rFonts w:ascii="Times New Roman" w:hAnsi="Times New Roman" w:cs="Times New Roman"/>
        </w:rPr>
        <w:t>在应用中，为了方便，整数的因数分解式常写成</w:t>
      </w:r>
    </w:p>
    <w:p w14:paraId="6A6265D3" w14:textId="77777777" w:rsidR="00C43EBE" w:rsidRPr="000022D7" w:rsidRDefault="00C43EBE" w:rsidP="00C43EBE">
      <w:pPr>
        <w:widowControl/>
        <w:snapToGrid w:val="0"/>
        <w:spacing w:line="360" w:lineRule="auto"/>
        <w:ind w:firstLineChars="200" w:firstLine="420"/>
        <w:jc w:val="center"/>
        <w:rPr>
          <w:rFonts w:ascii="Times New Roman" w:hAnsi="Times New Roman" w:cs="Times New Roman"/>
        </w:rPr>
      </w:pPr>
      <w:r w:rsidRPr="000022D7">
        <w:rPr>
          <w:rFonts w:ascii="Times New Roman" w:hAnsi="Times New Roman" w:cs="Times New Roman"/>
          <w:position w:val="-12"/>
        </w:rPr>
        <w:object w:dxaOrig="3420" w:dyaOrig="380" w14:anchorId="2EF4DF40">
          <v:shape id="_x0000_i1532" type="#_x0000_t75" style="width:171.1pt;height:19.1pt" o:ole="">
            <v:imagedata r:id="rId946" o:title=""/>
          </v:shape>
          <o:OLEObject Type="Embed" ProgID="Equation.DSMT4" ShapeID="_x0000_i1532" DrawAspect="Content" ObjectID="_1791321330" r:id="rId947"/>
        </w:object>
      </w:r>
    </w:p>
    <w:p w14:paraId="5BE9369A" w14:textId="77777777" w:rsidR="00C43EBE" w:rsidRPr="000022D7" w:rsidRDefault="00C43EBE" w:rsidP="00C43EBE">
      <w:pPr>
        <w:widowControl/>
        <w:snapToGrid w:val="0"/>
        <w:spacing w:line="360" w:lineRule="auto"/>
        <w:ind w:firstLineChars="200" w:firstLine="420"/>
        <w:jc w:val="left"/>
        <w:rPr>
          <w:rFonts w:ascii="Times New Roman" w:hAnsi="Times New Roman" w:cs="Times New Roman"/>
        </w:rPr>
      </w:pPr>
    </w:p>
    <w:p w14:paraId="70AC89AB" w14:textId="76E02917" w:rsidR="00C43EBE" w:rsidRPr="000022D7"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定理</w:t>
      </w:r>
      <w:r w:rsidR="00F52303">
        <w:rPr>
          <w:rFonts w:ascii="Times New Roman" w:hAnsi="Times New Roman" w:cs="Times New Roman" w:hint="eastAsia"/>
          <w:b/>
        </w:rPr>
        <w:t>1.3.4</w:t>
      </w:r>
      <w:r w:rsidRPr="000022D7">
        <w:rPr>
          <w:rFonts w:ascii="Times New Roman" w:hAnsi="Times New Roman" w:cs="Times New Roman"/>
          <w:b/>
        </w:rPr>
        <w:t xml:space="preserve"> </w:t>
      </w:r>
      <w:r w:rsidRPr="000022D7">
        <w:rPr>
          <w:rFonts w:ascii="Times New Roman" w:hAnsi="Times New Roman" w:cs="Times New Roman"/>
        </w:rPr>
        <w:t>设</w:t>
      </w:r>
      <w:r w:rsidRPr="000022D7">
        <w:rPr>
          <w:rFonts w:ascii="Times New Roman" w:hAnsi="Times New Roman" w:cs="Times New Roman"/>
          <w:i/>
        </w:rPr>
        <w:t>n</w:t>
      </w:r>
      <w:r w:rsidRPr="000022D7">
        <w:rPr>
          <w:rFonts w:ascii="Times New Roman" w:hAnsi="Times New Roman" w:cs="Times New Roman"/>
        </w:rPr>
        <w:t>是大于</w:t>
      </w:r>
      <w:r w:rsidRPr="000022D7">
        <w:rPr>
          <w:rFonts w:ascii="Times New Roman" w:hAnsi="Times New Roman" w:cs="Times New Roman"/>
        </w:rPr>
        <w:t>1</w:t>
      </w:r>
      <w:r w:rsidRPr="000022D7">
        <w:rPr>
          <w:rFonts w:ascii="Times New Roman" w:hAnsi="Times New Roman" w:cs="Times New Roman"/>
        </w:rPr>
        <w:t>的一个整数，且有标准分解式：</w:t>
      </w:r>
    </w:p>
    <w:p w14:paraId="262A4E8C" w14:textId="4D1256BE" w:rsidR="00C43EBE" w:rsidRPr="000022D7" w:rsidRDefault="00C43EBE" w:rsidP="003453CD">
      <w:pPr>
        <w:widowControl/>
        <w:snapToGrid w:val="0"/>
        <w:spacing w:line="360" w:lineRule="auto"/>
        <w:ind w:firstLine="2552"/>
        <w:rPr>
          <w:rFonts w:ascii="Times New Roman" w:hAnsi="Times New Roman" w:cs="Times New Roman"/>
        </w:rPr>
      </w:pPr>
      <w:r w:rsidRPr="000022D7">
        <w:rPr>
          <w:rFonts w:ascii="Times New Roman" w:hAnsi="Times New Roman" w:cs="Times New Roman"/>
          <w:position w:val="-12"/>
        </w:rPr>
        <w:object w:dxaOrig="3420" w:dyaOrig="380" w14:anchorId="03255CDE">
          <v:shape id="_x0000_i1533" type="#_x0000_t75" style="width:171.1pt;height:19.1pt" o:ole="">
            <v:imagedata r:id="rId946" o:title=""/>
          </v:shape>
          <o:OLEObject Type="Embed" ProgID="Equation.DSMT4" ShapeID="_x0000_i1533" DrawAspect="Content" ObjectID="_1791321331" r:id="rId948"/>
        </w:object>
      </w:r>
      <w:r w:rsidR="00F52303">
        <w:rPr>
          <w:rFonts w:ascii="Times New Roman" w:hAnsi="Times New Roman" w:cs="Times New Roman" w:hint="eastAsia"/>
        </w:rPr>
        <w:t>.               (1.3.4)</w:t>
      </w:r>
    </w:p>
    <w:p w14:paraId="40141A37" w14:textId="77777777" w:rsidR="00C43EBE" w:rsidRPr="000022D7" w:rsidRDefault="00C43EBE" w:rsidP="00C43EBE">
      <w:pPr>
        <w:widowControl/>
        <w:snapToGrid w:val="0"/>
        <w:spacing w:line="360" w:lineRule="auto"/>
        <w:jc w:val="left"/>
        <w:rPr>
          <w:rFonts w:ascii="Times New Roman" w:hAnsi="Times New Roman" w:cs="Times New Roman"/>
        </w:rPr>
      </w:pPr>
      <w:r w:rsidRPr="000022D7">
        <w:rPr>
          <w:rFonts w:ascii="Times New Roman" w:hAnsi="Times New Roman" w:cs="Times New Roman"/>
        </w:rPr>
        <w:t>则</w:t>
      </w:r>
      <w:r w:rsidRPr="000022D7">
        <w:rPr>
          <w:rFonts w:ascii="Times New Roman" w:hAnsi="Times New Roman" w:cs="Times New Roman"/>
          <w:i/>
        </w:rPr>
        <w:t>d</w:t>
      </w:r>
      <w:r w:rsidRPr="000022D7">
        <w:rPr>
          <w:rFonts w:ascii="Times New Roman" w:hAnsi="Times New Roman" w:cs="Times New Roman"/>
        </w:rPr>
        <w:t>是</w:t>
      </w:r>
      <w:r w:rsidRPr="000022D7">
        <w:rPr>
          <w:rFonts w:ascii="Times New Roman" w:hAnsi="Times New Roman" w:cs="Times New Roman"/>
          <w:i/>
        </w:rPr>
        <w:t>n</w:t>
      </w:r>
      <w:r w:rsidRPr="000022D7">
        <w:rPr>
          <w:rFonts w:ascii="Times New Roman" w:hAnsi="Times New Roman" w:cs="Times New Roman"/>
        </w:rPr>
        <w:t>的正因数，当且仅当</w:t>
      </w:r>
      <w:r w:rsidRPr="000022D7">
        <w:rPr>
          <w:rFonts w:ascii="Times New Roman" w:hAnsi="Times New Roman" w:cs="Times New Roman"/>
          <w:i/>
        </w:rPr>
        <w:t>d</w:t>
      </w:r>
      <w:r w:rsidRPr="000022D7">
        <w:rPr>
          <w:rFonts w:ascii="Times New Roman" w:hAnsi="Times New Roman" w:cs="Times New Roman"/>
        </w:rPr>
        <w:t>有因数分解式</w:t>
      </w:r>
    </w:p>
    <w:p w14:paraId="5E3E8326" w14:textId="6DBB6C6F" w:rsidR="00C43EBE" w:rsidRPr="000022D7" w:rsidRDefault="00C43EBE" w:rsidP="00C43EBE">
      <w:pPr>
        <w:widowControl/>
        <w:snapToGrid w:val="0"/>
        <w:spacing w:line="360" w:lineRule="auto"/>
        <w:jc w:val="center"/>
        <w:rPr>
          <w:rFonts w:ascii="Times New Roman" w:hAnsi="Times New Roman" w:cs="Times New Roman"/>
          <w:position w:val="-12"/>
        </w:rPr>
      </w:pPr>
      <w:r w:rsidRPr="000022D7">
        <w:rPr>
          <w:rFonts w:ascii="Times New Roman" w:hAnsi="Times New Roman" w:cs="Times New Roman"/>
          <w:position w:val="-12"/>
        </w:rPr>
        <w:t xml:space="preserve">   </w:t>
      </w:r>
      <w:r w:rsidRPr="000022D7">
        <w:rPr>
          <w:rFonts w:ascii="Times New Roman" w:hAnsi="Times New Roman" w:cs="Times New Roman"/>
          <w:position w:val="-12"/>
        </w:rPr>
        <w:object w:dxaOrig="3760" w:dyaOrig="380" w14:anchorId="4B68501E">
          <v:shape id="_x0000_i1534" type="#_x0000_t75" style="width:187.7pt;height:19.1pt" o:ole="">
            <v:imagedata r:id="rId949" o:title=""/>
          </v:shape>
          <o:OLEObject Type="Embed" ProgID="Equation.DSMT4" ShapeID="_x0000_i1534" DrawAspect="Content" ObjectID="_1791321332" r:id="rId950"/>
        </w:object>
      </w:r>
      <w:r w:rsidR="00F52303">
        <w:rPr>
          <w:rFonts w:ascii="Times New Roman" w:hAnsi="Times New Roman" w:cs="Times New Roman" w:hint="eastAsia"/>
        </w:rPr>
        <w:t>.</w:t>
      </w:r>
    </w:p>
    <w:p w14:paraId="1F3A3A79" w14:textId="77777777" w:rsidR="00C43EBE" w:rsidRPr="000022D7" w:rsidRDefault="00C43EBE" w:rsidP="00C43EBE">
      <w:pPr>
        <w:widowControl/>
        <w:snapToGrid w:val="0"/>
        <w:spacing w:line="360" w:lineRule="auto"/>
        <w:jc w:val="center"/>
        <w:rPr>
          <w:rFonts w:ascii="Times New Roman" w:hAnsi="Times New Roman" w:cs="Times New Roman"/>
        </w:rPr>
      </w:pPr>
    </w:p>
    <w:p w14:paraId="17E1FC7E" w14:textId="77777777" w:rsidR="00C43EBE" w:rsidRPr="000022D7"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证</w:t>
      </w:r>
      <w:r w:rsidRPr="000022D7">
        <w:rPr>
          <w:rFonts w:ascii="Times New Roman" w:hAnsi="Times New Roman" w:cs="Times New Roman"/>
          <w:b/>
        </w:rPr>
        <w:t xml:space="preserve"> </w:t>
      </w:r>
      <w:r w:rsidRPr="000022D7">
        <w:rPr>
          <w:rFonts w:ascii="Times New Roman" w:hAnsi="Times New Roman" w:cs="Times New Roman"/>
        </w:rPr>
        <w:t>设</w:t>
      </w:r>
      <w:proofErr w:type="spellStart"/>
      <w:r w:rsidRPr="000022D7">
        <w:rPr>
          <w:rFonts w:ascii="Times New Roman" w:hAnsi="Times New Roman" w:cs="Times New Roman"/>
          <w:i/>
        </w:rPr>
        <w:t>d</w:t>
      </w:r>
      <w:r w:rsidRPr="000022D7">
        <w:rPr>
          <w:rFonts w:ascii="Times New Roman" w:hAnsi="Times New Roman" w:cs="Times New Roman"/>
        </w:rPr>
        <w:t>|</w:t>
      </w:r>
      <w:r w:rsidRPr="000022D7">
        <w:rPr>
          <w:rFonts w:ascii="Times New Roman" w:hAnsi="Times New Roman" w:cs="Times New Roman"/>
          <w:i/>
        </w:rPr>
        <w:t>n</w:t>
      </w:r>
      <w:proofErr w:type="spellEnd"/>
      <w:r w:rsidRPr="000022D7">
        <w:rPr>
          <w:rFonts w:ascii="Times New Roman" w:hAnsi="Times New Roman" w:cs="Times New Roman"/>
        </w:rPr>
        <w:t>，且</w:t>
      </w:r>
      <w:r w:rsidRPr="000022D7">
        <w:rPr>
          <w:rFonts w:ascii="Times New Roman" w:hAnsi="Times New Roman" w:cs="Times New Roman"/>
          <w:i/>
        </w:rPr>
        <w:t>d</w:t>
      </w:r>
      <w:r w:rsidRPr="000022D7">
        <w:rPr>
          <w:rFonts w:ascii="Times New Roman" w:hAnsi="Times New Roman" w:cs="Times New Roman"/>
        </w:rPr>
        <w:t>有因式分解式：</w:t>
      </w:r>
    </w:p>
    <w:p w14:paraId="53A01AA8" w14:textId="77777777" w:rsidR="00C43EBE" w:rsidRPr="000022D7" w:rsidRDefault="00C43EBE" w:rsidP="00C43EBE">
      <w:pPr>
        <w:widowControl/>
        <w:snapToGrid w:val="0"/>
        <w:spacing w:line="360" w:lineRule="auto"/>
        <w:ind w:firstLine="420"/>
        <w:jc w:val="center"/>
        <w:rPr>
          <w:rFonts w:ascii="Times New Roman" w:hAnsi="Times New Roman" w:cs="Times New Roman"/>
        </w:rPr>
      </w:pPr>
      <w:r w:rsidRPr="000022D7">
        <w:rPr>
          <w:rFonts w:ascii="Times New Roman" w:hAnsi="Times New Roman" w:cs="Times New Roman"/>
          <w:position w:val="-12"/>
        </w:rPr>
        <w:object w:dxaOrig="3300" w:dyaOrig="380" w14:anchorId="7BD673D3">
          <v:shape id="_x0000_i1535" type="#_x0000_t75" style="width:165.55pt;height:19.1pt" o:ole="">
            <v:imagedata r:id="rId951" o:title=""/>
          </v:shape>
          <o:OLEObject Type="Embed" ProgID="Equation.DSMT4" ShapeID="_x0000_i1535" DrawAspect="Content" ObjectID="_1791321333" r:id="rId952"/>
        </w:object>
      </w:r>
    </w:p>
    <w:p w14:paraId="402B714E" w14:textId="77777777"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则我们一定有</w:t>
      </w:r>
    </w:p>
    <w:p w14:paraId="5DA681BE" w14:textId="77777777" w:rsidR="00C43EBE" w:rsidRPr="000022D7" w:rsidRDefault="00C43EBE" w:rsidP="00C43EBE">
      <w:pPr>
        <w:widowControl/>
        <w:snapToGrid w:val="0"/>
        <w:spacing w:line="360" w:lineRule="auto"/>
        <w:jc w:val="center"/>
        <w:rPr>
          <w:rFonts w:ascii="Times New Roman" w:hAnsi="Times New Roman" w:cs="Times New Roman"/>
        </w:rPr>
      </w:pPr>
      <w:r w:rsidRPr="000022D7">
        <w:rPr>
          <w:rFonts w:ascii="Times New Roman" w:hAnsi="Times New Roman" w:cs="Times New Roman"/>
          <w:position w:val="-12"/>
        </w:rPr>
        <w:object w:dxaOrig="1939" w:dyaOrig="360" w14:anchorId="6D267031">
          <v:shape id="_x0000_i1536" type="#_x0000_t75" style="width:97.25pt;height:18.45pt" o:ole="">
            <v:imagedata r:id="rId953" o:title=""/>
          </v:shape>
          <o:OLEObject Type="Embed" ProgID="Equation.DSMT4" ShapeID="_x0000_i1536" DrawAspect="Content" ObjectID="_1791321334" r:id="rId954"/>
        </w:object>
      </w:r>
    </w:p>
    <w:p w14:paraId="57CC5001" w14:textId="77777777"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否则，存在</w:t>
      </w:r>
      <w:r w:rsidRPr="000022D7">
        <w:rPr>
          <w:rFonts w:ascii="Times New Roman" w:hAnsi="Times New Roman" w:cs="Times New Roman"/>
          <w:position w:val="-6"/>
        </w:rPr>
        <w:object w:dxaOrig="800" w:dyaOrig="279" w14:anchorId="76AB0275">
          <v:shape id="_x0000_i1537" type="#_x0000_t75" style="width:40pt;height:13.55pt" o:ole="">
            <v:imagedata r:id="rId955" o:title=""/>
          </v:shape>
          <o:OLEObject Type="Embed" ProgID="Equation.DSMT4" ShapeID="_x0000_i1537" DrawAspect="Content" ObjectID="_1791321335" r:id="rId956"/>
        </w:object>
      </w:r>
      <w:r w:rsidRPr="000022D7">
        <w:rPr>
          <w:rFonts w:ascii="Times New Roman" w:hAnsi="Times New Roman" w:cs="Times New Roman"/>
        </w:rPr>
        <w:t>，使得</w:t>
      </w:r>
      <w:r w:rsidRPr="000022D7">
        <w:rPr>
          <w:rFonts w:ascii="Times New Roman" w:hAnsi="Times New Roman" w:cs="Times New Roman"/>
          <w:position w:val="-12"/>
        </w:rPr>
        <w:object w:dxaOrig="720" w:dyaOrig="360" w14:anchorId="198A29AF">
          <v:shape id="_x0000_i1538" type="#_x0000_t75" style="width:36.3pt;height:18.45pt" o:ole="">
            <v:imagedata r:id="rId957" o:title=""/>
          </v:shape>
          <o:OLEObject Type="Embed" ProgID="Equation.DSMT4" ShapeID="_x0000_i1538" DrawAspect="Content" ObjectID="_1791321336" r:id="rId958"/>
        </w:object>
      </w:r>
      <w:r w:rsidRPr="000022D7">
        <w:rPr>
          <w:rFonts w:ascii="Times New Roman" w:hAnsi="Times New Roman" w:cs="Times New Roman"/>
        </w:rPr>
        <w:t xml:space="preserve">. </w:t>
      </w:r>
      <w:r w:rsidRPr="000022D7">
        <w:rPr>
          <w:rFonts w:ascii="Times New Roman" w:hAnsi="Times New Roman" w:cs="Times New Roman"/>
        </w:rPr>
        <w:t>不妨设</w:t>
      </w:r>
      <w:r w:rsidRPr="000022D7">
        <w:rPr>
          <w:rFonts w:ascii="Times New Roman" w:hAnsi="Times New Roman" w:cs="Times New Roman"/>
          <w:position w:val="-12"/>
        </w:rPr>
        <w:object w:dxaOrig="720" w:dyaOrig="360" w14:anchorId="646DD6B2">
          <v:shape id="_x0000_i1539" type="#_x0000_t75" style="width:36.3pt;height:18.45pt" o:ole="">
            <v:imagedata r:id="rId959" o:title=""/>
          </v:shape>
          <o:OLEObject Type="Embed" ProgID="Equation.DSMT4" ShapeID="_x0000_i1539" DrawAspect="Content" ObjectID="_1791321337" r:id="rId960"/>
        </w:object>
      </w:r>
      <w:r w:rsidRPr="000022D7">
        <w:rPr>
          <w:rFonts w:ascii="Times New Roman" w:hAnsi="Times New Roman" w:cs="Times New Roman"/>
        </w:rPr>
        <w:t>.</w:t>
      </w:r>
      <w:r w:rsidRPr="000022D7">
        <w:rPr>
          <w:rFonts w:ascii="Times New Roman" w:hAnsi="Times New Roman" w:cs="Times New Roman"/>
        </w:rPr>
        <w:t>根据</w:t>
      </w:r>
      <w:proofErr w:type="spellStart"/>
      <w:r w:rsidRPr="000022D7">
        <w:rPr>
          <w:rFonts w:ascii="Times New Roman" w:hAnsi="Times New Roman" w:cs="Times New Roman"/>
          <w:i/>
        </w:rPr>
        <w:t>d</w:t>
      </w:r>
      <w:r w:rsidRPr="000022D7">
        <w:rPr>
          <w:rFonts w:ascii="Times New Roman" w:hAnsi="Times New Roman" w:cs="Times New Roman"/>
        </w:rPr>
        <w:t>|</w:t>
      </w:r>
      <w:r w:rsidRPr="000022D7">
        <w:rPr>
          <w:rFonts w:ascii="Times New Roman" w:hAnsi="Times New Roman" w:cs="Times New Roman"/>
          <w:i/>
        </w:rPr>
        <w:t>n</w:t>
      </w:r>
      <w:proofErr w:type="spellEnd"/>
      <w:r w:rsidRPr="000022D7">
        <w:rPr>
          <w:rFonts w:ascii="Times New Roman" w:hAnsi="Times New Roman" w:cs="Times New Roman"/>
        </w:rPr>
        <w:t>及</w:t>
      </w:r>
      <w:r w:rsidRPr="000022D7">
        <w:rPr>
          <w:rFonts w:ascii="Times New Roman" w:hAnsi="Times New Roman" w:cs="Times New Roman"/>
          <w:position w:val="-12"/>
        </w:rPr>
        <w:object w:dxaOrig="720" w:dyaOrig="380" w14:anchorId="64D24660">
          <v:shape id="_x0000_i1540" type="#_x0000_t75" style="width:36.3pt;height:19.1pt" o:ole="">
            <v:imagedata r:id="rId961" o:title=""/>
          </v:shape>
          <o:OLEObject Type="Embed" ProgID="Equation.DSMT4" ShapeID="_x0000_i1540" DrawAspect="Content" ObjectID="_1791321338" r:id="rId962"/>
        </w:object>
      </w:r>
      <w:r w:rsidRPr="000022D7">
        <w:rPr>
          <w:rFonts w:ascii="Times New Roman" w:hAnsi="Times New Roman" w:cs="Times New Roman"/>
        </w:rPr>
        <w:t>，</w:t>
      </w:r>
    </w:p>
    <w:p w14:paraId="54262B7A" w14:textId="77777777"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我们有</w:t>
      </w:r>
    </w:p>
    <w:p w14:paraId="575EBD7D" w14:textId="77777777" w:rsidR="00C43EBE" w:rsidRPr="000022D7" w:rsidRDefault="00C43EBE" w:rsidP="00C43EBE">
      <w:pPr>
        <w:widowControl/>
        <w:snapToGrid w:val="0"/>
        <w:spacing w:line="360" w:lineRule="auto"/>
        <w:jc w:val="center"/>
        <w:rPr>
          <w:rFonts w:ascii="Times New Roman" w:hAnsi="Times New Roman" w:cs="Times New Roman"/>
        </w:rPr>
      </w:pPr>
      <w:r w:rsidRPr="000022D7">
        <w:rPr>
          <w:rFonts w:ascii="Times New Roman" w:hAnsi="Times New Roman" w:cs="Times New Roman"/>
          <w:position w:val="-12"/>
        </w:rPr>
        <w:object w:dxaOrig="1960" w:dyaOrig="380" w14:anchorId="71E2B74D">
          <v:shape id="_x0000_i1541" type="#_x0000_t75" style="width:97.85pt;height:19.1pt" o:ole="">
            <v:imagedata r:id="rId963" o:title=""/>
          </v:shape>
          <o:OLEObject Type="Embed" ProgID="Equation.DSMT4" ShapeID="_x0000_i1541" DrawAspect="Content" ObjectID="_1791321339" r:id="rId964"/>
        </w:object>
      </w:r>
    </w:p>
    <w:p w14:paraId="689839E7" w14:textId="77777777" w:rsidR="00C43EBE" w:rsidRPr="000022D7" w:rsidRDefault="00C43EBE" w:rsidP="00C43EBE">
      <w:pPr>
        <w:widowControl/>
        <w:snapToGrid w:val="0"/>
        <w:spacing w:line="360" w:lineRule="auto"/>
        <w:ind w:firstLineChars="400" w:firstLine="840"/>
        <w:rPr>
          <w:rFonts w:ascii="Times New Roman" w:hAnsi="Times New Roman" w:cs="Times New Roman"/>
        </w:rPr>
      </w:pPr>
      <w:r w:rsidRPr="000022D7">
        <w:rPr>
          <w:rFonts w:ascii="Times New Roman" w:hAnsi="Times New Roman" w:cs="Times New Roman"/>
        </w:rPr>
        <w:t>两端消除</w:t>
      </w:r>
      <w:r w:rsidRPr="000022D7">
        <w:rPr>
          <w:rFonts w:ascii="Times New Roman" w:hAnsi="Times New Roman" w:cs="Times New Roman"/>
          <w:position w:val="-12"/>
        </w:rPr>
        <w:object w:dxaOrig="420" w:dyaOrig="380" w14:anchorId="219EEA6E">
          <v:shape id="_x0000_i1542" type="#_x0000_t75" style="width:20.9pt;height:19.1pt" o:ole="">
            <v:imagedata r:id="rId965" o:title=""/>
          </v:shape>
          <o:OLEObject Type="Embed" ProgID="Equation.DSMT4" ShapeID="_x0000_i1542" DrawAspect="Content" ObjectID="_1791321340" r:id="rId966"/>
        </w:object>
      </w:r>
      <w:r w:rsidRPr="000022D7">
        <w:rPr>
          <w:rFonts w:ascii="Times New Roman" w:hAnsi="Times New Roman" w:cs="Times New Roman"/>
        </w:rPr>
        <w:t>，得到</w:t>
      </w:r>
    </w:p>
    <w:p w14:paraId="32F2366D" w14:textId="77777777" w:rsidR="00C43EBE" w:rsidRPr="000022D7" w:rsidRDefault="00C43EBE" w:rsidP="00C43EBE">
      <w:pPr>
        <w:widowControl/>
        <w:snapToGrid w:val="0"/>
        <w:spacing w:line="360" w:lineRule="auto"/>
        <w:jc w:val="center"/>
        <w:rPr>
          <w:rFonts w:ascii="Times New Roman" w:hAnsi="Times New Roman" w:cs="Times New Roman"/>
        </w:rPr>
      </w:pPr>
      <w:r w:rsidRPr="000022D7">
        <w:rPr>
          <w:rFonts w:ascii="Times New Roman" w:hAnsi="Times New Roman" w:cs="Times New Roman"/>
          <w:position w:val="-12"/>
        </w:rPr>
        <w:object w:dxaOrig="1840" w:dyaOrig="380" w14:anchorId="68942F56">
          <v:shape id="_x0000_i1543" type="#_x0000_t75" style="width:92.9pt;height:19.1pt" o:ole="">
            <v:imagedata r:id="rId967" o:title=""/>
          </v:shape>
          <o:OLEObject Type="Embed" ProgID="Equation.DSMT4" ShapeID="_x0000_i1543" DrawAspect="Content" ObjectID="_1791321341" r:id="rId968"/>
        </w:object>
      </w:r>
    </w:p>
    <w:p w14:paraId="111EAF78" w14:textId="1C0A72E1" w:rsidR="00C43EBE" w:rsidRPr="000022D7" w:rsidRDefault="00C43EBE" w:rsidP="00C43EBE">
      <w:pPr>
        <w:widowControl/>
        <w:snapToGrid w:val="0"/>
        <w:spacing w:line="360" w:lineRule="auto"/>
        <w:ind w:firstLineChars="400" w:firstLine="840"/>
        <w:rPr>
          <w:rFonts w:ascii="Times New Roman" w:hAnsi="Times New Roman" w:cs="Times New Roman"/>
        </w:rPr>
      </w:pPr>
      <w:r w:rsidRPr="000022D7">
        <w:rPr>
          <w:rFonts w:ascii="Times New Roman" w:hAnsi="Times New Roman" w:cs="Times New Roman"/>
        </w:rPr>
        <w:t>再根据推论</w:t>
      </w:r>
      <w:r w:rsidR="00F52303">
        <w:rPr>
          <w:rFonts w:ascii="Times New Roman" w:hAnsi="Times New Roman" w:cs="Times New Roman" w:hint="eastAsia"/>
        </w:rPr>
        <w:t xml:space="preserve"> </w:t>
      </w:r>
      <w:r w:rsidR="00F52303" w:rsidRPr="00F52303">
        <w:rPr>
          <w:rFonts w:ascii="Times New Roman" w:hAnsi="Times New Roman" w:cs="Times New Roman"/>
        </w:rPr>
        <w:t>1.2.4</w:t>
      </w:r>
      <w:r w:rsidRPr="000022D7">
        <w:rPr>
          <w:rFonts w:ascii="Times New Roman" w:hAnsi="Times New Roman" w:cs="Times New Roman"/>
        </w:rPr>
        <w:t>，存在</w:t>
      </w:r>
      <w:r w:rsidRPr="000022D7">
        <w:rPr>
          <w:rFonts w:ascii="Times New Roman" w:hAnsi="Times New Roman" w:cs="Times New Roman"/>
          <w:i/>
        </w:rPr>
        <w:t>j</w:t>
      </w:r>
      <w:r w:rsidRPr="000022D7">
        <w:rPr>
          <w:rFonts w:ascii="Times New Roman" w:hAnsi="Times New Roman" w:cs="Times New Roman"/>
        </w:rPr>
        <w:t>，</w:t>
      </w:r>
      <w:r w:rsidRPr="000022D7">
        <w:rPr>
          <w:rFonts w:ascii="Times New Roman" w:hAnsi="Times New Roman" w:cs="Times New Roman"/>
          <w:position w:val="-10"/>
        </w:rPr>
        <w:object w:dxaOrig="900" w:dyaOrig="320" w14:anchorId="17E8EAFC">
          <v:shape id="_x0000_i1544" type="#_x0000_t75" style="width:44.9pt;height:16pt" o:ole="">
            <v:imagedata r:id="rId969" o:title=""/>
          </v:shape>
          <o:OLEObject Type="Embed" ProgID="Equation.DSMT4" ShapeID="_x0000_i1544" DrawAspect="Content" ObjectID="_1791321342" r:id="rId970"/>
        </w:object>
      </w:r>
      <w:r w:rsidRPr="000022D7">
        <w:rPr>
          <w:rFonts w:ascii="Times New Roman" w:hAnsi="Times New Roman" w:cs="Times New Roman"/>
        </w:rPr>
        <w:t>使得</w:t>
      </w:r>
    </w:p>
    <w:p w14:paraId="613E4717" w14:textId="77777777" w:rsidR="00C43EBE" w:rsidRPr="000022D7" w:rsidRDefault="00C43EBE" w:rsidP="00C43EBE">
      <w:pPr>
        <w:widowControl/>
        <w:snapToGrid w:val="0"/>
        <w:spacing w:line="360" w:lineRule="auto"/>
        <w:jc w:val="center"/>
        <w:rPr>
          <w:rFonts w:ascii="Times New Roman" w:hAnsi="Times New Roman" w:cs="Times New Roman"/>
        </w:rPr>
      </w:pPr>
      <w:r w:rsidRPr="000022D7">
        <w:rPr>
          <w:rFonts w:ascii="Times New Roman" w:hAnsi="Times New Roman" w:cs="Times New Roman"/>
          <w:position w:val="-14"/>
        </w:rPr>
        <w:object w:dxaOrig="660" w:dyaOrig="380" w14:anchorId="5D8B78DF">
          <v:shape id="_x0000_i1545" type="#_x0000_t75" style="width:33.25pt;height:19.1pt" o:ole="">
            <v:imagedata r:id="rId971" o:title=""/>
          </v:shape>
          <o:OLEObject Type="Embed" ProgID="Equation.DSMT4" ShapeID="_x0000_i1545" DrawAspect="Content" ObjectID="_1791321343" r:id="rId972"/>
        </w:object>
      </w:r>
    </w:p>
    <w:p w14:paraId="2D3A158C" w14:textId="60EE7C64"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这不可能</w:t>
      </w:r>
      <w:r w:rsidRPr="000022D7">
        <w:rPr>
          <w:rFonts w:ascii="Times New Roman" w:hAnsi="Times New Roman" w:cs="Times New Roman"/>
        </w:rPr>
        <w:t xml:space="preserve">. </w:t>
      </w:r>
      <w:r w:rsidRPr="000022D7">
        <w:rPr>
          <w:rFonts w:ascii="Times New Roman" w:hAnsi="Times New Roman" w:cs="Times New Roman"/>
        </w:rPr>
        <w:t>故（</w:t>
      </w:r>
      <w:r w:rsidR="00EA0D63">
        <w:rPr>
          <w:rFonts w:ascii="Times New Roman" w:hAnsi="Times New Roman" w:cs="Times New Roman" w:hint="eastAsia"/>
        </w:rPr>
        <w:t>1.3.</w:t>
      </w:r>
      <w:r w:rsidRPr="000022D7">
        <w:rPr>
          <w:rFonts w:ascii="Times New Roman" w:hAnsi="Times New Roman" w:cs="Times New Roman"/>
        </w:rPr>
        <w:t>4</w:t>
      </w:r>
      <w:r w:rsidRPr="000022D7">
        <w:rPr>
          <w:rFonts w:ascii="Times New Roman" w:hAnsi="Times New Roman" w:cs="Times New Roman"/>
        </w:rPr>
        <w:t>）式成立</w:t>
      </w:r>
      <w:r w:rsidRPr="000022D7">
        <w:rPr>
          <w:rFonts w:ascii="Times New Roman" w:hAnsi="Times New Roman" w:cs="Times New Roman"/>
        </w:rPr>
        <w:t>.</w:t>
      </w:r>
    </w:p>
    <w:p w14:paraId="28596DAF" w14:textId="5EB69013" w:rsidR="00C43EBE" w:rsidRPr="000022D7"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rPr>
        <w:t>反过来，若（</w:t>
      </w:r>
      <w:r w:rsidR="00EA0D63">
        <w:rPr>
          <w:rFonts w:ascii="Times New Roman" w:hAnsi="Times New Roman" w:cs="Times New Roman" w:hint="eastAsia"/>
        </w:rPr>
        <w:t>1.3.</w:t>
      </w:r>
      <w:r w:rsidRPr="000022D7">
        <w:rPr>
          <w:rFonts w:ascii="Times New Roman" w:hAnsi="Times New Roman" w:cs="Times New Roman"/>
        </w:rPr>
        <w:t>4</w:t>
      </w:r>
      <w:r w:rsidRPr="000022D7">
        <w:rPr>
          <w:rFonts w:ascii="Times New Roman" w:hAnsi="Times New Roman" w:cs="Times New Roman"/>
        </w:rPr>
        <w:t>）式成立，则</w:t>
      </w:r>
    </w:p>
    <w:p w14:paraId="09D1938A" w14:textId="77777777" w:rsidR="00C43EBE" w:rsidRPr="000022D7" w:rsidRDefault="00C43EBE" w:rsidP="00C43EBE">
      <w:pPr>
        <w:widowControl/>
        <w:snapToGrid w:val="0"/>
        <w:spacing w:line="360" w:lineRule="auto"/>
        <w:ind w:firstLine="420"/>
        <w:jc w:val="center"/>
        <w:rPr>
          <w:rFonts w:ascii="Times New Roman" w:hAnsi="Times New Roman" w:cs="Times New Roman"/>
        </w:rPr>
      </w:pPr>
      <w:r w:rsidRPr="000022D7">
        <w:rPr>
          <w:rFonts w:ascii="Times New Roman" w:hAnsi="Times New Roman" w:cs="Times New Roman"/>
          <w:position w:val="-12"/>
        </w:rPr>
        <w:object w:dxaOrig="1960" w:dyaOrig="380" w14:anchorId="4AA8ED1C">
          <v:shape id="_x0000_i1546" type="#_x0000_t75" style="width:98.45pt;height:19.1pt" o:ole="">
            <v:imagedata r:id="rId973" o:title=""/>
          </v:shape>
          <o:OLEObject Type="Embed" ProgID="Equation.DSMT4" ShapeID="_x0000_i1546" DrawAspect="Content" ObjectID="_1791321344" r:id="rId974"/>
        </w:object>
      </w:r>
    </w:p>
    <w:p w14:paraId="4815DB1E" w14:textId="77777777"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是一个整数，且使得</w:t>
      </w:r>
    </w:p>
    <w:p w14:paraId="0983DA67" w14:textId="77777777" w:rsidR="00C43EBE" w:rsidRPr="000022D7" w:rsidRDefault="00C43EBE" w:rsidP="00C43EBE">
      <w:pPr>
        <w:widowControl/>
        <w:snapToGrid w:val="0"/>
        <w:spacing w:line="360" w:lineRule="auto"/>
        <w:jc w:val="center"/>
        <w:rPr>
          <w:rFonts w:ascii="Times New Roman" w:hAnsi="Times New Roman" w:cs="Times New Roman"/>
        </w:rPr>
      </w:pPr>
      <w:r w:rsidRPr="000022D7">
        <w:rPr>
          <w:rFonts w:ascii="Times New Roman" w:hAnsi="Times New Roman" w:cs="Times New Roman"/>
          <w:position w:val="-6"/>
        </w:rPr>
        <w:object w:dxaOrig="740" w:dyaOrig="279" w14:anchorId="4D9D2CCE">
          <v:shape id="_x0000_i1547" type="#_x0000_t75" style="width:36.3pt;height:14.75pt" o:ole="">
            <v:imagedata r:id="rId975" o:title=""/>
          </v:shape>
          <o:OLEObject Type="Embed" ProgID="Equation.DSMT4" ShapeID="_x0000_i1547" DrawAspect="Content" ObjectID="_1791321345" r:id="rId976"/>
        </w:object>
      </w:r>
    </w:p>
    <w:p w14:paraId="1A8968BC" w14:textId="2BF159F3" w:rsidR="00C43EBE" w:rsidRPr="000022D7" w:rsidRDefault="00C43EBE" w:rsidP="00677ADF">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这说明</w:t>
      </w:r>
      <w:r w:rsidRPr="000022D7">
        <w:rPr>
          <w:rFonts w:ascii="Times New Roman" w:hAnsi="Times New Roman" w:cs="Times New Roman"/>
          <w:position w:val="-10"/>
        </w:rPr>
        <w:object w:dxaOrig="480" w:dyaOrig="320" w14:anchorId="21CCA850">
          <v:shape id="_x0000_i1548" type="#_x0000_t75" style="width:23.4pt;height:16pt" o:ole="">
            <v:imagedata r:id="rId977" o:title=""/>
          </v:shape>
          <o:OLEObject Type="Embed" ProgID="Equation.DSMT4" ShapeID="_x0000_i1548" DrawAspect="Content" ObjectID="_1791321346" r:id="rId978"/>
        </w:object>
      </w:r>
      <w:r w:rsidRPr="000022D7">
        <w:rPr>
          <w:rFonts w:ascii="Times New Roman" w:hAnsi="Times New Roman" w:cs="Times New Roman"/>
        </w:rPr>
        <w:t>.</w:t>
      </w:r>
    </w:p>
    <w:p w14:paraId="2483A633" w14:textId="77777777" w:rsidR="00C43EBE" w:rsidRPr="000022D7" w:rsidRDefault="00C43EBE" w:rsidP="00C43EBE">
      <w:pPr>
        <w:widowControl/>
        <w:snapToGrid w:val="0"/>
        <w:spacing w:line="360" w:lineRule="auto"/>
        <w:jc w:val="left"/>
        <w:rPr>
          <w:rFonts w:ascii="Times New Roman" w:hAnsi="Times New Roman" w:cs="Times New Roman"/>
        </w:rPr>
      </w:pPr>
      <w:r w:rsidRPr="000022D7">
        <w:rPr>
          <w:rFonts w:ascii="Times New Roman" w:hAnsi="Times New Roman" w:cs="Times New Roman"/>
        </w:rPr>
        <w:t xml:space="preserve">    </w:t>
      </w:r>
    </w:p>
    <w:p w14:paraId="698BCB51" w14:textId="11A8B498" w:rsidR="00C43EBE" w:rsidRPr="000022D7" w:rsidRDefault="00C43EBE" w:rsidP="00677ADF">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EA0D63">
        <w:rPr>
          <w:rFonts w:ascii="Times New Roman" w:hAnsi="Times New Roman" w:cs="Times New Roman" w:hint="eastAsia"/>
          <w:b/>
        </w:rPr>
        <w:t>1.3.</w:t>
      </w:r>
      <w:r w:rsidRPr="000022D7">
        <w:rPr>
          <w:rFonts w:ascii="Times New Roman" w:hAnsi="Times New Roman" w:cs="Times New Roman"/>
          <w:b/>
        </w:rPr>
        <w:t>3</w:t>
      </w:r>
      <w:r w:rsidRPr="000022D7">
        <w:rPr>
          <w:rFonts w:ascii="Times New Roman" w:hAnsi="Times New Roman" w:cs="Times New Roman"/>
        </w:rPr>
        <w:t>设正整数</w:t>
      </w:r>
      <w:r w:rsidRPr="000022D7">
        <w:rPr>
          <w:rFonts w:ascii="Times New Roman" w:hAnsi="Times New Roman" w:cs="Times New Roman"/>
          <w:i/>
        </w:rPr>
        <w:t>n</w:t>
      </w:r>
      <w:r w:rsidRPr="000022D7">
        <w:rPr>
          <w:rFonts w:ascii="Times New Roman" w:hAnsi="Times New Roman" w:cs="Times New Roman"/>
        </w:rPr>
        <w:t>有因式分解式</w:t>
      </w:r>
    </w:p>
    <w:p w14:paraId="3303C5A2" w14:textId="77777777" w:rsidR="00C43EBE" w:rsidRPr="000022D7" w:rsidRDefault="00C43EBE" w:rsidP="00C43EBE">
      <w:pPr>
        <w:widowControl/>
        <w:snapToGrid w:val="0"/>
        <w:spacing w:line="360" w:lineRule="auto"/>
        <w:ind w:firstLine="420"/>
        <w:jc w:val="center"/>
        <w:rPr>
          <w:rFonts w:ascii="Times New Roman" w:hAnsi="Times New Roman" w:cs="Times New Roman"/>
        </w:rPr>
      </w:pPr>
      <w:r w:rsidRPr="000022D7">
        <w:rPr>
          <w:rFonts w:ascii="Times New Roman" w:hAnsi="Times New Roman" w:cs="Times New Roman"/>
          <w:position w:val="-12"/>
        </w:rPr>
        <w:object w:dxaOrig="3280" w:dyaOrig="380" w14:anchorId="4361D7DC">
          <v:shape id="_x0000_i1549" type="#_x0000_t75" style="width:164.9pt;height:19.1pt" o:ole="">
            <v:imagedata r:id="rId979" o:title=""/>
          </v:shape>
          <o:OLEObject Type="Embed" ProgID="Equation.DSMT4" ShapeID="_x0000_i1549" DrawAspect="Content" ObjectID="_1791321347" r:id="rId980"/>
        </w:object>
      </w:r>
    </w:p>
    <w:p w14:paraId="32C19E36" w14:textId="77777777" w:rsidR="00C43EBE" w:rsidRPr="000022D7" w:rsidRDefault="00C43EBE" w:rsidP="005E049F">
      <w:pPr>
        <w:widowControl/>
        <w:snapToGrid w:val="0"/>
        <w:spacing w:line="360" w:lineRule="auto"/>
        <w:ind w:firstLineChars="200" w:firstLine="420"/>
        <w:jc w:val="left"/>
        <w:rPr>
          <w:rFonts w:ascii="Times New Roman" w:hAnsi="Times New Roman" w:cs="Times New Roman"/>
        </w:rPr>
      </w:pPr>
      <w:r w:rsidRPr="000022D7">
        <w:rPr>
          <w:rFonts w:ascii="Times New Roman" w:hAnsi="Times New Roman" w:cs="Times New Roman"/>
        </w:rPr>
        <w:t>则</w:t>
      </w:r>
      <w:r w:rsidRPr="000022D7">
        <w:rPr>
          <w:rFonts w:ascii="Times New Roman" w:hAnsi="Times New Roman" w:cs="Times New Roman"/>
          <w:i/>
        </w:rPr>
        <w:t>n</w:t>
      </w:r>
      <w:r w:rsidRPr="000022D7">
        <w:rPr>
          <w:rFonts w:ascii="Times New Roman" w:hAnsi="Times New Roman" w:cs="Times New Roman"/>
        </w:rPr>
        <w:t>的因数个数</w:t>
      </w:r>
    </w:p>
    <w:p w14:paraId="48DF4699" w14:textId="6CF98755" w:rsidR="00C43EBE" w:rsidRPr="000022D7" w:rsidRDefault="00C43EBE" w:rsidP="00C43EBE">
      <w:pPr>
        <w:widowControl/>
        <w:snapToGrid w:val="0"/>
        <w:spacing w:line="360" w:lineRule="auto"/>
        <w:jc w:val="center"/>
        <w:rPr>
          <w:rFonts w:ascii="Times New Roman" w:hAnsi="Times New Roman" w:cs="Times New Roman"/>
          <w:position w:val="-12"/>
        </w:rPr>
      </w:pPr>
      <w:r w:rsidRPr="000022D7">
        <w:rPr>
          <w:rFonts w:ascii="Times New Roman" w:hAnsi="Times New Roman" w:cs="Times New Roman"/>
          <w:position w:val="-12"/>
        </w:rPr>
        <w:object w:dxaOrig="2460" w:dyaOrig="360" w14:anchorId="1BA2E1C0">
          <v:shape id="_x0000_i1550" type="#_x0000_t75" style="width:123.1pt;height:18.45pt" o:ole="">
            <v:imagedata r:id="rId981" o:title=""/>
          </v:shape>
          <o:OLEObject Type="Embed" ProgID="Equation.DSMT4" ShapeID="_x0000_i1550" DrawAspect="Content" ObjectID="_1791321348" r:id="rId982"/>
        </w:object>
      </w:r>
      <w:r w:rsidR="00EA0D63">
        <w:rPr>
          <w:rFonts w:ascii="Times New Roman" w:hAnsi="Times New Roman" w:cs="Times New Roman" w:hint="eastAsia"/>
        </w:rPr>
        <w:t>.</w:t>
      </w:r>
    </w:p>
    <w:p w14:paraId="0E298757" w14:textId="77777777" w:rsidR="00C43EBE" w:rsidRPr="000022D7"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证</w:t>
      </w:r>
      <w:r w:rsidRPr="000022D7">
        <w:rPr>
          <w:rFonts w:ascii="Times New Roman" w:hAnsi="Times New Roman" w:cs="Times New Roman"/>
          <w:b/>
        </w:rPr>
        <w:t xml:space="preserve"> </w:t>
      </w:r>
      <w:r w:rsidRPr="000022D7">
        <w:rPr>
          <w:rFonts w:ascii="Times New Roman" w:hAnsi="Times New Roman" w:cs="Times New Roman"/>
        </w:rPr>
        <w:t>设</w:t>
      </w:r>
      <w:proofErr w:type="spellStart"/>
      <w:r w:rsidRPr="000022D7">
        <w:rPr>
          <w:rFonts w:ascii="Times New Roman" w:hAnsi="Times New Roman" w:cs="Times New Roman"/>
          <w:i/>
        </w:rPr>
        <w:t>d</w:t>
      </w:r>
      <w:r w:rsidRPr="000022D7">
        <w:rPr>
          <w:rFonts w:ascii="Times New Roman" w:hAnsi="Times New Roman" w:cs="Times New Roman"/>
        </w:rPr>
        <w:t>|</w:t>
      </w:r>
      <w:r w:rsidRPr="000022D7">
        <w:rPr>
          <w:rFonts w:ascii="Times New Roman" w:hAnsi="Times New Roman" w:cs="Times New Roman"/>
          <w:i/>
        </w:rPr>
        <w:t>n</w:t>
      </w:r>
      <w:proofErr w:type="spellEnd"/>
      <w:r w:rsidRPr="000022D7">
        <w:rPr>
          <w:rFonts w:ascii="Times New Roman" w:hAnsi="Times New Roman" w:cs="Times New Roman"/>
        </w:rPr>
        <w:t>，且</w:t>
      </w:r>
      <w:r w:rsidRPr="000022D7">
        <w:rPr>
          <w:rFonts w:ascii="Times New Roman" w:hAnsi="Times New Roman" w:cs="Times New Roman"/>
          <w:i/>
        </w:rPr>
        <w:t>d</w:t>
      </w:r>
      <w:r w:rsidRPr="000022D7">
        <w:rPr>
          <w:rFonts w:ascii="Times New Roman" w:hAnsi="Times New Roman" w:cs="Times New Roman"/>
        </w:rPr>
        <w:t>有因数分解式：</w:t>
      </w:r>
    </w:p>
    <w:p w14:paraId="6A39DB43" w14:textId="77777777" w:rsidR="00C43EBE" w:rsidRPr="000022D7" w:rsidRDefault="00C43EBE" w:rsidP="00C43EBE">
      <w:pPr>
        <w:widowControl/>
        <w:snapToGrid w:val="0"/>
        <w:spacing w:line="360" w:lineRule="auto"/>
        <w:jc w:val="center"/>
        <w:rPr>
          <w:rFonts w:ascii="Times New Roman" w:hAnsi="Times New Roman" w:cs="Times New Roman"/>
        </w:rPr>
      </w:pPr>
      <w:r w:rsidRPr="000022D7">
        <w:rPr>
          <w:rFonts w:ascii="Times New Roman" w:hAnsi="Times New Roman" w:cs="Times New Roman"/>
          <w:position w:val="-12"/>
        </w:rPr>
        <w:object w:dxaOrig="3960" w:dyaOrig="380" w14:anchorId="52BB3986">
          <v:shape id="_x0000_i1551" type="#_x0000_t75" style="width:198.75pt;height:19.1pt" o:ole="">
            <v:imagedata r:id="rId983" o:title=""/>
          </v:shape>
          <o:OLEObject Type="Embed" ProgID="Equation.DSMT4" ShapeID="_x0000_i1551" DrawAspect="Content" ObjectID="_1791321349" r:id="rId984"/>
        </w:object>
      </w:r>
    </w:p>
    <w:p w14:paraId="489D7E31" w14:textId="77777777" w:rsidR="00C43EBE" w:rsidRPr="000022D7" w:rsidRDefault="00C43EBE" w:rsidP="00C43EBE">
      <w:pPr>
        <w:widowControl/>
        <w:snapToGrid w:val="0"/>
        <w:spacing w:line="360" w:lineRule="auto"/>
        <w:ind w:firstLineChars="407" w:firstLine="855"/>
        <w:jc w:val="left"/>
        <w:rPr>
          <w:rFonts w:ascii="Times New Roman" w:hAnsi="Times New Roman" w:cs="Times New Roman"/>
        </w:rPr>
      </w:pPr>
      <w:r w:rsidRPr="000022D7">
        <w:rPr>
          <w:rFonts w:ascii="Times New Roman" w:hAnsi="Times New Roman" w:cs="Times New Roman"/>
        </w:rPr>
        <w:t>因为</w:t>
      </w:r>
      <w:r w:rsidRPr="000022D7">
        <w:rPr>
          <w:rFonts w:ascii="Times New Roman" w:hAnsi="Times New Roman" w:cs="Times New Roman"/>
          <w:position w:val="-12"/>
        </w:rPr>
        <w:object w:dxaOrig="260" w:dyaOrig="360" w14:anchorId="739A9B0D">
          <v:shape id="_x0000_i1552" type="#_x0000_t75" style="width:12.9pt;height:18.45pt" o:ole="">
            <v:imagedata r:id="rId985" o:title=""/>
          </v:shape>
          <o:OLEObject Type="Embed" ProgID="Equation.DSMT4" ShapeID="_x0000_i1552" DrawAspect="Content" ObjectID="_1791321350" r:id="rId986"/>
        </w:object>
      </w:r>
      <w:r w:rsidRPr="000022D7">
        <w:rPr>
          <w:rFonts w:ascii="Times New Roman" w:hAnsi="Times New Roman" w:cs="Times New Roman"/>
        </w:rPr>
        <w:t>的变化范围是从</w:t>
      </w:r>
      <w:r w:rsidRPr="000022D7">
        <w:rPr>
          <w:rFonts w:ascii="Times New Roman" w:hAnsi="Times New Roman" w:cs="Times New Roman"/>
        </w:rPr>
        <w:t>0</w:t>
      </w:r>
      <w:r w:rsidRPr="000022D7">
        <w:rPr>
          <w:rFonts w:ascii="Times New Roman" w:hAnsi="Times New Roman" w:cs="Times New Roman"/>
        </w:rPr>
        <w:t>到</w:t>
      </w:r>
      <w:r w:rsidRPr="000022D7">
        <w:rPr>
          <w:rFonts w:ascii="Times New Roman" w:hAnsi="Times New Roman" w:cs="Times New Roman"/>
          <w:position w:val="-12"/>
        </w:rPr>
        <w:object w:dxaOrig="279" w:dyaOrig="360" w14:anchorId="0D3B259B">
          <v:shape id="_x0000_i1553" type="#_x0000_t75" style="width:14.75pt;height:18.45pt" o:ole="">
            <v:imagedata r:id="rId987" o:title=""/>
          </v:shape>
          <o:OLEObject Type="Embed" ProgID="Equation.DSMT4" ShapeID="_x0000_i1553" DrawAspect="Content" ObjectID="_1791321351" r:id="rId988"/>
        </w:object>
      </w:r>
      <w:r w:rsidRPr="000022D7">
        <w:rPr>
          <w:rFonts w:ascii="Times New Roman" w:hAnsi="Times New Roman" w:cs="Times New Roman"/>
        </w:rPr>
        <w:t>共</w:t>
      </w:r>
      <w:r w:rsidRPr="000022D7">
        <w:rPr>
          <w:rFonts w:ascii="Times New Roman" w:hAnsi="Times New Roman" w:cs="Times New Roman"/>
          <w:position w:val="-12"/>
        </w:rPr>
        <w:object w:dxaOrig="560" w:dyaOrig="360" w14:anchorId="311E63BB">
          <v:shape id="_x0000_i1554" type="#_x0000_t75" style="width:27.1pt;height:18.45pt" o:ole="">
            <v:imagedata r:id="rId989" o:title=""/>
          </v:shape>
          <o:OLEObject Type="Embed" ProgID="Equation.DSMT4" ShapeID="_x0000_i1554" DrawAspect="Content" ObjectID="_1791321352" r:id="rId990"/>
        </w:object>
      </w:r>
      <w:proofErr w:type="gramStart"/>
      <w:r w:rsidRPr="000022D7">
        <w:rPr>
          <w:rFonts w:ascii="Times New Roman" w:hAnsi="Times New Roman" w:cs="Times New Roman"/>
        </w:rPr>
        <w:t>个</w:t>
      </w:r>
      <w:proofErr w:type="gramEnd"/>
      <w:r w:rsidRPr="000022D7">
        <w:rPr>
          <w:rFonts w:ascii="Times New Roman" w:hAnsi="Times New Roman" w:cs="Times New Roman"/>
        </w:rPr>
        <w:t>值，</w:t>
      </w:r>
      <w:r w:rsidRPr="000022D7">
        <w:rPr>
          <w:rFonts w:ascii="Times New Roman" w:hAnsi="Times New Roman" w:cs="Times New Roman"/>
        </w:rPr>
        <w:t>…</w:t>
      </w:r>
      <w:r w:rsidRPr="000022D7">
        <w:rPr>
          <w:rFonts w:ascii="Times New Roman" w:hAnsi="Times New Roman" w:cs="Times New Roman"/>
        </w:rPr>
        <w:t>，</w:t>
      </w:r>
    </w:p>
    <w:p w14:paraId="5CFF0A5F" w14:textId="60FB3023" w:rsidR="00C43EBE" w:rsidRPr="000022D7" w:rsidRDefault="00C43EBE" w:rsidP="00C43EBE">
      <w:pPr>
        <w:widowControl/>
        <w:snapToGrid w:val="0"/>
        <w:spacing w:line="360" w:lineRule="auto"/>
        <w:ind w:firstLineChars="607" w:firstLine="1275"/>
        <w:jc w:val="left"/>
        <w:rPr>
          <w:rFonts w:ascii="Times New Roman" w:hAnsi="Times New Roman" w:cs="Times New Roman"/>
        </w:rPr>
      </w:pPr>
      <w:r w:rsidRPr="000022D7">
        <w:rPr>
          <w:rFonts w:ascii="Times New Roman" w:hAnsi="Times New Roman" w:cs="Times New Roman"/>
          <w:position w:val="-12"/>
        </w:rPr>
        <w:object w:dxaOrig="279" w:dyaOrig="360" w14:anchorId="75E4CE27">
          <v:shape id="_x0000_i1555" type="#_x0000_t75" style="width:14.75pt;height:18.45pt" o:ole="">
            <v:imagedata r:id="rId991" o:title=""/>
          </v:shape>
          <o:OLEObject Type="Embed" ProgID="Equation.DSMT4" ShapeID="_x0000_i1555" DrawAspect="Content" ObjectID="_1791321353" r:id="rId992"/>
        </w:object>
      </w:r>
      <w:r w:rsidRPr="000022D7">
        <w:rPr>
          <w:rFonts w:ascii="Times New Roman" w:hAnsi="Times New Roman" w:cs="Times New Roman"/>
        </w:rPr>
        <w:t>的变化范围是</w:t>
      </w:r>
      <w:r w:rsidRPr="000022D7">
        <w:rPr>
          <w:rFonts w:ascii="Times New Roman" w:hAnsi="Times New Roman" w:cs="Times New Roman"/>
        </w:rPr>
        <w:t>0</w:t>
      </w:r>
      <w:r w:rsidRPr="000022D7">
        <w:rPr>
          <w:rFonts w:ascii="Times New Roman" w:hAnsi="Times New Roman" w:cs="Times New Roman"/>
        </w:rPr>
        <w:t>到</w:t>
      </w:r>
      <w:r w:rsidRPr="000022D7">
        <w:rPr>
          <w:rFonts w:ascii="Times New Roman" w:hAnsi="Times New Roman" w:cs="Times New Roman"/>
          <w:position w:val="-12"/>
        </w:rPr>
        <w:object w:dxaOrig="279" w:dyaOrig="360" w14:anchorId="65C5AA79">
          <v:shape id="_x0000_i1556" type="#_x0000_t75" style="width:14.75pt;height:18.45pt" o:ole="">
            <v:imagedata r:id="rId993" o:title=""/>
          </v:shape>
          <o:OLEObject Type="Embed" ProgID="Equation.DSMT4" ShapeID="_x0000_i1556" DrawAspect="Content" ObjectID="_1791321354" r:id="rId994"/>
        </w:object>
      </w:r>
      <w:r w:rsidRPr="000022D7">
        <w:rPr>
          <w:rFonts w:ascii="Times New Roman" w:hAnsi="Times New Roman" w:cs="Times New Roman"/>
        </w:rPr>
        <w:t>共</w:t>
      </w:r>
      <w:r w:rsidRPr="000022D7">
        <w:rPr>
          <w:rFonts w:ascii="Times New Roman" w:hAnsi="Times New Roman" w:cs="Times New Roman"/>
          <w:position w:val="-12"/>
        </w:rPr>
        <w:object w:dxaOrig="580" w:dyaOrig="360" w14:anchorId="6B29CAFB">
          <v:shape id="_x0000_i1557" type="#_x0000_t75" style="width:29.55pt;height:18.45pt" o:ole="">
            <v:imagedata r:id="rId995" o:title=""/>
          </v:shape>
          <o:OLEObject Type="Embed" ProgID="Equation.DSMT4" ShapeID="_x0000_i1557" DrawAspect="Content" ObjectID="_1791321355" r:id="rId996"/>
        </w:object>
      </w:r>
      <w:proofErr w:type="gramStart"/>
      <w:r w:rsidRPr="000022D7">
        <w:rPr>
          <w:rFonts w:ascii="Times New Roman" w:hAnsi="Times New Roman" w:cs="Times New Roman"/>
        </w:rPr>
        <w:t>个</w:t>
      </w:r>
      <w:proofErr w:type="gramEnd"/>
      <w:r w:rsidRPr="000022D7">
        <w:rPr>
          <w:rFonts w:ascii="Times New Roman" w:hAnsi="Times New Roman" w:cs="Times New Roman"/>
        </w:rPr>
        <w:t>值</w:t>
      </w:r>
      <w:r w:rsidR="00396927">
        <w:rPr>
          <w:rFonts w:ascii="Times New Roman" w:hAnsi="Times New Roman" w:cs="Times New Roman" w:hint="eastAsia"/>
        </w:rPr>
        <w:t>.</w:t>
      </w:r>
    </w:p>
    <w:p w14:paraId="3F3DBFEB" w14:textId="77777777" w:rsidR="00C43EBE" w:rsidRPr="000022D7" w:rsidRDefault="00C43EBE" w:rsidP="00C43EBE">
      <w:pPr>
        <w:widowControl/>
        <w:snapToGrid w:val="0"/>
        <w:spacing w:line="360" w:lineRule="auto"/>
        <w:ind w:firstLineChars="407" w:firstLine="855"/>
        <w:jc w:val="left"/>
        <w:rPr>
          <w:rFonts w:ascii="Times New Roman" w:hAnsi="Times New Roman" w:cs="Times New Roman"/>
        </w:rPr>
      </w:pPr>
      <w:r w:rsidRPr="000022D7">
        <w:rPr>
          <w:rFonts w:ascii="Times New Roman" w:hAnsi="Times New Roman" w:cs="Times New Roman"/>
        </w:rPr>
        <w:t>所以</w:t>
      </w:r>
      <w:r w:rsidRPr="000022D7">
        <w:rPr>
          <w:rFonts w:ascii="Times New Roman" w:hAnsi="Times New Roman" w:cs="Times New Roman"/>
          <w:i/>
        </w:rPr>
        <w:t>n</w:t>
      </w:r>
      <w:r w:rsidRPr="000022D7">
        <w:rPr>
          <w:rFonts w:ascii="Times New Roman" w:hAnsi="Times New Roman" w:cs="Times New Roman"/>
        </w:rPr>
        <w:t>的因数个数为</w:t>
      </w:r>
    </w:p>
    <w:p w14:paraId="3EF8794E" w14:textId="156357A2" w:rsidR="00C43EBE" w:rsidRPr="000022D7" w:rsidRDefault="00C43EBE" w:rsidP="00C43EBE">
      <w:pPr>
        <w:widowControl/>
        <w:snapToGrid w:val="0"/>
        <w:spacing w:line="360" w:lineRule="auto"/>
        <w:ind w:firstLine="435"/>
        <w:jc w:val="center"/>
        <w:rPr>
          <w:rFonts w:ascii="Times New Roman" w:hAnsi="Times New Roman" w:cs="Times New Roman"/>
          <w:position w:val="-12"/>
        </w:rPr>
      </w:pPr>
      <w:r w:rsidRPr="000022D7">
        <w:rPr>
          <w:rFonts w:ascii="Times New Roman" w:hAnsi="Times New Roman" w:cs="Times New Roman"/>
          <w:position w:val="-12"/>
        </w:rPr>
        <w:object w:dxaOrig="2460" w:dyaOrig="360" w14:anchorId="3D5CF605">
          <v:shape id="_x0000_i1558" type="#_x0000_t75" style="width:123.1pt;height:18.45pt" o:ole="">
            <v:imagedata r:id="rId981" o:title=""/>
          </v:shape>
          <o:OLEObject Type="Embed" ProgID="Equation.DSMT4" ShapeID="_x0000_i1558" DrawAspect="Content" ObjectID="_1791321356" r:id="rId997"/>
        </w:object>
      </w:r>
      <w:r w:rsidR="00EA0D63">
        <w:rPr>
          <w:rFonts w:ascii="Times New Roman" w:hAnsi="Times New Roman" w:cs="Times New Roman" w:hint="eastAsia"/>
        </w:rPr>
        <w:t>.</w:t>
      </w:r>
    </w:p>
    <w:p w14:paraId="5D52847E" w14:textId="77777777" w:rsidR="00C43EBE" w:rsidRPr="000022D7" w:rsidRDefault="00C43EBE" w:rsidP="00C43EBE">
      <w:pPr>
        <w:widowControl/>
        <w:snapToGrid w:val="0"/>
        <w:spacing w:line="360" w:lineRule="auto"/>
        <w:ind w:firstLine="435"/>
        <w:jc w:val="center"/>
        <w:rPr>
          <w:rFonts w:ascii="Times New Roman" w:hAnsi="Times New Roman" w:cs="Times New Roman"/>
        </w:rPr>
      </w:pPr>
    </w:p>
    <w:p w14:paraId="5C98FE71" w14:textId="651487CE" w:rsidR="00C43EBE" w:rsidRPr="000022D7"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定理</w:t>
      </w:r>
      <w:r w:rsidR="00BC3DEF">
        <w:rPr>
          <w:rFonts w:ascii="Times New Roman" w:hAnsi="Times New Roman" w:cs="Times New Roman" w:hint="eastAsia"/>
          <w:b/>
        </w:rPr>
        <w:t>1.3.5</w:t>
      </w:r>
      <w:r w:rsidR="00BC3DEF" w:rsidRPr="000022D7">
        <w:rPr>
          <w:rFonts w:ascii="Times New Roman" w:hAnsi="Times New Roman" w:cs="Times New Roman"/>
          <w:b/>
        </w:rPr>
        <w:t xml:space="preserve"> </w:t>
      </w:r>
      <w:r w:rsidRPr="000022D7">
        <w:rPr>
          <w:rFonts w:ascii="Times New Roman" w:hAnsi="Times New Roman" w:cs="Times New Roman"/>
        </w:rPr>
        <w:t>设</w:t>
      </w:r>
      <w:r w:rsidRPr="000022D7">
        <w:rPr>
          <w:rFonts w:ascii="Times New Roman" w:hAnsi="Times New Roman" w:cs="Times New Roman"/>
          <w:i/>
        </w:rPr>
        <w:t>a</w:t>
      </w:r>
      <w:r w:rsidRPr="000022D7">
        <w:rPr>
          <w:rFonts w:ascii="Times New Roman" w:hAnsi="Times New Roman" w:cs="Times New Roman"/>
        </w:rPr>
        <w:t>，</w:t>
      </w:r>
      <w:r w:rsidRPr="000022D7">
        <w:rPr>
          <w:rFonts w:ascii="Times New Roman" w:hAnsi="Times New Roman" w:cs="Times New Roman"/>
          <w:i/>
        </w:rPr>
        <w:t>b</w:t>
      </w:r>
      <w:r w:rsidRPr="000022D7">
        <w:rPr>
          <w:rFonts w:ascii="Times New Roman" w:hAnsi="Times New Roman" w:cs="Times New Roman"/>
        </w:rPr>
        <w:t>是两个正整数，且都有标准分解式：</w:t>
      </w:r>
    </w:p>
    <w:p w14:paraId="74661DDF" w14:textId="77777777" w:rsidR="00C43EBE" w:rsidRPr="000022D7" w:rsidRDefault="00C43EBE" w:rsidP="00C43EBE">
      <w:pPr>
        <w:widowControl/>
        <w:snapToGrid w:val="0"/>
        <w:spacing w:line="360" w:lineRule="auto"/>
        <w:ind w:firstLine="420"/>
        <w:jc w:val="center"/>
        <w:rPr>
          <w:rFonts w:ascii="Times New Roman" w:hAnsi="Times New Roman" w:cs="Times New Roman"/>
        </w:rPr>
      </w:pPr>
      <w:r w:rsidRPr="000022D7">
        <w:rPr>
          <w:rFonts w:ascii="Times New Roman" w:hAnsi="Times New Roman" w:cs="Times New Roman"/>
          <w:position w:val="-32"/>
        </w:rPr>
        <w:object w:dxaOrig="3280" w:dyaOrig="760" w14:anchorId="3256FAF4">
          <v:shape id="_x0000_i1559" type="#_x0000_t75" style="width:164.9pt;height:37.55pt" o:ole="">
            <v:imagedata r:id="rId998" o:title=""/>
          </v:shape>
          <o:OLEObject Type="Embed" ProgID="Equation.DSMT4" ShapeID="_x0000_i1559" DrawAspect="Content" ObjectID="_1791321357" r:id="rId999"/>
        </w:object>
      </w:r>
    </w:p>
    <w:p w14:paraId="0C94F8A3" w14:textId="77777777" w:rsidR="00C43EBE" w:rsidRPr="000022D7" w:rsidRDefault="00C43EBE" w:rsidP="00C43EBE">
      <w:pPr>
        <w:widowControl/>
        <w:snapToGrid w:val="0"/>
        <w:spacing w:line="360" w:lineRule="auto"/>
        <w:jc w:val="left"/>
        <w:rPr>
          <w:rFonts w:ascii="Times New Roman" w:hAnsi="Times New Roman" w:cs="Times New Roman"/>
        </w:rPr>
      </w:pPr>
      <w:r w:rsidRPr="000022D7">
        <w:rPr>
          <w:rFonts w:ascii="Times New Roman" w:hAnsi="Times New Roman" w:cs="Times New Roman"/>
        </w:rPr>
        <w:t>则</w:t>
      </w:r>
      <w:r w:rsidRPr="000022D7">
        <w:rPr>
          <w:rFonts w:ascii="Times New Roman" w:hAnsi="Times New Roman" w:cs="Times New Roman"/>
          <w:i/>
        </w:rPr>
        <w:t>a</w:t>
      </w:r>
      <w:r w:rsidRPr="000022D7">
        <w:rPr>
          <w:rFonts w:ascii="Times New Roman" w:hAnsi="Times New Roman" w:cs="Times New Roman"/>
        </w:rPr>
        <w:t>和</w:t>
      </w:r>
      <w:r w:rsidRPr="000022D7">
        <w:rPr>
          <w:rFonts w:ascii="Times New Roman" w:hAnsi="Times New Roman" w:cs="Times New Roman"/>
          <w:i/>
        </w:rPr>
        <w:t>b</w:t>
      </w:r>
      <w:r w:rsidRPr="000022D7">
        <w:rPr>
          <w:rFonts w:ascii="Times New Roman" w:hAnsi="Times New Roman" w:cs="Times New Roman"/>
        </w:rPr>
        <w:t>的最大公因数和最小公倍数分别有</w:t>
      </w:r>
      <w:proofErr w:type="gramStart"/>
      <w:r w:rsidRPr="000022D7">
        <w:rPr>
          <w:rFonts w:ascii="Times New Roman" w:hAnsi="Times New Roman" w:cs="Times New Roman"/>
        </w:rPr>
        <w:t>有</w:t>
      </w:r>
      <w:proofErr w:type="gramEnd"/>
      <w:r w:rsidRPr="000022D7">
        <w:rPr>
          <w:rFonts w:ascii="Times New Roman" w:hAnsi="Times New Roman" w:cs="Times New Roman"/>
        </w:rPr>
        <w:t>因数分解式：</w:t>
      </w:r>
    </w:p>
    <w:p w14:paraId="4A134C2C" w14:textId="56E7099B" w:rsidR="00C43EBE" w:rsidRPr="000022D7" w:rsidRDefault="00C43EBE" w:rsidP="00C43EBE">
      <w:pPr>
        <w:widowControl/>
        <w:snapToGrid w:val="0"/>
        <w:spacing w:line="360" w:lineRule="auto"/>
        <w:jc w:val="center"/>
        <w:rPr>
          <w:rFonts w:ascii="Times New Roman" w:hAnsi="Times New Roman" w:cs="Times New Roman"/>
        </w:rPr>
      </w:pPr>
      <w:r w:rsidRPr="000022D7">
        <w:rPr>
          <w:rFonts w:ascii="Times New Roman" w:hAnsi="Times New Roman" w:cs="Times New Roman"/>
          <w:position w:val="-32"/>
        </w:rPr>
        <w:object w:dxaOrig="2860" w:dyaOrig="760" w14:anchorId="4DE63403">
          <v:shape id="_x0000_i1560" type="#_x0000_t75" style="width:143.4pt;height:37.55pt" o:ole="">
            <v:imagedata r:id="rId1000" o:title=""/>
          </v:shape>
          <o:OLEObject Type="Embed" ProgID="Equation.DSMT4" ShapeID="_x0000_i1560" DrawAspect="Content" ObjectID="_1791321358" r:id="rId1001"/>
        </w:object>
      </w:r>
      <w:r w:rsidR="00BC3DEF">
        <w:rPr>
          <w:rFonts w:ascii="Times New Roman" w:hAnsi="Times New Roman" w:cs="Times New Roman" w:hint="eastAsia"/>
        </w:rPr>
        <w:t>.</w:t>
      </w:r>
    </w:p>
    <w:p w14:paraId="615E0E59" w14:textId="5FAAE371" w:rsidR="00C43EBE" w:rsidRPr="000022D7"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证</w:t>
      </w:r>
      <w:r w:rsidRPr="000022D7">
        <w:rPr>
          <w:rFonts w:ascii="Times New Roman" w:hAnsi="Times New Roman" w:cs="Times New Roman"/>
          <w:b/>
        </w:rPr>
        <w:t xml:space="preserve"> </w:t>
      </w:r>
      <w:r w:rsidRPr="000022D7">
        <w:rPr>
          <w:rFonts w:ascii="Times New Roman" w:hAnsi="Times New Roman" w:cs="Times New Roman"/>
        </w:rPr>
        <w:t>根据定理</w:t>
      </w:r>
      <w:r w:rsidR="00BC3DEF">
        <w:rPr>
          <w:rFonts w:ascii="Times New Roman" w:hAnsi="Times New Roman" w:cs="Times New Roman" w:hint="eastAsia"/>
        </w:rPr>
        <w:t>1.3.4</w:t>
      </w:r>
      <w:r w:rsidRPr="000022D7">
        <w:rPr>
          <w:rFonts w:ascii="Times New Roman" w:hAnsi="Times New Roman" w:cs="Times New Roman"/>
        </w:rPr>
        <w:t>，我们知道整数</w:t>
      </w:r>
    </w:p>
    <w:p w14:paraId="7059486B" w14:textId="11746226" w:rsidR="00C43EBE" w:rsidRPr="000022D7" w:rsidRDefault="00C43EBE" w:rsidP="00C43EBE">
      <w:pPr>
        <w:widowControl/>
        <w:snapToGrid w:val="0"/>
        <w:spacing w:line="360" w:lineRule="auto"/>
        <w:ind w:firstLine="420"/>
        <w:jc w:val="center"/>
        <w:rPr>
          <w:rFonts w:ascii="Times New Roman" w:hAnsi="Times New Roman" w:cs="Times New Roman"/>
        </w:rPr>
      </w:pPr>
      <w:r w:rsidRPr="000022D7">
        <w:rPr>
          <w:rFonts w:ascii="Times New Roman" w:hAnsi="Times New Roman" w:cs="Times New Roman"/>
          <w:position w:val="-12"/>
        </w:rPr>
        <w:object w:dxaOrig="2500" w:dyaOrig="380" w14:anchorId="13663AF9">
          <v:shape id="_x0000_i1561" type="#_x0000_t75" style="width:126.15pt;height:19.1pt" o:ole="">
            <v:imagedata r:id="rId1002" o:title=""/>
          </v:shape>
          <o:OLEObject Type="Embed" ProgID="Equation.DSMT4" ShapeID="_x0000_i1561" DrawAspect="Content" ObjectID="_1791321359" r:id="rId1003"/>
        </w:object>
      </w:r>
      <w:r w:rsidR="00BC3DEF">
        <w:rPr>
          <w:rFonts w:ascii="Times New Roman" w:hAnsi="Times New Roman" w:cs="Times New Roman" w:hint="eastAsia"/>
        </w:rPr>
        <w:t>.</w:t>
      </w:r>
    </w:p>
    <w:p w14:paraId="2C3C13C7" w14:textId="77777777" w:rsidR="00C43EBE" w:rsidRPr="000022D7" w:rsidRDefault="00C43EBE" w:rsidP="00C43EBE">
      <w:pPr>
        <w:widowControl/>
        <w:snapToGrid w:val="0"/>
        <w:spacing w:line="360" w:lineRule="auto"/>
        <w:ind w:firstLineChars="600" w:firstLine="1260"/>
        <w:jc w:val="left"/>
        <w:rPr>
          <w:rFonts w:ascii="Times New Roman" w:hAnsi="Times New Roman" w:cs="Times New Roman"/>
        </w:rPr>
      </w:pPr>
      <w:r w:rsidRPr="000022D7">
        <w:rPr>
          <w:rFonts w:ascii="Times New Roman" w:hAnsi="Times New Roman" w:cs="Times New Roman"/>
        </w:rPr>
        <w:t>满足最大公因数的数学定义，</w:t>
      </w:r>
    </w:p>
    <w:p w14:paraId="17CF8A25" w14:textId="77777777" w:rsidR="00C43EBE" w:rsidRPr="000022D7" w:rsidRDefault="00C43EBE" w:rsidP="00C43EBE">
      <w:pPr>
        <w:widowControl/>
        <w:snapToGrid w:val="0"/>
        <w:spacing w:line="360" w:lineRule="auto"/>
        <w:ind w:firstLineChars="350" w:firstLine="735"/>
        <w:jc w:val="left"/>
        <w:rPr>
          <w:rFonts w:ascii="Times New Roman" w:hAnsi="Times New Roman" w:cs="Times New Roman"/>
        </w:rPr>
      </w:pPr>
      <w:r w:rsidRPr="000022D7">
        <w:rPr>
          <w:rFonts w:ascii="Times New Roman" w:hAnsi="Times New Roman" w:cs="Times New Roman"/>
        </w:rPr>
        <w:t>所以</w:t>
      </w:r>
    </w:p>
    <w:p w14:paraId="0FF3608C" w14:textId="525BA793" w:rsidR="00C43EBE" w:rsidRPr="000022D7" w:rsidRDefault="00C43EBE" w:rsidP="00C43EBE">
      <w:pPr>
        <w:widowControl/>
        <w:snapToGrid w:val="0"/>
        <w:spacing w:line="360" w:lineRule="auto"/>
        <w:jc w:val="center"/>
        <w:rPr>
          <w:rFonts w:ascii="Times New Roman" w:hAnsi="Times New Roman" w:cs="Times New Roman"/>
        </w:rPr>
      </w:pPr>
      <w:r w:rsidRPr="000022D7">
        <w:rPr>
          <w:rFonts w:ascii="Times New Roman" w:hAnsi="Times New Roman" w:cs="Times New Roman"/>
          <w:position w:val="-12"/>
        </w:rPr>
        <w:object w:dxaOrig="2840" w:dyaOrig="380" w14:anchorId="53F11ACD">
          <v:shape id="_x0000_i1562" type="#_x0000_t75" style="width:141.55pt;height:19.1pt" o:ole="">
            <v:imagedata r:id="rId1004" o:title=""/>
          </v:shape>
          <o:OLEObject Type="Embed" ProgID="Equation.DSMT4" ShapeID="_x0000_i1562" DrawAspect="Content" ObjectID="_1791321360" r:id="rId1005"/>
        </w:object>
      </w:r>
      <w:r w:rsidR="00BC3DEF">
        <w:rPr>
          <w:rFonts w:ascii="Times New Roman" w:hAnsi="Times New Roman" w:cs="Times New Roman" w:hint="eastAsia"/>
        </w:rPr>
        <w:t>.</w:t>
      </w:r>
    </w:p>
    <w:p w14:paraId="06CB89B2" w14:textId="77777777"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同样，整数</w:t>
      </w:r>
    </w:p>
    <w:p w14:paraId="496E12EF" w14:textId="083C9C85" w:rsidR="00C43EBE" w:rsidRPr="000022D7" w:rsidRDefault="00C43EBE" w:rsidP="00C43EBE">
      <w:pPr>
        <w:widowControl/>
        <w:snapToGrid w:val="0"/>
        <w:spacing w:line="360" w:lineRule="auto"/>
        <w:jc w:val="center"/>
        <w:rPr>
          <w:rFonts w:ascii="Times New Roman" w:hAnsi="Times New Roman" w:cs="Times New Roman"/>
        </w:rPr>
      </w:pPr>
      <w:r w:rsidRPr="000022D7">
        <w:rPr>
          <w:rFonts w:ascii="Times New Roman" w:hAnsi="Times New Roman" w:cs="Times New Roman"/>
          <w:position w:val="-12"/>
        </w:rPr>
        <w:object w:dxaOrig="2560" w:dyaOrig="380" w14:anchorId="639E1B17">
          <v:shape id="_x0000_i1563" type="#_x0000_t75" style="width:128pt;height:19.1pt" o:ole="">
            <v:imagedata r:id="rId1006" o:title=""/>
          </v:shape>
          <o:OLEObject Type="Embed" ProgID="Equation.DSMT4" ShapeID="_x0000_i1563" DrawAspect="Content" ObjectID="_1791321361" r:id="rId1007"/>
        </w:object>
      </w:r>
      <w:r w:rsidR="00BC3DEF">
        <w:rPr>
          <w:rFonts w:ascii="Times New Roman" w:hAnsi="Times New Roman" w:cs="Times New Roman" w:hint="eastAsia"/>
        </w:rPr>
        <w:t>.</w:t>
      </w:r>
    </w:p>
    <w:p w14:paraId="1ED9272E" w14:textId="77777777" w:rsidR="00C43EBE" w:rsidRPr="000022D7" w:rsidRDefault="00C43EBE" w:rsidP="00C43EBE">
      <w:pPr>
        <w:widowControl/>
        <w:snapToGrid w:val="0"/>
        <w:spacing w:line="360" w:lineRule="auto"/>
        <w:ind w:firstLineChars="600" w:firstLine="1260"/>
        <w:jc w:val="left"/>
        <w:rPr>
          <w:rFonts w:ascii="Times New Roman" w:hAnsi="Times New Roman" w:cs="Times New Roman"/>
        </w:rPr>
      </w:pPr>
      <w:r w:rsidRPr="000022D7">
        <w:rPr>
          <w:rFonts w:ascii="Times New Roman" w:hAnsi="Times New Roman" w:cs="Times New Roman"/>
        </w:rPr>
        <w:t>满足最小公倍数的数学定义，</w:t>
      </w:r>
    </w:p>
    <w:p w14:paraId="0BC0C6B6" w14:textId="77777777"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所以</w:t>
      </w:r>
    </w:p>
    <w:p w14:paraId="7D93F407" w14:textId="4C653B37" w:rsidR="00C43EBE" w:rsidRPr="000022D7" w:rsidRDefault="00C43EBE" w:rsidP="00C43EBE">
      <w:pPr>
        <w:widowControl/>
        <w:snapToGrid w:val="0"/>
        <w:spacing w:line="360" w:lineRule="auto"/>
        <w:jc w:val="center"/>
        <w:rPr>
          <w:rFonts w:ascii="Times New Roman" w:hAnsi="Times New Roman" w:cs="Times New Roman"/>
        </w:rPr>
      </w:pPr>
      <w:r w:rsidRPr="000022D7">
        <w:rPr>
          <w:rFonts w:ascii="Times New Roman" w:hAnsi="Times New Roman" w:cs="Times New Roman"/>
          <w:position w:val="-12"/>
        </w:rPr>
        <w:object w:dxaOrig="2860" w:dyaOrig="380" w14:anchorId="43821B6B">
          <v:shape id="_x0000_i1564" type="#_x0000_t75" style="width:143.4pt;height:19.1pt" o:ole="">
            <v:imagedata r:id="rId1008" o:title=""/>
          </v:shape>
          <o:OLEObject Type="Embed" ProgID="Equation.DSMT4" ShapeID="_x0000_i1564" DrawAspect="Content" ObjectID="_1791321362" r:id="rId1009"/>
        </w:object>
      </w:r>
      <w:r w:rsidR="00BC3DEF">
        <w:rPr>
          <w:rFonts w:ascii="Times New Roman" w:hAnsi="Times New Roman" w:cs="Times New Roman" w:hint="eastAsia"/>
        </w:rPr>
        <w:t>.</w:t>
      </w:r>
    </w:p>
    <w:p w14:paraId="65014511" w14:textId="77777777" w:rsidR="00C43EBE" w:rsidRPr="000022D7" w:rsidRDefault="00C43EBE" w:rsidP="00C43EBE">
      <w:pPr>
        <w:widowControl/>
        <w:snapToGrid w:val="0"/>
        <w:spacing w:line="360" w:lineRule="auto"/>
        <w:ind w:firstLine="405"/>
        <w:jc w:val="left"/>
        <w:rPr>
          <w:rFonts w:ascii="Times New Roman" w:hAnsi="Times New Roman" w:cs="Times New Roman"/>
          <w:b/>
        </w:rPr>
      </w:pPr>
    </w:p>
    <w:p w14:paraId="7CC3833A" w14:textId="0150786A" w:rsidR="00C43EBE" w:rsidRPr="000022D7" w:rsidRDefault="00C43EBE" w:rsidP="00C43EBE">
      <w:pPr>
        <w:widowControl/>
        <w:snapToGrid w:val="0"/>
        <w:spacing w:line="360" w:lineRule="auto"/>
        <w:ind w:firstLine="405"/>
        <w:jc w:val="left"/>
        <w:rPr>
          <w:rFonts w:ascii="Times New Roman" w:hAnsi="Times New Roman" w:cs="Times New Roman"/>
        </w:rPr>
      </w:pPr>
      <w:r w:rsidRPr="000022D7">
        <w:rPr>
          <w:rFonts w:ascii="Times New Roman" w:hAnsi="Times New Roman" w:cs="Times New Roman"/>
          <w:b/>
        </w:rPr>
        <w:t>推论</w:t>
      </w:r>
      <w:r w:rsidR="00BC3DEF">
        <w:rPr>
          <w:rFonts w:ascii="Times New Roman" w:hAnsi="Times New Roman" w:cs="Times New Roman" w:hint="eastAsia"/>
          <w:b/>
        </w:rPr>
        <w:t xml:space="preserve"> 1.3.1</w:t>
      </w:r>
      <w:r w:rsidRPr="000022D7">
        <w:rPr>
          <w:rFonts w:ascii="Times New Roman" w:hAnsi="Times New Roman" w:cs="Times New Roman"/>
          <w:b/>
        </w:rPr>
        <w:t xml:space="preserve"> </w:t>
      </w:r>
      <w:r w:rsidRPr="000022D7">
        <w:rPr>
          <w:rFonts w:ascii="Times New Roman" w:hAnsi="Times New Roman" w:cs="Times New Roman"/>
        </w:rPr>
        <w:t>设</w:t>
      </w:r>
      <w:r w:rsidRPr="000022D7">
        <w:rPr>
          <w:rFonts w:ascii="Times New Roman" w:hAnsi="Times New Roman" w:cs="Times New Roman"/>
          <w:i/>
        </w:rPr>
        <w:t>a</w:t>
      </w:r>
      <w:r w:rsidRPr="000022D7">
        <w:rPr>
          <w:rFonts w:ascii="Times New Roman" w:hAnsi="Times New Roman" w:cs="Times New Roman"/>
        </w:rPr>
        <w:t>，</w:t>
      </w:r>
      <w:r w:rsidRPr="000022D7">
        <w:rPr>
          <w:rFonts w:ascii="Times New Roman" w:hAnsi="Times New Roman" w:cs="Times New Roman"/>
          <w:i/>
        </w:rPr>
        <w:t>b</w:t>
      </w:r>
      <w:r w:rsidRPr="000022D7">
        <w:rPr>
          <w:rFonts w:ascii="Times New Roman" w:hAnsi="Times New Roman" w:cs="Times New Roman"/>
        </w:rPr>
        <w:t>是两个正整数，则</w:t>
      </w:r>
    </w:p>
    <w:p w14:paraId="738E310B" w14:textId="4D2A36DB" w:rsidR="00C43EBE" w:rsidRPr="000022D7" w:rsidRDefault="00C43EBE" w:rsidP="00C43EBE">
      <w:pPr>
        <w:widowControl/>
        <w:snapToGrid w:val="0"/>
        <w:spacing w:line="360" w:lineRule="auto"/>
        <w:ind w:firstLine="405"/>
        <w:jc w:val="center"/>
        <w:rPr>
          <w:rFonts w:ascii="Times New Roman" w:hAnsi="Times New Roman" w:cs="Times New Roman"/>
        </w:rPr>
      </w:pPr>
      <w:r w:rsidRPr="000022D7">
        <w:rPr>
          <w:rFonts w:ascii="Times New Roman" w:hAnsi="Times New Roman" w:cs="Times New Roman"/>
          <w:position w:val="-10"/>
        </w:rPr>
        <w:object w:dxaOrig="1540" w:dyaOrig="320" w14:anchorId="7162BE72">
          <v:shape id="_x0000_i1565" type="#_x0000_t75" style="width:76.9pt;height:16pt" o:ole="">
            <v:imagedata r:id="rId1010" o:title=""/>
          </v:shape>
          <o:OLEObject Type="Embed" ProgID="Equation.DSMT4" ShapeID="_x0000_i1565" DrawAspect="Content" ObjectID="_1791321363" r:id="rId1011"/>
        </w:object>
      </w:r>
      <w:r w:rsidR="00BC3DEF">
        <w:rPr>
          <w:rFonts w:ascii="Times New Roman" w:hAnsi="Times New Roman" w:cs="Times New Roman" w:hint="eastAsia"/>
        </w:rPr>
        <w:t>.</w:t>
      </w:r>
    </w:p>
    <w:p w14:paraId="30FC5F45" w14:textId="77777777" w:rsidR="00C43EBE" w:rsidRPr="000022D7"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证</w:t>
      </w:r>
      <w:r w:rsidRPr="000022D7">
        <w:rPr>
          <w:rFonts w:ascii="Times New Roman" w:hAnsi="Times New Roman" w:cs="Times New Roman"/>
          <w:b/>
        </w:rPr>
        <w:t xml:space="preserve"> </w:t>
      </w:r>
      <w:r w:rsidRPr="000022D7">
        <w:rPr>
          <w:rFonts w:ascii="Times New Roman" w:hAnsi="Times New Roman" w:cs="Times New Roman"/>
        </w:rPr>
        <w:t>对任意整数</w:t>
      </w:r>
      <w:r w:rsidRPr="000022D7">
        <w:rPr>
          <w:rFonts w:ascii="Times New Roman" w:hAnsi="Times New Roman" w:cs="Times New Roman"/>
          <w:position w:val="-10"/>
        </w:rPr>
        <w:object w:dxaOrig="540" w:dyaOrig="320" w14:anchorId="74310ECD">
          <v:shape id="_x0000_i1566" type="#_x0000_t75" style="width:27.1pt;height:16pt" o:ole="">
            <v:imagedata r:id="rId1012" o:title=""/>
          </v:shape>
          <o:OLEObject Type="Embed" ProgID="Equation.DSMT4" ShapeID="_x0000_i1566" DrawAspect="Content" ObjectID="_1791321364" r:id="rId1013"/>
        </w:object>
      </w:r>
      <w:r w:rsidRPr="000022D7">
        <w:rPr>
          <w:rFonts w:ascii="Times New Roman" w:hAnsi="Times New Roman" w:cs="Times New Roman"/>
        </w:rPr>
        <w:t>我们有</w:t>
      </w:r>
    </w:p>
    <w:p w14:paraId="5CDF9FAC" w14:textId="77777777" w:rsidR="00C43EBE" w:rsidRPr="000022D7" w:rsidRDefault="00C43EBE" w:rsidP="00C43EBE">
      <w:pPr>
        <w:widowControl/>
        <w:snapToGrid w:val="0"/>
        <w:spacing w:line="360" w:lineRule="auto"/>
        <w:ind w:firstLine="420"/>
        <w:jc w:val="center"/>
        <w:rPr>
          <w:rFonts w:ascii="Times New Roman" w:hAnsi="Times New Roman" w:cs="Times New Roman"/>
        </w:rPr>
      </w:pPr>
      <w:r w:rsidRPr="000022D7">
        <w:rPr>
          <w:rFonts w:ascii="Times New Roman" w:hAnsi="Times New Roman" w:cs="Times New Roman"/>
          <w:position w:val="-10"/>
        </w:rPr>
        <w:object w:dxaOrig="3019" w:dyaOrig="320" w14:anchorId="1911C430">
          <v:shape id="_x0000_i1567" type="#_x0000_t75" style="width:152pt;height:16pt" o:ole="">
            <v:imagedata r:id="rId1014" o:title=""/>
          </v:shape>
          <o:OLEObject Type="Embed" ProgID="Equation.DSMT4" ShapeID="_x0000_i1567" DrawAspect="Content" ObjectID="_1791321365" r:id="rId1015"/>
        </w:object>
      </w:r>
    </w:p>
    <w:p w14:paraId="09FD7FE0" w14:textId="6DFD5E63" w:rsidR="00C43EBE" w:rsidRPr="000022D7" w:rsidRDefault="00C43EBE" w:rsidP="00C43EBE">
      <w:pPr>
        <w:widowControl/>
        <w:snapToGrid w:val="0"/>
        <w:spacing w:line="360" w:lineRule="auto"/>
        <w:ind w:firstLineChars="350" w:firstLine="735"/>
        <w:jc w:val="left"/>
        <w:rPr>
          <w:rFonts w:ascii="Times New Roman" w:hAnsi="Times New Roman" w:cs="Times New Roman"/>
        </w:rPr>
      </w:pPr>
      <w:r w:rsidRPr="000022D7">
        <w:rPr>
          <w:rFonts w:ascii="Times New Roman" w:hAnsi="Times New Roman" w:cs="Times New Roman"/>
        </w:rPr>
        <w:lastRenderedPageBreak/>
        <w:t>根据定理</w:t>
      </w:r>
      <w:r w:rsidR="005E28E6">
        <w:rPr>
          <w:rFonts w:ascii="Times New Roman" w:hAnsi="Times New Roman" w:cs="Times New Roman" w:hint="eastAsia"/>
        </w:rPr>
        <w:t>1.3.5</w:t>
      </w:r>
      <w:r w:rsidRPr="000022D7">
        <w:rPr>
          <w:rFonts w:ascii="Times New Roman" w:hAnsi="Times New Roman" w:cs="Times New Roman"/>
        </w:rPr>
        <w:t>，</w:t>
      </w:r>
      <w:r w:rsidR="005E28E6">
        <w:rPr>
          <w:rFonts w:ascii="Times New Roman" w:hAnsi="Times New Roman" w:cs="Times New Roman" w:hint="eastAsia"/>
        </w:rPr>
        <w:t>结论</w:t>
      </w:r>
      <w:r w:rsidRPr="000022D7">
        <w:rPr>
          <w:rFonts w:ascii="Times New Roman" w:hAnsi="Times New Roman" w:cs="Times New Roman"/>
        </w:rPr>
        <w:t>成立</w:t>
      </w:r>
      <w:r w:rsidRPr="000022D7">
        <w:rPr>
          <w:rFonts w:ascii="Times New Roman" w:hAnsi="Times New Roman" w:cs="Times New Roman"/>
        </w:rPr>
        <w:t>.</w:t>
      </w:r>
    </w:p>
    <w:p w14:paraId="5D1F678D" w14:textId="77777777" w:rsidR="00C43EBE" w:rsidRPr="000022D7" w:rsidRDefault="00C43EBE" w:rsidP="00C43EBE">
      <w:pPr>
        <w:widowControl/>
        <w:snapToGrid w:val="0"/>
        <w:spacing w:line="360" w:lineRule="auto"/>
        <w:ind w:firstLine="420"/>
        <w:jc w:val="left"/>
        <w:rPr>
          <w:rFonts w:ascii="Times New Roman" w:hAnsi="Times New Roman" w:cs="Times New Roman"/>
          <w:b/>
        </w:rPr>
      </w:pPr>
    </w:p>
    <w:p w14:paraId="18D46863" w14:textId="2C1AF892" w:rsidR="00C43EBE" w:rsidRPr="000022D7" w:rsidRDefault="00C43EBE" w:rsidP="00677ADF">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BC3DEF">
        <w:rPr>
          <w:rFonts w:ascii="Times New Roman" w:hAnsi="Times New Roman" w:cs="Times New Roman" w:hint="eastAsia"/>
          <w:b/>
        </w:rPr>
        <w:t>1.3.</w:t>
      </w:r>
      <w:r w:rsidRPr="000022D7">
        <w:rPr>
          <w:rFonts w:ascii="Times New Roman" w:hAnsi="Times New Roman" w:cs="Times New Roman"/>
          <w:b/>
        </w:rPr>
        <w:t xml:space="preserve">4 </w:t>
      </w:r>
      <w:r w:rsidRPr="000022D7">
        <w:rPr>
          <w:rFonts w:ascii="Times New Roman" w:hAnsi="Times New Roman" w:cs="Times New Roman"/>
        </w:rPr>
        <w:t>计算整数</w:t>
      </w:r>
      <w:r w:rsidR="009272C0" w:rsidRPr="000F2999">
        <w:rPr>
          <w:rFonts w:ascii="Times New Roman" w:hAnsi="Times New Roman" w:cs="Times New Roman"/>
        </w:rPr>
        <w:t>12</w:t>
      </w:r>
      <w:r w:rsidR="009272C0">
        <w:rPr>
          <w:rFonts w:ascii="Times New Roman" w:hAnsi="Times New Roman" w:cs="Times New Roman" w:hint="eastAsia"/>
        </w:rPr>
        <w:t xml:space="preserve">, </w:t>
      </w:r>
      <w:r w:rsidR="009272C0" w:rsidRPr="000F2999">
        <w:rPr>
          <w:rFonts w:ascii="Times New Roman" w:hAnsi="Times New Roman" w:cs="Times New Roman"/>
        </w:rPr>
        <w:t>25</w:t>
      </w:r>
      <w:r w:rsidR="009272C0">
        <w:rPr>
          <w:rFonts w:ascii="Times New Roman" w:hAnsi="Times New Roman" w:cs="Times New Roman" w:hint="eastAsia"/>
        </w:rPr>
        <w:t xml:space="preserve">, </w:t>
      </w:r>
      <w:r w:rsidR="009272C0" w:rsidRPr="000F2999">
        <w:rPr>
          <w:rFonts w:ascii="Times New Roman" w:hAnsi="Times New Roman" w:cs="Times New Roman"/>
        </w:rPr>
        <w:t>100</w:t>
      </w:r>
      <w:r w:rsidR="009272C0">
        <w:rPr>
          <w:rFonts w:ascii="Times New Roman" w:hAnsi="Times New Roman" w:cs="Times New Roman" w:hint="eastAsia"/>
        </w:rPr>
        <w:t xml:space="preserve">, </w:t>
      </w:r>
      <w:r w:rsidR="009272C0" w:rsidRPr="000F2999">
        <w:rPr>
          <w:rFonts w:ascii="Times New Roman" w:hAnsi="Times New Roman" w:cs="Times New Roman"/>
        </w:rPr>
        <w:t>256</w:t>
      </w:r>
      <w:r w:rsidRPr="000022D7">
        <w:rPr>
          <w:rFonts w:ascii="Times New Roman" w:hAnsi="Times New Roman" w:cs="Times New Roman"/>
        </w:rPr>
        <w:t>的最大公因数和最小公倍数</w:t>
      </w:r>
      <w:r w:rsidRPr="000022D7">
        <w:rPr>
          <w:rFonts w:ascii="Times New Roman" w:hAnsi="Times New Roman" w:cs="Times New Roman"/>
        </w:rPr>
        <w:t>.</w:t>
      </w:r>
    </w:p>
    <w:p w14:paraId="27B5617A" w14:textId="0749830F" w:rsidR="00C43EBE" w:rsidRPr="000022D7" w:rsidRDefault="00C43EBE" w:rsidP="00C43EBE">
      <w:pPr>
        <w:widowControl/>
        <w:snapToGrid w:val="0"/>
        <w:spacing w:line="360" w:lineRule="auto"/>
        <w:ind w:firstLine="420"/>
        <w:jc w:val="left"/>
        <w:rPr>
          <w:rFonts w:ascii="Times New Roman" w:hAnsi="Times New Roman" w:cs="Times New Roman"/>
        </w:rPr>
      </w:pPr>
      <w:r w:rsidRPr="000022D7">
        <w:rPr>
          <w:rFonts w:ascii="Times New Roman" w:hAnsi="Times New Roman" w:cs="Times New Roman"/>
          <w:b/>
        </w:rPr>
        <w:t>解</w:t>
      </w:r>
      <w:r w:rsidRPr="000022D7">
        <w:rPr>
          <w:rFonts w:ascii="Times New Roman" w:hAnsi="Times New Roman" w:cs="Times New Roman"/>
          <w:b/>
        </w:rPr>
        <w:t xml:space="preserve"> </w:t>
      </w:r>
      <w:r w:rsidRPr="000022D7">
        <w:rPr>
          <w:rFonts w:ascii="Times New Roman" w:hAnsi="Times New Roman" w:cs="Times New Roman"/>
        </w:rPr>
        <w:t>根据定理</w:t>
      </w:r>
      <w:r w:rsidRPr="000022D7">
        <w:rPr>
          <w:rFonts w:ascii="Times New Roman" w:hAnsi="Times New Roman" w:cs="Times New Roman"/>
        </w:rPr>
        <w:t>1</w:t>
      </w:r>
      <w:r w:rsidR="005E28E6">
        <w:rPr>
          <w:rFonts w:ascii="Times New Roman" w:hAnsi="Times New Roman" w:cs="Times New Roman" w:hint="eastAsia"/>
        </w:rPr>
        <w:t>.3.2</w:t>
      </w:r>
      <w:r w:rsidRPr="000022D7">
        <w:rPr>
          <w:rFonts w:ascii="Times New Roman" w:hAnsi="Times New Roman" w:cs="Times New Roman"/>
        </w:rPr>
        <w:t>，我们有</w:t>
      </w:r>
    </w:p>
    <w:p w14:paraId="471F8F10" w14:textId="77777777" w:rsidR="00B13700" w:rsidRDefault="00B13700" w:rsidP="00B13700">
      <w:pPr>
        <w:widowControl/>
        <w:snapToGrid w:val="0"/>
        <w:spacing w:line="360" w:lineRule="auto"/>
        <w:ind w:firstLine="2835"/>
        <w:rPr>
          <w:rFonts w:ascii="Times New Roman" w:hAnsi="Times New Roman" w:cs="Times New Roman"/>
        </w:rPr>
      </w:pPr>
      <w:bookmarkStart w:id="6" w:name="_Hlk171872435"/>
      <w:r>
        <w:rPr>
          <w:rFonts w:ascii="Times New Roman" w:hAnsi="Times New Roman" w:cs="Times New Roman" w:hint="eastAsia"/>
        </w:rPr>
        <w:t>12 = 2</w:t>
      </w:r>
      <w:r w:rsidRPr="005A7571">
        <w:rPr>
          <w:rFonts w:ascii="Times New Roman" w:hAnsi="Times New Roman" w:cs="Times New Roman" w:hint="eastAsia"/>
          <w:vertAlign w:val="superscript"/>
        </w:rPr>
        <w:t>2</w:t>
      </w:r>
      <w:r>
        <w:rPr>
          <w:rFonts w:ascii="Times New Roman" w:hAnsi="Times New Roman" w:cs="Times New Roman"/>
        </w:rPr>
        <w:sym w:font="Wingdings" w:char="F09E"/>
      </w:r>
      <w:proofErr w:type="gramStart"/>
      <w:r>
        <w:rPr>
          <w:rFonts w:ascii="Times New Roman" w:hAnsi="Times New Roman" w:cs="Times New Roman" w:hint="eastAsia"/>
        </w:rPr>
        <w:t xml:space="preserve">3,   </w:t>
      </w:r>
      <w:proofErr w:type="gramEnd"/>
      <w:r>
        <w:rPr>
          <w:rFonts w:ascii="Times New Roman" w:hAnsi="Times New Roman" w:cs="Times New Roman" w:hint="eastAsia"/>
        </w:rPr>
        <w:t xml:space="preserve">  25 = 5</w:t>
      </w:r>
      <w:r w:rsidRPr="005A7571">
        <w:rPr>
          <w:rFonts w:ascii="Times New Roman" w:hAnsi="Times New Roman" w:cs="Times New Roman" w:hint="eastAsia"/>
          <w:vertAlign w:val="superscript"/>
        </w:rPr>
        <w:t>2</w:t>
      </w:r>
      <w:r>
        <w:rPr>
          <w:rFonts w:ascii="Times New Roman" w:hAnsi="Times New Roman" w:cs="Times New Roman" w:hint="eastAsia"/>
        </w:rPr>
        <w:t xml:space="preserve">,     </w:t>
      </w:r>
    </w:p>
    <w:p w14:paraId="7469520B" w14:textId="21BED594" w:rsidR="00C43EBE" w:rsidRPr="000022D7" w:rsidRDefault="00B13700" w:rsidP="003453CD">
      <w:pPr>
        <w:widowControl/>
        <w:snapToGrid w:val="0"/>
        <w:spacing w:line="360" w:lineRule="auto"/>
        <w:ind w:hanging="567"/>
        <w:jc w:val="center"/>
        <w:rPr>
          <w:rFonts w:ascii="Times New Roman" w:hAnsi="Times New Roman" w:cs="Times New Roman"/>
        </w:rPr>
      </w:pPr>
      <w:r>
        <w:rPr>
          <w:rFonts w:ascii="Times New Roman" w:hAnsi="Times New Roman" w:cs="Times New Roman" w:hint="eastAsia"/>
        </w:rPr>
        <w:t>100 = 2</w:t>
      </w:r>
      <w:r w:rsidRPr="005A7571">
        <w:rPr>
          <w:rFonts w:ascii="Times New Roman" w:hAnsi="Times New Roman" w:cs="Times New Roman" w:hint="eastAsia"/>
          <w:vertAlign w:val="superscript"/>
        </w:rPr>
        <w:t>2</w:t>
      </w:r>
      <w:r>
        <w:rPr>
          <w:rFonts w:ascii="Times New Roman" w:hAnsi="Times New Roman" w:cs="Times New Roman"/>
        </w:rPr>
        <w:sym w:font="Wingdings" w:char="F09E"/>
      </w:r>
      <w:proofErr w:type="gramStart"/>
      <w:r>
        <w:rPr>
          <w:rFonts w:ascii="Times New Roman" w:hAnsi="Times New Roman" w:cs="Times New Roman" w:hint="eastAsia"/>
        </w:rPr>
        <w:t>5</w:t>
      </w:r>
      <w:r w:rsidRPr="005A7571">
        <w:rPr>
          <w:rFonts w:ascii="Times New Roman" w:hAnsi="Times New Roman" w:cs="Times New Roman" w:hint="eastAsia"/>
          <w:vertAlign w:val="superscript"/>
        </w:rPr>
        <w:t>2</w:t>
      </w:r>
      <w:r>
        <w:rPr>
          <w:rFonts w:ascii="Times New Roman" w:hAnsi="Times New Roman" w:cs="Times New Roman" w:hint="eastAsia"/>
        </w:rPr>
        <w:t xml:space="preserve">,   </w:t>
      </w:r>
      <w:proofErr w:type="gramEnd"/>
      <w:r>
        <w:rPr>
          <w:rFonts w:ascii="Times New Roman" w:hAnsi="Times New Roman" w:cs="Times New Roman" w:hint="eastAsia"/>
        </w:rPr>
        <w:t xml:space="preserve"> 256 = 2</w:t>
      </w:r>
      <w:r w:rsidRPr="005A7571">
        <w:rPr>
          <w:rFonts w:ascii="Times New Roman" w:hAnsi="Times New Roman" w:cs="Times New Roman" w:hint="eastAsia"/>
          <w:vertAlign w:val="superscript"/>
        </w:rPr>
        <w:t>8</w:t>
      </w:r>
      <w:r>
        <w:rPr>
          <w:rFonts w:ascii="Times New Roman" w:hAnsi="Times New Roman" w:cs="Times New Roman" w:hint="eastAsia"/>
        </w:rPr>
        <w:t>.</w:t>
      </w:r>
      <w:bookmarkEnd w:id="6"/>
    </w:p>
    <w:p w14:paraId="077D7034" w14:textId="31144EC1" w:rsidR="00C43EBE" w:rsidRPr="000022D7" w:rsidRDefault="00C43EBE" w:rsidP="00C43EBE">
      <w:pPr>
        <w:widowControl/>
        <w:snapToGrid w:val="0"/>
        <w:spacing w:line="360" w:lineRule="auto"/>
        <w:ind w:firstLineChars="350" w:firstLine="735"/>
        <w:jc w:val="left"/>
        <w:rPr>
          <w:rFonts w:ascii="Times New Roman" w:hAnsi="Times New Roman" w:cs="Times New Roman"/>
        </w:rPr>
      </w:pPr>
      <w:r w:rsidRPr="000022D7">
        <w:rPr>
          <w:rFonts w:ascii="Times New Roman" w:hAnsi="Times New Roman" w:cs="Times New Roman"/>
        </w:rPr>
        <w:t>再根据定理</w:t>
      </w:r>
      <w:r w:rsidR="005E28E6">
        <w:rPr>
          <w:rFonts w:ascii="Times New Roman" w:hAnsi="Times New Roman" w:cs="Times New Roman" w:hint="eastAsia"/>
        </w:rPr>
        <w:t>1.3.5</w:t>
      </w:r>
      <w:r w:rsidRPr="000022D7">
        <w:rPr>
          <w:rFonts w:ascii="Times New Roman" w:hAnsi="Times New Roman" w:cs="Times New Roman"/>
        </w:rPr>
        <w:t>，我们有</w:t>
      </w:r>
    </w:p>
    <w:p w14:paraId="72462645" w14:textId="731E2098" w:rsidR="00C43EBE" w:rsidRPr="000022D7" w:rsidRDefault="00B13700" w:rsidP="00C43EBE">
      <w:pPr>
        <w:widowControl/>
        <w:snapToGrid w:val="0"/>
        <w:spacing w:line="360" w:lineRule="auto"/>
        <w:jc w:val="center"/>
        <w:rPr>
          <w:rFonts w:ascii="Times New Roman" w:hAnsi="Times New Roman" w:cs="Times New Roman"/>
        </w:rPr>
      </w:pPr>
      <w:r>
        <w:rPr>
          <w:rFonts w:ascii="Times New Roman" w:hAnsi="Times New Roman" w:cs="Times New Roman" w:hint="eastAsia"/>
        </w:rPr>
        <w:t>(12, 25) = 1, (1, 100) = 1, (1, 256) = 1.</w:t>
      </w:r>
    </w:p>
    <w:p w14:paraId="08372BCB" w14:textId="473548AC" w:rsidR="00C43EBE" w:rsidRPr="000022D7" w:rsidRDefault="00C43EBE" w:rsidP="00C43EBE">
      <w:pPr>
        <w:widowControl/>
        <w:snapToGrid w:val="0"/>
        <w:spacing w:line="360" w:lineRule="auto"/>
        <w:ind w:firstLineChars="300" w:firstLine="630"/>
        <w:jc w:val="left"/>
        <w:rPr>
          <w:rFonts w:ascii="Times New Roman" w:hAnsi="Times New Roman" w:cs="Times New Roman"/>
        </w:rPr>
      </w:pPr>
      <w:r w:rsidRPr="000022D7">
        <w:rPr>
          <w:rFonts w:ascii="Times New Roman" w:hAnsi="Times New Roman" w:cs="Times New Roman"/>
        </w:rPr>
        <w:t>所以整数</w:t>
      </w:r>
      <w:r w:rsidR="009272C0" w:rsidRPr="000F2999">
        <w:rPr>
          <w:rFonts w:ascii="Times New Roman" w:hAnsi="Times New Roman" w:cs="Times New Roman"/>
        </w:rPr>
        <w:t>12</w:t>
      </w:r>
      <w:r w:rsidR="009272C0">
        <w:rPr>
          <w:rFonts w:ascii="Times New Roman" w:hAnsi="Times New Roman" w:cs="Times New Roman" w:hint="eastAsia"/>
        </w:rPr>
        <w:t xml:space="preserve">, </w:t>
      </w:r>
      <w:r w:rsidR="009272C0" w:rsidRPr="000F2999">
        <w:rPr>
          <w:rFonts w:ascii="Times New Roman" w:hAnsi="Times New Roman" w:cs="Times New Roman"/>
        </w:rPr>
        <w:t>25</w:t>
      </w:r>
      <w:r w:rsidR="009272C0">
        <w:rPr>
          <w:rFonts w:ascii="Times New Roman" w:hAnsi="Times New Roman" w:cs="Times New Roman" w:hint="eastAsia"/>
        </w:rPr>
        <w:t xml:space="preserve">, </w:t>
      </w:r>
      <w:r w:rsidR="009272C0" w:rsidRPr="000F2999">
        <w:rPr>
          <w:rFonts w:ascii="Times New Roman" w:hAnsi="Times New Roman" w:cs="Times New Roman"/>
        </w:rPr>
        <w:t>100</w:t>
      </w:r>
      <w:r w:rsidR="009272C0">
        <w:rPr>
          <w:rFonts w:ascii="Times New Roman" w:hAnsi="Times New Roman" w:cs="Times New Roman" w:hint="eastAsia"/>
        </w:rPr>
        <w:t xml:space="preserve">, </w:t>
      </w:r>
      <w:r w:rsidR="009272C0" w:rsidRPr="000F2999">
        <w:rPr>
          <w:rFonts w:ascii="Times New Roman" w:hAnsi="Times New Roman" w:cs="Times New Roman"/>
        </w:rPr>
        <w:t>256</w:t>
      </w:r>
      <w:r w:rsidRPr="000022D7">
        <w:rPr>
          <w:rFonts w:ascii="Times New Roman" w:hAnsi="Times New Roman" w:cs="Times New Roman"/>
        </w:rPr>
        <w:t>的最大公因数为</w:t>
      </w:r>
      <w:r w:rsidR="00B13700">
        <w:rPr>
          <w:rFonts w:ascii="Times New Roman" w:hAnsi="Times New Roman" w:cs="Times New Roman" w:hint="eastAsia"/>
        </w:rPr>
        <w:t>1</w:t>
      </w:r>
      <w:r w:rsidRPr="000022D7">
        <w:rPr>
          <w:rFonts w:ascii="Times New Roman" w:hAnsi="Times New Roman" w:cs="Times New Roman"/>
        </w:rPr>
        <w:t>.</w:t>
      </w:r>
    </w:p>
    <w:p w14:paraId="4797AEA3" w14:textId="6231D3EF" w:rsidR="00C43EBE" w:rsidRPr="000022D7" w:rsidRDefault="00C43EBE" w:rsidP="00C43EBE">
      <w:pPr>
        <w:widowControl/>
        <w:snapToGrid w:val="0"/>
        <w:spacing w:line="360" w:lineRule="auto"/>
        <w:jc w:val="left"/>
        <w:rPr>
          <w:rFonts w:ascii="Times New Roman" w:hAnsi="Times New Roman" w:cs="Times New Roman"/>
        </w:rPr>
      </w:pPr>
      <w:r w:rsidRPr="000022D7">
        <w:rPr>
          <w:rFonts w:ascii="Times New Roman" w:hAnsi="Times New Roman" w:cs="Times New Roman"/>
        </w:rPr>
        <w:t xml:space="preserve">   </w:t>
      </w:r>
      <w:r w:rsidRPr="000022D7">
        <w:rPr>
          <w:rFonts w:ascii="Times New Roman" w:hAnsi="Times New Roman" w:cs="Times New Roman"/>
        </w:rPr>
        <w:t>同样，根据定理</w:t>
      </w:r>
      <w:r w:rsidR="005E28E6">
        <w:rPr>
          <w:rFonts w:ascii="Times New Roman" w:hAnsi="Times New Roman" w:cs="Times New Roman" w:hint="eastAsia"/>
        </w:rPr>
        <w:t>1.3.5</w:t>
      </w:r>
      <w:r w:rsidRPr="000022D7">
        <w:rPr>
          <w:rFonts w:ascii="Times New Roman" w:hAnsi="Times New Roman" w:cs="Times New Roman"/>
        </w:rPr>
        <w:t>，我们有</w:t>
      </w:r>
    </w:p>
    <w:p w14:paraId="11C4A050" w14:textId="77777777" w:rsidR="000F2999" w:rsidRDefault="00B13700" w:rsidP="00B13700">
      <w:pPr>
        <w:widowControl/>
        <w:snapToGrid w:val="0"/>
        <w:spacing w:line="360" w:lineRule="auto"/>
        <w:ind w:firstLine="2835"/>
        <w:rPr>
          <w:rFonts w:ascii="Times New Roman" w:hAnsi="Times New Roman" w:cs="Times New Roman"/>
        </w:rPr>
      </w:pPr>
      <w:r>
        <w:rPr>
          <w:rFonts w:ascii="Times New Roman" w:hAnsi="Times New Roman" w:cs="Times New Roman" w:hint="eastAsia"/>
        </w:rPr>
        <w:t>[12, 25] = 2</w:t>
      </w:r>
      <w:r w:rsidRPr="005A7571">
        <w:rPr>
          <w:rFonts w:ascii="Times New Roman" w:hAnsi="Times New Roman" w:cs="Times New Roman" w:hint="eastAsia"/>
          <w:vertAlign w:val="superscript"/>
        </w:rPr>
        <w:t>2</w:t>
      </w:r>
      <w:r>
        <w:rPr>
          <w:rFonts w:ascii="Times New Roman" w:hAnsi="Times New Roman" w:cs="Times New Roman"/>
        </w:rPr>
        <w:sym w:font="Wingdings" w:char="F09E"/>
      </w:r>
      <w:r>
        <w:rPr>
          <w:rFonts w:ascii="Times New Roman" w:hAnsi="Times New Roman" w:cs="Times New Roman" w:hint="eastAsia"/>
        </w:rPr>
        <w:t>3</w:t>
      </w:r>
      <w:r>
        <w:rPr>
          <w:rFonts w:ascii="Times New Roman" w:hAnsi="Times New Roman" w:cs="Times New Roman"/>
        </w:rPr>
        <w:sym w:font="Wingdings" w:char="F09E"/>
      </w:r>
      <w:r>
        <w:rPr>
          <w:rFonts w:ascii="Times New Roman" w:hAnsi="Times New Roman" w:cs="Times New Roman" w:hint="eastAsia"/>
        </w:rPr>
        <w:t>5</w:t>
      </w:r>
      <w:r w:rsidRPr="005A7571">
        <w:rPr>
          <w:rFonts w:ascii="Times New Roman" w:hAnsi="Times New Roman" w:cs="Times New Roman" w:hint="eastAsia"/>
          <w:vertAlign w:val="superscript"/>
        </w:rPr>
        <w:t>2</w:t>
      </w:r>
      <w:r>
        <w:rPr>
          <w:rFonts w:ascii="Times New Roman" w:hAnsi="Times New Roman" w:cs="Times New Roman" w:hint="eastAsia"/>
        </w:rPr>
        <w:t xml:space="preserve"> = </w:t>
      </w:r>
      <w:r w:rsidR="000F2999">
        <w:rPr>
          <w:rFonts w:ascii="Times New Roman" w:hAnsi="Times New Roman" w:cs="Times New Roman" w:hint="eastAsia"/>
        </w:rPr>
        <w:t>300</w:t>
      </w:r>
      <w:r>
        <w:rPr>
          <w:rFonts w:ascii="Times New Roman" w:hAnsi="Times New Roman" w:cs="Times New Roman" w:hint="eastAsia"/>
        </w:rPr>
        <w:t xml:space="preserve">, </w:t>
      </w:r>
    </w:p>
    <w:p w14:paraId="7C18BE06" w14:textId="77777777" w:rsidR="000F2999" w:rsidRDefault="000F2999" w:rsidP="00B13700">
      <w:pPr>
        <w:widowControl/>
        <w:snapToGrid w:val="0"/>
        <w:spacing w:line="360" w:lineRule="auto"/>
        <w:ind w:firstLine="2835"/>
        <w:rPr>
          <w:rFonts w:ascii="Times New Roman" w:hAnsi="Times New Roman" w:cs="Times New Roman"/>
        </w:rPr>
      </w:pPr>
      <w:r>
        <w:rPr>
          <w:rFonts w:ascii="Times New Roman" w:hAnsi="Times New Roman" w:cs="Times New Roman" w:hint="eastAsia"/>
        </w:rPr>
        <w:t>[300, 100]</w:t>
      </w:r>
      <w:r w:rsidR="00B13700">
        <w:rPr>
          <w:rFonts w:ascii="Times New Roman" w:hAnsi="Times New Roman" w:cs="Times New Roman" w:hint="eastAsia"/>
        </w:rPr>
        <w:t xml:space="preserve"> </w:t>
      </w:r>
      <w:r>
        <w:rPr>
          <w:rFonts w:ascii="Times New Roman" w:hAnsi="Times New Roman" w:cs="Times New Roman" w:hint="eastAsia"/>
        </w:rPr>
        <w:t>= 2</w:t>
      </w:r>
      <w:r w:rsidRPr="005A7571">
        <w:rPr>
          <w:rFonts w:ascii="Times New Roman" w:hAnsi="Times New Roman" w:cs="Times New Roman" w:hint="eastAsia"/>
          <w:vertAlign w:val="superscript"/>
        </w:rPr>
        <w:t>2</w:t>
      </w:r>
      <w:r>
        <w:rPr>
          <w:rFonts w:ascii="Times New Roman" w:hAnsi="Times New Roman" w:cs="Times New Roman"/>
        </w:rPr>
        <w:sym w:font="Wingdings" w:char="F09E"/>
      </w:r>
      <w:r>
        <w:rPr>
          <w:rFonts w:ascii="Times New Roman" w:hAnsi="Times New Roman" w:cs="Times New Roman" w:hint="eastAsia"/>
        </w:rPr>
        <w:t>3</w:t>
      </w:r>
      <w:r>
        <w:rPr>
          <w:rFonts w:ascii="Times New Roman" w:hAnsi="Times New Roman" w:cs="Times New Roman"/>
        </w:rPr>
        <w:sym w:font="Wingdings" w:char="F09E"/>
      </w:r>
      <w:r>
        <w:rPr>
          <w:rFonts w:ascii="Times New Roman" w:hAnsi="Times New Roman" w:cs="Times New Roman" w:hint="eastAsia"/>
        </w:rPr>
        <w:t>5</w:t>
      </w:r>
      <w:r w:rsidRPr="005A7571">
        <w:rPr>
          <w:rFonts w:ascii="Times New Roman" w:hAnsi="Times New Roman" w:cs="Times New Roman" w:hint="eastAsia"/>
          <w:vertAlign w:val="superscript"/>
        </w:rPr>
        <w:t>2</w:t>
      </w:r>
      <w:r>
        <w:rPr>
          <w:rFonts w:ascii="Times New Roman" w:hAnsi="Times New Roman" w:cs="Times New Roman" w:hint="eastAsia"/>
        </w:rPr>
        <w:t xml:space="preserve"> = 300,</w:t>
      </w:r>
    </w:p>
    <w:p w14:paraId="2E29D6EA" w14:textId="2E1C60BE" w:rsidR="00B13700" w:rsidRDefault="000F2999" w:rsidP="00B13700">
      <w:pPr>
        <w:widowControl/>
        <w:snapToGrid w:val="0"/>
        <w:spacing w:line="360" w:lineRule="auto"/>
        <w:ind w:firstLine="2835"/>
        <w:rPr>
          <w:rFonts w:ascii="Times New Roman" w:hAnsi="Times New Roman" w:cs="Times New Roman"/>
        </w:rPr>
      </w:pPr>
      <w:r>
        <w:rPr>
          <w:rFonts w:ascii="Times New Roman" w:hAnsi="Times New Roman" w:cs="Times New Roman" w:hint="eastAsia"/>
        </w:rPr>
        <w:t>[300, 256]</w:t>
      </w:r>
      <w:r w:rsidR="00B13700">
        <w:rPr>
          <w:rFonts w:ascii="Times New Roman" w:hAnsi="Times New Roman" w:cs="Times New Roman" w:hint="eastAsia"/>
        </w:rPr>
        <w:t xml:space="preserve"> </w:t>
      </w:r>
      <w:r>
        <w:rPr>
          <w:rFonts w:ascii="Times New Roman" w:hAnsi="Times New Roman" w:cs="Times New Roman" w:hint="eastAsia"/>
        </w:rPr>
        <w:t>= 2</w:t>
      </w:r>
      <w:r>
        <w:rPr>
          <w:rFonts w:ascii="Times New Roman" w:hAnsi="Times New Roman" w:cs="Times New Roman" w:hint="eastAsia"/>
          <w:vertAlign w:val="superscript"/>
        </w:rPr>
        <w:t>8</w:t>
      </w:r>
      <w:r>
        <w:rPr>
          <w:rFonts w:ascii="Times New Roman" w:hAnsi="Times New Roman" w:cs="Times New Roman"/>
        </w:rPr>
        <w:sym w:font="Wingdings" w:char="F09E"/>
      </w:r>
      <w:r>
        <w:rPr>
          <w:rFonts w:ascii="Times New Roman" w:hAnsi="Times New Roman" w:cs="Times New Roman" w:hint="eastAsia"/>
        </w:rPr>
        <w:t>3</w:t>
      </w:r>
      <w:r>
        <w:rPr>
          <w:rFonts w:ascii="Times New Roman" w:hAnsi="Times New Roman" w:cs="Times New Roman"/>
        </w:rPr>
        <w:sym w:font="Wingdings" w:char="F09E"/>
      </w:r>
      <w:r>
        <w:rPr>
          <w:rFonts w:ascii="Times New Roman" w:hAnsi="Times New Roman" w:cs="Times New Roman" w:hint="eastAsia"/>
        </w:rPr>
        <w:t>5</w:t>
      </w:r>
      <w:r w:rsidRPr="005A7571">
        <w:rPr>
          <w:rFonts w:ascii="Times New Roman" w:hAnsi="Times New Roman" w:cs="Times New Roman" w:hint="eastAsia"/>
          <w:vertAlign w:val="superscript"/>
        </w:rPr>
        <w:t>2</w:t>
      </w:r>
      <w:r>
        <w:rPr>
          <w:rFonts w:ascii="Times New Roman" w:hAnsi="Times New Roman" w:cs="Times New Roman" w:hint="eastAsia"/>
        </w:rPr>
        <w:t xml:space="preserve"> = 19200.</w:t>
      </w:r>
    </w:p>
    <w:p w14:paraId="03B9F360" w14:textId="25448CA7" w:rsidR="00C43EBE" w:rsidRPr="000022D7" w:rsidRDefault="00C43EBE" w:rsidP="00C43EBE">
      <w:pPr>
        <w:widowControl/>
        <w:snapToGrid w:val="0"/>
        <w:spacing w:line="360" w:lineRule="auto"/>
        <w:ind w:firstLineChars="250" w:firstLine="525"/>
        <w:jc w:val="left"/>
        <w:rPr>
          <w:rFonts w:ascii="Times New Roman" w:hAnsi="Times New Roman" w:cs="Times New Roman"/>
        </w:rPr>
      </w:pPr>
      <w:r w:rsidRPr="000022D7">
        <w:rPr>
          <w:rFonts w:ascii="Times New Roman" w:hAnsi="Times New Roman" w:cs="Times New Roman"/>
        </w:rPr>
        <w:t>所以整数</w:t>
      </w:r>
      <w:r w:rsidR="000F2999" w:rsidRPr="000F2999">
        <w:rPr>
          <w:rFonts w:ascii="Times New Roman" w:hAnsi="Times New Roman" w:cs="Times New Roman"/>
        </w:rPr>
        <w:t>12</w:t>
      </w:r>
      <w:r w:rsidR="009272C0">
        <w:rPr>
          <w:rFonts w:ascii="Times New Roman" w:hAnsi="Times New Roman" w:cs="Times New Roman" w:hint="eastAsia"/>
        </w:rPr>
        <w:t xml:space="preserve">, </w:t>
      </w:r>
      <w:r w:rsidR="000F2999" w:rsidRPr="000F2999">
        <w:rPr>
          <w:rFonts w:ascii="Times New Roman" w:hAnsi="Times New Roman" w:cs="Times New Roman"/>
        </w:rPr>
        <w:t>25</w:t>
      </w:r>
      <w:r w:rsidR="009272C0">
        <w:rPr>
          <w:rFonts w:ascii="Times New Roman" w:hAnsi="Times New Roman" w:cs="Times New Roman" w:hint="eastAsia"/>
        </w:rPr>
        <w:t xml:space="preserve">, </w:t>
      </w:r>
      <w:r w:rsidR="000F2999" w:rsidRPr="000F2999">
        <w:rPr>
          <w:rFonts w:ascii="Times New Roman" w:hAnsi="Times New Roman" w:cs="Times New Roman"/>
        </w:rPr>
        <w:t>100</w:t>
      </w:r>
      <w:r w:rsidR="009272C0">
        <w:rPr>
          <w:rFonts w:ascii="Times New Roman" w:hAnsi="Times New Roman" w:cs="Times New Roman" w:hint="eastAsia"/>
        </w:rPr>
        <w:t xml:space="preserve">, </w:t>
      </w:r>
      <w:r w:rsidR="000F2999" w:rsidRPr="000F2999">
        <w:rPr>
          <w:rFonts w:ascii="Times New Roman" w:hAnsi="Times New Roman" w:cs="Times New Roman"/>
        </w:rPr>
        <w:t>256</w:t>
      </w:r>
      <w:r w:rsidRPr="000022D7">
        <w:rPr>
          <w:rFonts w:ascii="Times New Roman" w:hAnsi="Times New Roman" w:cs="Times New Roman"/>
        </w:rPr>
        <w:t>的最小公倍数为</w:t>
      </w:r>
      <w:r w:rsidR="000F2999">
        <w:rPr>
          <w:rFonts w:ascii="Times New Roman" w:hAnsi="Times New Roman" w:cs="Times New Roman" w:hint="eastAsia"/>
        </w:rPr>
        <w:t>19</w:t>
      </w:r>
      <w:r w:rsidR="000F2999" w:rsidRPr="000022D7">
        <w:rPr>
          <w:rFonts w:ascii="Times New Roman" w:hAnsi="Times New Roman" w:cs="Times New Roman"/>
        </w:rPr>
        <w:t>200</w:t>
      </w:r>
      <w:r w:rsidRPr="000022D7">
        <w:rPr>
          <w:rFonts w:ascii="Times New Roman" w:hAnsi="Times New Roman" w:cs="Times New Roman"/>
        </w:rPr>
        <w:t>.</w:t>
      </w:r>
    </w:p>
    <w:p w14:paraId="0FBA508B" w14:textId="77777777" w:rsidR="00C43EBE" w:rsidRPr="000022D7" w:rsidRDefault="00C43EBE" w:rsidP="00C43EBE">
      <w:pPr>
        <w:widowControl/>
        <w:snapToGrid w:val="0"/>
        <w:spacing w:line="360" w:lineRule="auto"/>
        <w:jc w:val="left"/>
        <w:rPr>
          <w:rFonts w:ascii="Times New Roman" w:hAnsi="Times New Roman" w:cs="Times New Roman"/>
        </w:rPr>
      </w:pPr>
      <w:r w:rsidRPr="000022D7">
        <w:rPr>
          <w:rFonts w:ascii="Times New Roman" w:hAnsi="Times New Roman" w:cs="Times New Roman"/>
        </w:rPr>
        <w:t xml:space="preserve">    </w:t>
      </w:r>
    </w:p>
    <w:p w14:paraId="79B08D7B" w14:textId="51D4A5A7" w:rsidR="00C43EBE" w:rsidRPr="000022D7" w:rsidRDefault="00C43EBE" w:rsidP="00C43EBE">
      <w:pPr>
        <w:widowControl/>
        <w:snapToGrid w:val="0"/>
        <w:spacing w:line="360" w:lineRule="auto"/>
        <w:ind w:firstLineChars="200" w:firstLine="420"/>
        <w:jc w:val="left"/>
        <w:rPr>
          <w:rFonts w:ascii="Times New Roman" w:hAnsi="Times New Roman" w:cs="Times New Roman"/>
        </w:rPr>
      </w:pPr>
      <w:r w:rsidRPr="000022D7">
        <w:rPr>
          <w:rFonts w:ascii="Times New Roman" w:hAnsi="Times New Roman" w:cs="Times New Roman"/>
        </w:rPr>
        <w:t>利用整数的</w:t>
      </w:r>
      <w:r w:rsidR="00171062">
        <w:rPr>
          <w:rFonts w:ascii="Times New Roman" w:hAnsi="Times New Roman" w:cs="Times New Roman"/>
        </w:rPr>
        <w:t>唯一</w:t>
      </w:r>
      <w:r w:rsidRPr="000022D7">
        <w:rPr>
          <w:rFonts w:ascii="Times New Roman" w:hAnsi="Times New Roman" w:cs="Times New Roman"/>
        </w:rPr>
        <w:t>因数分解式，我们给出如下结果</w:t>
      </w:r>
      <w:r w:rsidRPr="000022D7">
        <w:rPr>
          <w:rFonts w:ascii="Times New Roman" w:hAnsi="Times New Roman" w:cs="Times New Roman"/>
        </w:rPr>
        <w:t xml:space="preserve">. </w:t>
      </w:r>
      <w:r w:rsidRPr="000022D7">
        <w:rPr>
          <w:rFonts w:ascii="Times New Roman" w:hAnsi="Times New Roman" w:cs="Times New Roman"/>
        </w:rPr>
        <w:t>该结果将用于原根的构造</w:t>
      </w:r>
      <w:r w:rsidRPr="000022D7">
        <w:rPr>
          <w:rFonts w:ascii="Times New Roman" w:hAnsi="Times New Roman" w:cs="Times New Roman"/>
        </w:rPr>
        <w:t>.</w:t>
      </w:r>
    </w:p>
    <w:p w14:paraId="05308F3D" w14:textId="51FFCDE8" w:rsidR="00C43EBE" w:rsidRPr="000022D7" w:rsidRDefault="00C43EBE" w:rsidP="00C43EBE">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5E28E6">
        <w:rPr>
          <w:rFonts w:ascii="Times New Roman" w:hAnsi="Times New Roman" w:cs="Times New Roman" w:hint="eastAsia"/>
          <w:b/>
        </w:rPr>
        <w:t>1.3.</w:t>
      </w:r>
      <w:r w:rsidRPr="000022D7">
        <w:rPr>
          <w:rFonts w:ascii="Times New Roman" w:hAnsi="Times New Roman" w:cs="Times New Roman"/>
          <w:b/>
        </w:rPr>
        <w:t xml:space="preserve">5 </w:t>
      </w:r>
      <w:r w:rsidRPr="000022D7">
        <w:rPr>
          <w:rFonts w:ascii="Times New Roman" w:hAnsi="Times New Roman" w:cs="Times New Roman"/>
        </w:rPr>
        <w:t>设</w:t>
      </w:r>
      <w:r w:rsidRPr="000022D7">
        <w:rPr>
          <w:rFonts w:ascii="Times New Roman" w:hAnsi="Times New Roman" w:cs="Times New Roman"/>
          <w:i/>
        </w:rPr>
        <w:t>a</w:t>
      </w:r>
      <w:r w:rsidRPr="000022D7">
        <w:rPr>
          <w:rFonts w:ascii="Times New Roman" w:hAnsi="Times New Roman" w:cs="Times New Roman"/>
        </w:rPr>
        <w:t>，</w:t>
      </w:r>
      <w:r w:rsidRPr="000022D7">
        <w:rPr>
          <w:rFonts w:ascii="Times New Roman" w:hAnsi="Times New Roman" w:cs="Times New Roman"/>
          <w:i/>
        </w:rPr>
        <w:t>b</w:t>
      </w:r>
      <w:r w:rsidRPr="000022D7">
        <w:rPr>
          <w:rFonts w:ascii="Times New Roman" w:hAnsi="Times New Roman" w:cs="Times New Roman"/>
        </w:rPr>
        <w:t>是两个正整数，则存在整数</w:t>
      </w:r>
      <w:r w:rsidRPr="000022D7">
        <w:rPr>
          <w:rFonts w:ascii="Times New Roman" w:hAnsi="Times New Roman" w:cs="Times New Roman"/>
          <w:position w:val="-10"/>
        </w:rPr>
        <w:object w:dxaOrig="1200" w:dyaOrig="320" w14:anchorId="097C2D8F">
          <v:shape id="_x0000_i1568" type="#_x0000_t75" style="width:59.7pt;height:16pt" o:ole="">
            <v:imagedata r:id="rId1016" o:title=""/>
          </v:shape>
          <o:OLEObject Type="Embed" ProgID="Equation.DSMT4" ShapeID="_x0000_i1568" DrawAspect="Content" ObjectID="_1791321366" r:id="rId1017"/>
        </w:object>
      </w:r>
      <w:r w:rsidRPr="000022D7">
        <w:rPr>
          <w:rFonts w:ascii="Times New Roman" w:hAnsi="Times New Roman" w:cs="Times New Roman"/>
        </w:rPr>
        <w:t>使得</w:t>
      </w:r>
    </w:p>
    <w:p w14:paraId="32F3CBD6" w14:textId="06F5D814" w:rsidR="00C43EBE" w:rsidRPr="000022D7" w:rsidRDefault="00C43EBE" w:rsidP="00C43EBE">
      <w:pPr>
        <w:widowControl/>
        <w:snapToGrid w:val="0"/>
        <w:spacing w:line="360" w:lineRule="auto"/>
        <w:ind w:firstLine="405"/>
        <w:jc w:val="center"/>
        <w:rPr>
          <w:rFonts w:ascii="Times New Roman" w:hAnsi="Times New Roman" w:cs="Times New Roman"/>
        </w:rPr>
      </w:pPr>
      <w:r w:rsidRPr="000022D7">
        <w:rPr>
          <w:rFonts w:ascii="Times New Roman" w:hAnsi="Times New Roman" w:cs="Times New Roman"/>
          <w:position w:val="-10"/>
        </w:rPr>
        <w:object w:dxaOrig="2580" w:dyaOrig="320" w14:anchorId="7BEC7780">
          <v:shape id="_x0000_i1569" type="#_x0000_t75" style="width:128pt;height:16pt" o:ole="">
            <v:imagedata r:id="rId1018" o:title=""/>
          </v:shape>
          <o:OLEObject Type="Embed" ProgID="Equation.DSMT4" ShapeID="_x0000_i1569" DrawAspect="Content" ObjectID="_1791321367" r:id="rId1019"/>
        </w:object>
      </w:r>
      <w:r w:rsidR="005E28E6">
        <w:rPr>
          <w:rFonts w:ascii="Times New Roman" w:hAnsi="Times New Roman" w:cs="Times New Roman" w:hint="eastAsia"/>
        </w:rPr>
        <w:t>.</w:t>
      </w:r>
    </w:p>
    <w:p w14:paraId="4DDF9ED1" w14:textId="77777777" w:rsidR="00C43EBE" w:rsidRPr="000022D7" w:rsidRDefault="00C43EBE" w:rsidP="00C43EBE">
      <w:pPr>
        <w:widowControl/>
        <w:snapToGrid w:val="0"/>
        <w:spacing w:line="360" w:lineRule="auto"/>
        <w:ind w:firstLineChars="196" w:firstLine="412"/>
        <w:jc w:val="left"/>
        <w:rPr>
          <w:rFonts w:ascii="Times New Roman" w:hAnsi="Times New Roman" w:cs="Times New Roman"/>
        </w:rPr>
      </w:pPr>
      <w:r w:rsidRPr="000022D7">
        <w:rPr>
          <w:rFonts w:ascii="Times New Roman" w:hAnsi="Times New Roman" w:cs="Times New Roman"/>
          <w:b/>
        </w:rPr>
        <w:t>证</w:t>
      </w:r>
      <w:r w:rsidRPr="000022D7">
        <w:rPr>
          <w:rFonts w:ascii="Times New Roman" w:hAnsi="Times New Roman" w:cs="Times New Roman"/>
          <w:b/>
        </w:rPr>
        <w:t xml:space="preserve"> </w:t>
      </w:r>
      <w:r w:rsidRPr="000022D7">
        <w:rPr>
          <w:rFonts w:ascii="Times New Roman" w:hAnsi="Times New Roman" w:cs="Times New Roman"/>
        </w:rPr>
        <w:t>设整数</w:t>
      </w:r>
      <w:r w:rsidRPr="000022D7">
        <w:rPr>
          <w:rFonts w:ascii="Times New Roman" w:hAnsi="Times New Roman" w:cs="Times New Roman"/>
          <w:i/>
        </w:rPr>
        <w:t>a</w:t>
      </w:r>
      <w:r w:rsidRPr="000022D7">
        <w:rPr>
          <w:rFonts w:ascii="Times New Roman" w:hAnsi="Times New Roman" w:cs="Times New Roman"/>
        </w:rPr>
        <w:t>，</w:t>
      </w:r>
      <w:r w:rsidRPr="000022D7">
        <w:rPr>
          <w:rFonts w:ascii="Times New Roman" w:hAnsi="Times New Roman" w:cs="Times New Roman"/>
          <w:i/>
        </w:rPr>
        <w:t>b</w:t>
      </w:r>
      <w:r w:rsidRPr="000022D7">
        <w:rPr>
          <w:rFonts w:ascii="Times New Roman" w:hAnsi="Times New Roman" w:cs="Times New Roman"/>
        </w:rPr>
        <w:t>有如下的因数分解式：</w:t>
      </w:r>
    </w:p>
    <w:p w14:paraId="16DC9C1C" w14:textId="77777777" w:rsidR="00C43EBE" w:rsidRPr="000022D7" w:rsidRDefault="00C43EBE" w:rsidP="00C43EBE">
      <w:pPr>
        <w:widowControl/>
        <w:snapToGrid w:val="0"/>
        <w:spacing w:line="360" w:lineRule="auto"/>
        <w:ind w:firstLineChars="196" w:firstLine="412"/>
        <w:jc w:val="center"/>
        <w:rPr>
          <w:rFonts w:ascii="Times New Roman" w:hAnsi="Times New Roman" w:cs="Times New Roman"/>
        </w:rPr>
      </w:pPr>
      <w:r w:rsidRPr="000022D7">
        <w:rPr>
          <w:rFonts w:ascii="Times New Roman" w:hAnsi="Times New Roman" w:cs="Times New Roman"/>
          <w:position w:val="-12"/>
        </w:rPr>
        <w:object w:dxaOrig="3120" w:dyaOrig="380" w14:anchorId="39B15E50">
          <v:shape id="_x0000_i1570" type="#_x0000_t75" style="width:156.3pt;height:19.1pt" o:ole="">
            <v:imagedata r:id="rId1020" o:title=""/>
          </v:shape>
          <o:OLEObject Type="Embed" ProgID="Equation.DSMT4" ShapeID="_x0000_i1570" DrawAspect="Content" ObjectID="_1791321368" r:id="rId1021"/>
        </w:object>
      </w:r>
    </w:p>
    <w:p w14:paraId="285D8C08" w14:textId="77777777" w:rsidR="00C43EBE" w:rsidRPr="000022D7" w:rsidRDefault="00C43EBE" w:rsidP="00C43EBE">
      <w:pPr>
        <w:widowControl/>
        <w:snapToGrid w:val="0"/>
        <w:spacing w:line="360" w:lineRule="auto"/>
        <w:ind w:firstLineChars="350" w:firstLine="735"/>
        <w:jc w:val="left"/>
        <w:rPr>
          <w:rFonts w:ascii="Times New Roman" w:hAnsi="Times New Roman" w:cs="Times New Roman"/>
        </w:rPr>
      </w:pPr>
      <w:r w:rsidRPr="000022D7">
        <w:rPr>
          <w:rFonts w:ascii="Times New Roman" w:hAnsi="Times New Roman" w:cs="Times New Roman"/>
        </w:rPr>
        <w:t>其中</w:t>
      </w:r>
      <w:r w:rsidRPr="000022D7">
        <w:rPr>
          <w:rFonts w:ascii="Times New Roman" w:hAnsi="Times New Roman" w:cs="Times New Roman"/>
          <w:position w:val="-12"/>
        </w:rPr>
        <w:object w:dxaOrig="4780" w:dyaOrig="360" w14:anchorId="647C03CB">
          <v:shape id="_x0000_i1571" type="#_x0000_t75" style="width:239.4pt;height:18.45pt" o:ole="">
            <v:imagedata r:id="rId1022" o:title=""/>
          </v:shape>
          <o:OLEObject Type="Embed" ProgID="Equation.DSMT4" ShapeID="_x0000_i1571" DrawAspect="Content" ObjectID="_1791321369" r:id="rId1023"/>
        </w:object>
      </w:r>
      <w:r w:rsidRPr="000022D7">
        <w:rPr>
          <w:rFonts w:ascii="Times New Roman" w:hAnsi="Times New Roman" w:cs="Times New Roman"/>
        </w:rPr>
        <w:t>.</w:t>
      </w:r>
    </w:p>
    <w:p w14:paraId="27D1C8AE" w14:textId="77777777" w:rsidR="00C43EBE" w:rsidRPr="000022D7" w:rsidRDefault="00C43EBE" w:rsidP="00C43EBE">
      <w:pPr>
        <w:widowControl/>
        <w:snapToGrid w:val="0"/>
        <w:spacing w:line="360" w:lineRule="auto"/>
        <w:ind w:firstLineChars="340" w:firstLine="714"/>
        <w:jc w:val="left"/>
        <w:rPr>
          <w:rFonts w:ascii="Times New Roman" w:hAnsi="Times New Roman" w:cs="Times New Roman"/>
        </w:rPr>
      </w:pPr>
      <w:r w:rsidRPr="000022D7">
        <w:rPr>
          <w:rFonts w:ascii="Times New Roman" w:hAnsi="Times New Roman" w:cs="Times New Roman"/>
        </w:rPr>
        <w:t>我们取</w:t>
      </w:r>
    </w:p>
    <w:p w14:paraId="360C7069" w14:textId="77777777" w:rsidR="00C43EBE" w:rsidRPr="000022D7" w:rsidRDefault="00C43EBE" w:rsidP="00C43EBE">
      <w:pPr>
        <w:widowControl/>
        <w:snapToGrid w:val="0"/>
        <w:spacing w:line="360" w:lineRule="auto"/>
        <w:ind w:firstLine="405"/>
        <w:jc w:val="center"/>
        <w:rPr>
          <w:rFonts w:ascii="Times New Roman" w:hAnsi="Times New Roman" w:cs="Times New Roman"/>
        </w:rPr>
      </w:pPr>
      <w:r w:rsidRPr="000022D7">
        <w:rPr>
          <w:rFonts w:ascii="Times New Roman" w:hAnsi="Times New Roman" w:cs="Times New Roman"/>
          <w:position w:val="-12"/>
        </w:rPr>
        <w:object w:dxaOrig="3440" w:dyaOrig="380" w14:anchorId="04AA6FB2">
          <v:shape id="_x0000_i1572" type="#_x0000_t75" style="width:172.3pt;height:19.1pt" o:ole="">
            <v:imagedata r:id="rId1024" o:title=""/>
          </v:shape>
          <o:OLEObject Type="Embed" ProgID="Equation.DSMT4" ShapeID="_x0000_i1572" DrawAspect="Content" ObjectID="_1791321370" r:id="rId1025"/>
        </w:object>
      </w:r>
    </w:p>
    <w:p w14:paraId="164144A3" w14:textId="77777777"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则整数</w:t>
      </w:r>
      <w:r w:rsidRPr="000022D7">
        <w:rPr>
          <w:rFonts w:ascii="Times New Roman" w:hAnsi="Times New Roman" w:cs="Times New Roman"/>
          <w:position w:val="-10"/>
        </w:rPr>
        <w:object w:dxaOrig="540" w:dyaOrig="320" w14:anchorId="198BB730">
          <v:shape id="_x0000_i1573" type="#_x0000_t75" style="width:27.1pt;height:16pt" o:ole="">
            <v:imagedata r:id="rId1026" o:title=""/>
          </v:shape>
          <o:OLEObject Type="Embed" ProgID="Equation.DSMT4" ShapeID="_x0000_i1573" DrawAspect="Content" ObjectID="_1791321371" r:id="rId1027"/>
        </w:object>
      </w:r>
      <w:r w:rsidRPr="000022D7">
        <w:rPr>
          <w:rFonts w:ascii="Times New Roman" w:hAnsi="Times New Roman" w:cs="Times New Roman"/>
        </w:rPr>
        <w:t>即为所求</w:t>
      </w:r>
      <w:r w:rsidRPr="000022D7">
        <w:rPr>
          <w:rFonts w:ascii="Times New Roman" w:hAnsi="Times New Roman" w:cs="Times New Roman"/>
        </w:rPr>
        <w:t>.</w:t>
      </w:r>
    </w:p>
    <w:p w14:paraId="60F2E88B" w14:textId="77777777" w:rsidR="00C43EBE" w:rsidRPr="000022D7" w:rsidRDefault="00C43EBE" w:rsidP="00C43EBE">
      <w:pPr>
        <w:widowControl/>
        <w:snapToGrid w:val="0"/>
        <w:spacing w:line="360" w:lineRule="auto"/>
        <w:ind w:firstLine="420"/>
        <w:jc w:val="left"/>
        <w:rPr>
          <w:rFonts w:ascii="Times New Roman" w:hAnsi="Times New Roman" w:cs="Times New Roman"/>
          <w:b/>
        </w:rPr>
      </w:pPr>
    </w:p>
    <w:p w14:paraId="74F7B0CA" w14:textId="7222604A" w:rsidR="00C43EBE" w:rsidRPr="000022D7" w:rsidRDefault="00C43EBE" w:rsidP="00677ADF">
      <w:pPr>
        <w:widowControl/>
        <w:snapToGrid w:val="0"/>
        <w:spacing w:line="360" w:lineRule="auto"/>
        <w:jc w:val="left"/>
        <w:rPr>
          <w:rFonts w:ascii="Times New Roman" w:hAnsi="Times New Roman" w:cs="Times New Roman"/>
        </w:rPr>
      </w:pPr>
      <w:r w:rsidRPr="000022D7">
        <w:rPr>
          <w:rFonts w:ascii="Times New Roman" w:hAnsi="Times New Roman" w:cs="Times New Roman"/>
          <w:b/>
        </w:rPr>
        <w:t>例</w:t>
      </w:r>
      <w:r w:rsidR="005E28E6">
        <w:rPr>
          <w:rFonts w:ascii="Times New Roman" w:hAnsi="Times New Roman" w:cs="Times New Roman" w:hint="eastAsia"/>
          <w:b/>
        </w:rPr>
        <w:t>1.3.</w:t>
      </w:r>
      <w:r w:rsidRPr="000022D7">
        <w:rPr>
          <w:rFonts w:ascii="Times New Roman" w:hAnsi="Times New Roman" w:cs="Times New Roman"/>
          <w:b/>
        </w:rPr>
        <w:t xml:space="preserve">6 </w:t>
      </w:r>
      <w:r w:rsidRPr="000022D7">
        <w:rPr>
          <w:rFonts w:ascii="Times New Roman" w:hAnsi="Times New Roman" w:cs="Times New Roman"/>
        </w:rPr>
        <w:t>设</w:t>
      </w:r>
      <w:r w:rsidR="001A7474">
        <w:rPr>
          <w:rFonts w:ascii="Times New Roman" w:hAnsi="Times New Roman" w:cs="Times New Roman" w:hint="eastAsia"/>
        </w:rPr>
        <w:t xml:space="preserve"> </w:t>
      </w:r>
      <w:r w:rsidR="001A7474" w:rsidRPr="003453CD">
        <w:rPr>
          <w:rFonts w:ascii="Times New Roman" w:hAnsi="Times New Roman" w:cs="Times New Roman"/>
          <w:i/>
          <w:iCs/>
        </w:rPr>
        <w:t>a</w:t>
      </w:r>
      <w:r w:rsidR="001A7474">
        <w:rPr>
          <w:rFonts w:ascii="Times New Roman" w:hAnsi="Times New Roman" w:cs="Times New Roman" w:hint="eastAsia"/>
        </w:rPr>
        <w:t xml:space="preserve"> = 2</w:t>
      </w:r>
      <w:r w:rsidR="001A7474" w:rsidRPr="003453CD">
        <w:rPr>
          <w:rFonts w:ascii="Times New Roman" w:hAnsi="Times New Roman" w:cs="Times New Roman"/>
          <w:vertAlign w:val="superscript"/>
        </w:rPr>
        <w:t>2</w:t>
      </w:r>
      <w:r w:rsidR="001A7474">
        <w:rPr>
          <w:rFonts w:ascii="Times New Roman" w:hAnsi="Times New Roman" w:cs="Times New Roman"/>
        </w:rPr>
        <w:sym w:font="Wingdings" w:char="F09E"/>
      </w:r>
      <w:r w:rsidR="001A7474">
        <w:rPr>
          <w:rFonts w:ascii="Times New Roman" w:hAnsi="Times New Roman" w:cs="Times New Roman" w:hint="eastAsia"/>
        </w:rPr>
        <w:t>3</w:t>
      </w:r>
      <w:r w:rsidR="001A7474" w:rsidRPr="003453CD">
        <w:rPr>
          <w:rFonts w:ascii="Times New Roman" w:hAnsi="Times New Roman" w:cs="Times New Roman"/>
          <w:vertAlign w:val="superscript"/>
        </w:rPr>
        <w:t>3</w:t>
      </w:r>
      <w:r w:rsidR="001A7474">
        <w:rPr>
          <w:rFonts w:ascii="Times New Roman" w:hAnsi="Times New Roman" w:cs="Times New Roman"/>
        </w:rPr>
        <w:sym w:font="Wingdings" w:char="F09E"/>
      </w:r>
      <w:r w:rsidR="001A7474">
        <w:rPr>
          <w:rFonts w:ascii="Times New Roman" w:hAnsi="Times New Roman" w:cs="Times New Roman" w:hint="eastAsia"/>
        </w:rPr>
        <w:t>5</w:t>
      </w:r>
      <w:r w:rsidR="001A7474" w:rsidRPr="003453CD">
        <w:rPr>
          <w:rFonts w:ascii="Times New Roman" w:hAnsi="Times New Roman" w:cs="Times New Roman"/>
          <w:vertAlign w:val="superscript"/>
        </w:rPr>
        <w:t>4</w:t>
      </w:r>
      <w:r w:rsidR="001A7474">
        <w:rPr>
          <w:rFonts w:ascii="Times New Roman" w:hAnsi="Times New Roman" w:cs="Times New Roman"/>
        </w:rPr>
        <w:sym w:font="Wingdings" w:char="F09E"/>
      </w:r>
      <w:r w:rsidR="001A7474">
        <w:rPr>
          <w:rFonts w:ascii="Times New Roman" w:hAnsi="Times New Roman" w:cs="Times New Roman" w:hint="eastAsia"/>
        </w:rPr>
        <w:t>7</w:t>
      </w:r>
      <w:r w:rsidR="001A7474" w:rsidRPr="003453CD">
        <w:rPr>
          <w:rFonts w:ascii="Times New Roman" w:hAnsi="Times New Roman" w:cs="Times New Roman"/>
          <w:vertAlign w:val="superscript"/>
        </w:rPr>
        <w:t>5</w:t>
      </w:r>
      <w:r w:rsidR="001A7474">
        <w:rPr>
          <w:rFonts w:ascii="Times New Roman" w:hAnsi="Times New Roman" w:cs="Times New Roman"/>
        </w:rPr>
        <w:sym w:font="Wingdings" w:char="F09E"/>
      </w:r>
      <w:r w:rsidR="001A7474">
        <w:rPr>
          <w:rFonts w:ascii="Times New Roman" w:hAnsi="Times New Roman" w:cs="Times New Roman" w:hint="eastAsia"/>
        </w:rPr>
        <w:t>11</w:t>
      </w:r>
      <w:r w:rsidR="001A7474" w:rsidRPr="003453CD">
        <w:rPr>
          <w:rFonts w:ascii="Times New Roman" w:hAnsi="Times New Roman" w:cs="Times New Roman"/>
          <w:vertAlign w:val="superscript"/>
        </w:rPr>
        <w:t>6</w:t>
      </w:r>
      <w:r w:rsidR="001A7474">
        <w:rPr>
          <w:rFonts w:ascii="Times New Roman" w:hAnsi="Times New Roman" w:cs="Times New Roman" w:hint="eastAsia"/>
        </w:rPr>
        <w:t xml:space="preserve">, </w:t>
      </w:r>
      <w:r w:rsidR="001A7474">
        <w:rPr>
          <w:rFonts w:ascii="Times New Roman" w:hAnsi="Times New Roman" w:cs="Times New Roman" w:hint="eastAsia"/>
          <w:i/>
          <w:iCs/>
        </w:rPr>
        <w:t>b</w:t>
      </w:r>
      <w:r w:rsidR="001A7474">
        <w:rPr>
          <w:rFonts w:ascii="Times New Roman" w:hAnsi="Times New Roman" w:cs="Times New Roman" w:hint="eastAsia"/>
        </w:rPr>
        <w:t xml:space="preserve"> = 2</w:t>
      </w:r>
      <w:r w:rsidR="001A7474">
        <w:rPr>
          <w:rFonts w:ascii="Times New Roman" w:hAnsi="Times New Roman" w:cs="Times New Roman" w:hint="eastAsia"/>
          <w:vertAlign w:val="superscript"/>
        </w:rPr>
        <w:t>6</w:t>
      </w:r>
      <w:r w:rsidR="001A7474">
        <w:rPr>
          <w:rFonts w:ascii="Times New Roman" w:hAnsi="Times New Roman" w:cs="Times New Roman"/>
        </w:rPr>
        <w:sym w:font="Wingdings" w:char="F09E"/>
      </w:r>
      <w:r w:rsidR="001A7474">
        <w:rPr>
          <w:rFonts w:ascii="Times New Roman" w:hAnsi="Times New Roman" w:cs="Times New Roman" w:hint="eastAsia"/>
        </w:rPr>
        <w:t>3</w:t>
      </w:r>
      <w:r w:rsidR="001A7474">
        <w:rPr>
          <w:rFonts w:ascii="Times New Roman" w:hAnsi="Times New Roman" w:cs="Times New Roman" w:hint="eastAsia"/>
          <w:vertAlign w:val="superscript"/>
        </w:rPr>
        <w:t>5</w:t>
      </w:r>
      <w:r w:rsidR="001A7474">
        <w:rPr>
          <w:rFonts w:ascii="Times New Roman" w:hAnsi="Times New Roman" w:cs="Times New Roman"/>
        </w:rPr>
        <w:sym w:font="Wingdings" w:char="F09E"/>
      </w:r>
      <w:r w:rsidR="001A7474">
        <w:rPr>
          <w:rFonts w:ascii="Times New Roman" w:hAnsi="Times New Roman" w:cs="Times New Roman" w:hint="eastAsia"/>
        </w:rPr>
        <w:t>5</w:t>
      </w:r>
      <w:r w:rsidR="001A7474" w:rsidRPr="005A7571">
        <w:rPr>
          <w:rFonts w:ascii="Times New Roman" w:hAnsi="Times New Roman" w:cs="Times New Roman" w:hint="eastAsia"/>
          <w:vertAlign w:val="superscript"/>
        </w:rPr>
        <w:t>4</w:t>
      </w:r>
      <w:r w:rsidR="001A7474">
        <w:rPr>
          <w:rFonts w:ascii="Times New Roman" w:hAnsi="Times New Roman" w:cs="Times New Roman"/>
        </w:rPr>
        <w:sym w:font="Wingdings" w:char="F09E"/>
      </w:r>
      <w:r w:rsidR="001A7474">
        <w:rPr>
          <w:rFonts w:ascii="Times New Roman" w:hAnsi="Times New Roman" w:cs="Times New Roman" w:hint="eastAsia"/>
        </w:rPr>
        <w:t>7</w:t>
      </w:r>
      <w:r w:rsidR="001A7474">
        <w:rPr>
          <w:rFonts w:ascii="Times New Roman" w:hAnsi="Times New Roman" w:cs="Times New Roman" w:hint="eastAsia"/>
          <w:vertAlign w:val="superscript"/>
        </w:rPr>
        <w:t>3</w:t>
      </w:r>
      <w:r w:rsidR="001A7474">
        <w:rPr>
          <w:rFonts w:ascii="Times New Roman" w:hAnsi="Times New Roman" w:cs="Times New Roman"/>
        </w:rPr>
        <w:sym w:font="Wingdings" w:char="F09E"/>
      </w:r>
      <w:r w:rsidR="001A7474">
        <w:rPr>
          <w:rFonts w:ascii="Times New Roman" w:hAnsi="Times New Roman" w:cs="Times New Roman" w:hint="eastAsia"/>
        </w:rPr>
        <w:t>11</w:t>
      </w:r>
      <w:r w:rsidR="001A7474">
        <w:rPr>
          <w:rFonts w:ascii="Times New Roman" w:hAnsi="Times New Roman" w:cs="Times New Roman" w:hint="eastAsia"/>
          <w:vertAlign w:val="superscript"/>
        </w:rPr>
        <w:t>2</w:t>
      </w:r>
      <w:r w:rsidR="001A7474">
        <w:rPr>
          <w:rFonts w:ascii="Times New Roman" w:hAnsi="Times New Roman" w:cs="Times New Roman" w:hint="eastAsia"/>
        </w:rPr>
        <w:t>.</w:t>
      </w:r>
    </w:p>
    <w:p w14:paraId="5D461AFC" w14:textId="77777777"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我们取</w:t>
      </w:r>
    </w:p>
    <w:p w14:paraId="65861B13" w14:textId="2BD4EC4C" w:rsidR="00C43EBE" w:rsidRPr="000022D7" w:rsidRDefault="001A7474" w:rsidP="00C43EBE">
      <w:pPr>
        <w:widowControl/>
        <w:snapToGrid w:val="0"/>
        <w:spacing w:line="360" w:lineRule="auto"/>
        <w:ind w:firstLine="420"/>
        <w:jc w:val="center"/>
        <w:rPr>
          <w:rFonts w:ascii="Times New Roman" w:hAnsi="Times New Roman" w:cs="Times New Roman"/>
        </w:rPr>
      </w:pPr>
      <w:r>
        <w:rPr>
          <w:rFonts w:ascii="Times New Roman" w:hAnsi="Times New Roman" w:cs="Times New Roman" w:hint="eastAsia"/>
          <w:i/>
          <w:iCs/>
        </w:rPr>
        <w:t>a</w:t>
      </w:r>
      <w:r>
        <w:rPr>
          <w:rFonts w:ascii="Times New Roman" w:hAnsi="Times New Roman" w:cs="Times New Roman" w:hint="eastAsia"/>
        </w:rPr>
        <w:t>' = 2</w:t>
      </w:r>
      <w:r>
        <w:rPr>
          <w:rFonts w:ascii="Times New Roman" w:hAnsi="Times New Roman" w:cs="Times New Roman" w:hint="eastAsia"/>
          <w:vertAlign w:val="superscript"/>
        </w:rPr>
        <w:t>6</w:t>
      </w:r>
      <w:r>
        <w:rPr>
          <w:rFonts w:ascii="Times New Roman" w:hAnsi="Times New Roman" w:cs="Times New Roman"/>
        </w:rPr>
        <w:sym w:font="Wingdings" w:char="F09E"/>
      </w:r>
      <w:r>
        <w:rPr>
          <w:rFonts w:ascii="Times New Roman" w:hAnsi="Times New Roman" w:cs="Times New Roman" w:hint="eastAsia"/>
        </w:rPr>
        <w:t>3</w:t>
      </w:r>
      <w:r>
        <w:rPr>
          <w:rFonts w:ascii="Times New Roman" w:hAnsi="Times New Roman" w:cs="Times New Roman" w:hint="eastAsia"/>
          <w:vertAlign w:val="superscript"/>
        </w:rPr>
        <w:t>5</w:t>
      </w:r>
      <w:r>
        <w:rPr>
          <w:rFonts w:ascii="Times New Roman" w:hAnsi="Times New Roman" w:cs="Times New Roman"/>
        </w:rPr>
        <w:sym w:font="Wingdings" w:char="F09E"/>
      </w:r>
      <w:r>
        <w:rPr>
          <w:rFonts w:ascii="Times New Roman" w:hAnsi="Times New Roman" w:cs="Times New Roman" w:hint="eastAsia"/>
        </w:rPr>
        <w:t>5</w:t>
      </w:r>
      <w:r w:rsidRPr="005A7571">
        <w:rPr>
          <w:rFonts w:ascii="Times New Roman" w:hAnsi="Times New Roman" w:cs="Times New Roman" w:hint="eastAsia"/>
          <w:vertAlign w:val="superscript"/>
        </w:rPr>
        <w:t>4</w:t>
      </w:r>
      <w:r>
        <w:rPr>
          <w:rFonts w:ascii="Times New Roman" w:hAnsi="Times New Roman" w:cs="Times New Roman" w:hint="eastAsia"/>
        </w:rPr>
        <w:t xml:space="preserve">, </w:t>
      </w:r>
      <w:r>
        <w:rPr>
          <w:rFonts w:ascii="Times New Roman" w:hAnsi="Times New Roman" w:cs="Times New Roman" w:hint="eastAsia"/>
          <w:i/>
          <w:iCs/>
        </w:rPr>
        <w:t>b</w:t>
      </w:r>
      <w:r>
        <w:rPr>
          <w:rFonts w:ascii="Times New Roman" w:hAnsi="Times New Roman" w:cs="Times New Roman" w:hint="eastAsia"/>
        </w:rPr>
        <w:t>' = 7</w:t>
      </w:r>
      <w:r w:rsidRPr="005A7571">
        <w:rPr>
          <w:rFonts w:ascii="Times New Roman" w:hAnsi="Times New Roman" w:cs="Times New Roman" w:hint="eastAsia"/>
          <w:vertAlign w:val="superscript"/>
        </w:rPr>
        <w:t>5</w:t>
      </w:r>
      <w:r>
        <w:rPr>
          <w:rFonts w:ascii="Times New Roman" w:hAnsi="Times New Roman" w:cs="Times New Roman"/>
        </w:rPr>
        <w:sym w:font="Wingdings" w:char="F09E"/>
      </w:r>
      <w:r>
        <w:rPr>
          <w:rFonts w:ascii="Times New Roman" w:hAnsi="Times New Roman" w:cs="Times New Roman" w:hint="eastAsia"/>
        </w:rPr>
        <w:t>11</w:t>
      </w:r>
      <w:r w:rsidRPr="005A7571">
        <w:rPr>
          <w:rFonts w:ascii="Times New Roman" w:hAnsi="Times New Roman" w:cs="Times New Roman" w:hint="eastAsia"/>
          <w:vertAlign w:val="superscript"/>
        </w:rPr>
        <w:t>6</w:t>
      </w:r>
      <w:r>
        <w:rPr>
          <w:rFonts w:ascii="Times New Roman" w:hAnsi="Times New Roman" w:cs="Times New Roman" w:hint="eastAsia"/>
        </w:rPr>
        <w:t>.</w:t>
      </w:r>
    </w:p>
    <w:p w14:paraId="64C98676" w14:textId="77777777" w:rsidR="00C43EBE" w:rsidRPr="000022D7" w:rsidRDefault="00C43EBE" w:rsidP="00C43EBE">
      <w:pPr>
        <w:widowControl/>
        <w:snapToGrid w:val="0"/>
        <w:spacing w:line="360" w:lineRule="auto"/>
        <w:ind w:firstLineChars="400" w:firstLine="840"/>
        <w:jc w:val="left"/>
        <w:rPr>
          <w:rFonts w:ascii="Times New Roman" w:hAnsi="Times New Roman" w:cs="Times New Roman"/>
        </w:rPr>
      </w:pPr>
      <w:r w:rsidRPr="000022D7">
        <w:rPr>
          <w:rFonts w:ascii="Times New Roman" w:hAnsi="Times New Roman" w:cs="Times New Roman"/>
        </w:rPr>
        <w:t>则有</w:t>
      </w:r>
    </w:p>
    <w:p w14:paraId="22383F8D" w14:textId="2279EB5D" w:rsidR="00C43EBE" w:rsidRDefault="001A7474" w:rsidP="00C43EBE">
      <w:pPr>
        <w:widowControl/>
        <w:snapToGrid w:val="0"/>
        <w:spacing w:line="360" w:lineRule="auto"/>
        <w:jc w:val="center"/>
        <w:rPr>
          <w:rFonts w:ascii="Times New Roman" w:hAnsi="Times New Roman" w:cs="Times New Roman"/>
        </w:rPr>
      </w:pPr>
      <w:r>
        <w:rPr>
          <w:rFonts w:ascii="Times New Roman" w:hAnsi="Times New Roman" w:cs="Times New Roman" w:hint="eastAsia"/>
          <w:i/>
          <w:iCs/>
        </w:rPr>
        <w:t>a</w:t>
      </w:r>
      <w:r>
        <w:rPr>
          <w:rFonts w:ascii="Times New Roman" w:hAnsi="Times New Roman" w:cs="Times New Roman" w:hint="eastAsia"/>
        </w:rPr>
        <w:t>'</w:t>
      </w:r>
      <w:r>
        <w:rPr>
          <w:rFonts w:ascii="Times New Roman" w:hAnsi="Times New Roman" w:cs="Times New Roman" w:hint="eastAsia"/>
        </w:rPr>
        <w:sym w:font="Wingdings" w:char="F09E"/>
      </w:r>
      <w:r w:rsidRPr="001A7474">
        <w:rPr>
          <w:rFonts w:ascii="Times New Roman" w:hAnsi="Times New Roman" w:cs="Times New Roman" w:hint="eastAsia"/>
          <w:i/>
          <w:iCs/>
        </w:rPr>
        <w:t xml:space="preserve"> </w:t>
      </w:r>
      <w:r>
        <w:rPr>
          <w:rFonts w:ascii="Times New Roman" w:hAnsi="Times New Roman" w:cs="Times New Roman" w:hint="eastAsia"/>
          <w:i/>
          <w:iCs/>
        </w:rPr>
        <w:t>b</w:t>
      </w:r>
      <w:r>
        <w:rPr>
          <w:rFonts w:ascii="Times New Roman" w:hAnsi="Times New Roman" w:cs="Times New Roman" w:hint="eastAsia"/>
        </w:rPr>
        <w:t>' = 2</w:t>
      </w:r>
      <w:r>
        <w:rPr>
          <w:rFonts w:ascii="Times New Roman" w:hAnsi="Times New Roman" w:cs="Times New Roman" w:hint="eastAsia"/>
          <w:vertAlign w:val="superscript"/>
        </w:rPr>
        <w:t>6</w:t>
      </w:r>
      <w:r>
        <w:rPr>
          <w:rFonts w:ascii="Times New Roman" w:hAnsi="Times New Roman" w:cs="Times New Roman"/>
        </w:rPr>
        <w:sym w:font="Wingdings" w:char="F09E"/>
      </w:r>
      <w:r>
        <w:rPr>
          <w:rFonts w:ascii="Times New Roman" w:hAnsi="Times New Roman" w:cs="Times New Roman" w:hint="eastAsia"/>
        </w:rPr>
        <w:t>3</w:t>
      </w:r>
      <w:r>
        <w:rPr>
          <w:rFonts w:ascii="Times New Roman" w:hAnsi="Times New Roman" w:cs="Times New Roman" w:hint="eastAsia"/>
          <w:vertAlign w:val="superscript"/>
        </w:rPr>
        <w:t>5</w:t>
      </w:r>
      <w:r>
        <w:rPr>
          <w:rFonts w:ascii="Times New Roman" w:hAnsi="Times New Roman" w:cs="Times New Roman"/>
        </w:rPr>
        <w:sym w:font="Wingdings" w:char="F09E"/>
      </w:r>
      <w:r>
        <w:rPr>
          <w:rFonts w:ascii="Times New Roman" w:hAnsi="Times New Roman" w:cs="Times New Roman" w:hint="eastAsia"/>
        </w:rPr>
        <w:t>5</w:t>
      </w:r>
      <w:r w:rsidRPr="005A7571">
        <w:rPr>
          <w:rFonts w:ascii="Times New Roman" w:hAnsi="Times New Roman" w:cs="Times New Roman" w:hint="eastAsia"/>
          <w:vertAlign w:val="superscript"/>
        </w:rPr>
        <w:t>4</w:t>
      </w:r>
      <w:r>
        <w:rPr>
          <w:rFonts w:ascii="Times New Roman" w:hAnsi="Times New Roman" w:cs="Times New Roman" w:hint="eastAsia"/>
        </w:rPr>
        <w:sym w:font="Wingdings" w:char="F09E"/>
      </w:r>
      <w:r>
        <w:rPr>
          <w:rFonts w:ascii="Times New Roman" w:hAnsi="Times New Roman" w:cs="Times New Roman" w:hint="eastAsia"/>
        </w:rPr>
        <w:t>7</w:t>
      </w:r>
      <w:r w:rsidRPr="005A7571">
        <w:rPr>
          <w:rFonts w:ascii="Times New Roman" w:hAnsi="Times New Roman" w:cs="Times New Roman" w:hint="eastAsia"/>
          <w:vertAlign w:val="superscript"/>
        </w:rPr>
        <w:t>5</w:t>
      </w:r>
      <w:r>
        <w:rPr>
          <w:rFonts w:ascii="Times New Roman" w:hAnsi="Times New Roman" w:cs="Times New Roman"/>
        </w:rPr>
        <w:sym w:font="Wingdings" w:char="F09E"/>
      </w:r>
      <w:r>
        <w:rPr>
          <w:rFonts w:ascii="Times New Roman" w:hAnsi="Times New Roman" w:cs="Times New Roman" w:hint="eastAsia"/>
        </w:rPr>
        <w:t>11</w:t>
      </w:r>
      <w:r w:rsidRPr="005A7571">
        <w:rPr>
          <w:rFonts w:ascii="Times New Roman" w:hAnsi="Times New Roman" w:cs="Times New Roman" w:hint="eastAsia"/>
          <w:vertAlign w:val="superscript"/>
        </w:rPr>
        <w:t>6</w:t>
      </w:r>
      <w:r w:rsidR="00805F96">
        <w:rPr>
          <w:rFonts w:ascii="Times New Roman" w:hAnsi="Times New Roman" w:cs="Times New Roman" w:hint="eastAsia"/>
        </w:rPr>
        <w:t xml:space="preserve"> = [</w:t>
      </w:r>
      <w:r w:rsidR="00805F96" w:rsidRPr="003453CD">
        <w:rPr>
          <w:rFonts w:ascii="Times New Roman" w:hAnsi="Times New Roman" w:cs="Times New Roman"/>
          <w:i/>
          <w:iCs/>
        </w:rPr>
        <w:t>a</w:t>
      </w:r>
      <w:r w:rsidR="00805F96">
        <w:rPr>
          <w:rFonts w:ascii="Times New Roman" w:hAnsi="Times New Roman" w:cs="Times New Roman" w:hint="eastAsia"/>
        </w:rPr>
        <w:t xml:space="preserve">, </w:t>
      </w:r>
      <w:r w:rsidR="00805F96" w:rsidRPr="003453CD">
        <w:rPr>
          <w:rFonts w:ascii="Times New Roman" w:hAnsi="Times New Roman" w:cs="Times New Roman"/>
          <w:i/>
          <w:iCs/>
        </w:rPr>
        <w:t>b</w:t>
      </w:r>
      <w:r w:rsidR="00805F96">
        <w:rPr>
          <w:rFonts w:ascii="Times New Roman" w:hAnsi="Times New Roman" w:cs="Times New Roman" w:hint="eastAsia"/>
        </w:rPr>
        <w:t>]</w:t>
      </w:r>
      <w:r>
        <w:rPr>
          <w:rFonts w:ascii="Times New Roman" w:hAnsi="Times New Roman" w:cs="Times New Roman" w:hint="eastAsia"/>
        </w:rPr>
        <w:t>.</w:t>
      </w:r>
    </w:p>
    <w:p w14:paraId="14E0F3D6" w14:textId="77777777" w:rsidR="00FD3ECF" w:rsidRDefault="00FD3ECF" w:rsidP="00C43EBE">
      <w:pPr>
        <w:widowControl/>
        <w:snapToGrid w:val="0"/>
        <w:spacing w:line="360" w:lineRule="auto"/>
        <w:jc w:val="center"/>
        <w:rPr>
          <w:rFonts w:ascii="Times New Roman" w:hAnsi="Times New Roman" w:cs="Times New Roman"/>
        </w:rPr>
      </w:pPr>
    </w:p>
    <w:p w14:paraId="0A5C64A5" w14:textId="2CC30DCB" w:rsidR="00FD3ECF" w:rsidRDefault="00FD3ECF" w:rsidP="00C43EBE">
      <w:pPr>
        <w:widowControl/>
        <w:snapToGrid w:val="0"/>
        <w:spacing w:line="360" w:lineRule="auto"/>
        <w:jc w:val="center"/>
        <w:rPr>
          <w:ins w:id="7" w:author="1030824397@qq.com" w:date="2024-10-25T00:11:00Z"/>
          <w:rFonts w:ascii="Times New Roman" w:hAnsi="Times New Roman" w:cs="Times New Roman"/>
        </w:rPr>
      </w:pPr>
    </w:p>
    <w:p w14:paraId="51F4F418" w14:textId="77777777" w:rsidR="009F5EEA" w:rsidRDefault="009F5EEA" w:rsidP="00C43EBE">
      <w:pPr>
        <w:widowControl/>
        <w:snapToGrid w:val="0"/>
        <w:spacing w:line="360" w:lineRule="auto"/>
        <w:jc w:val="center"/>
        <w:rPr>
          <w:rFonts w:ascii="Times New Roman" w:hAnsi="Times New Roman" w:cs="Times New Roman" w:hint="eastAsia"/>
        </w:rPr>
      </w:pPr>
    </w:p>
    <w:p w14:paraId="4A40423C" w14:textId="48566E24" w:rsidR="00FD3ECF" w:rsidRPr="000022D7" w:rsidRDefault="00FD3ECF" w:rsidP="00FD3ECF">
      <w:pPr>
        <w:snapToGrid w:val="0"/>
        <w:spacing w:before="240" w:after="60" w:line="360" w:lineRule="auto"/>
        <w:outlineLvl w:val="1"/>
        <w:rPr>
          <w:rFonts w:ascii="Times New Roman" w:hAnsi="Times New Roman" w:cs="Times New Roman"/>
          <w:b/>
          <w:bCs/>
          <w:kern w:val="28"/>
          <w:sz w:val="32"/>
          <w:szCs w:val="32"/>
        </w:rPr>
      </w:pPr>
      <w:r>
        <w:rPr>
          <w:rFonts w:ascii="Times New Roman" w:hAnsi="Times New Roman" w:cs="Times New Roman" w:hint="eastAsia"/>
          <w:b/>
          <w:bCs/>
          <w:kern w:val="28"/>
          <w:sz w:val="32"/>
          <w:szCs w:val="32"/>
        </w:rPr>
        <w:lastRenderedPageBreak/>
        <w:t>习题</w:t>
      </w:r>
    </w:p>
    <w:p w14:paraId="60CC9DD6" w14:textId="31D2C5B6" w:rsidR="00C036E0" w:rsidRPr="0080368B" w:rsidRDefault="00C036E0" w:rsidP="00C036E0">
      <w:pPr>
        <w:rPr>
          <w:rFonts w:ascii="宋体" w:eastAsia="宋体" w:hAnsi="宋体" w:cs="Times New Roman"/>
          <w:sz w:val="24"/>
          <w:szCs w:val="24"/>
        </w:rPr>
      </w:pPr>
      <w:r w:rsidRPr="0080368B">
        <w:rPr>
          <w:rFonts w:ascii="宋体" w:eastAsia="宋体" w:hAnsi="宋体" w:cs="Times New Roman" w:hint="eastAsia"/>
          <w:sz w:val="24"/>
          <w:szCs w:val="24"/>
        </w:rPr>
        <w:t>1.证明</w:t>
      </w:r>
      <w:r>
        <w:rPr>
          <w:rFonts w:ascii="宋体" w:eastAsia="宋体" w:hAnsi="宋体" w:cs="Times New Roman" w:hint="eastAsia"/>
          <w:sz w:val="24"/>
          <w:szCs w:val="24"/>
        </w:rPr>
        <w:t>:</w:t>
      </w:r>
      <w:r w:rsidRPr="0080368B">
        <w:rPr>
          <w:rFonts w:ascii="宋体" w:eastAsia="宋体" w:hAnsi="宋体" w:cs="Times New Roman" w:hint="eastAsia"/>
          <w:sz w:val="24"/>
          <w:szCs w:val="24"/>
        </w:rPr>
        <w:t>若</w:t>
      </w:r>
      <m:oMath>
        <m:r>
          <w:rPr>
            <w:rFonts w:ascii="Cambria Math" w:eastAsia="宋体" w:hAnsi="Cambria Math" w:cs="Times New Roman"/>
            <w:sz w:val="24"/>
            <w:szCs w:val="24"/>
          </w:rPr>
          <m:t>2</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n,3</m:t>
            </m:r>
          </m:e>
        </m:d>
        <m:r>
          <w:rPr>
            <w:rFonts w:ascii="Cambria Math" w:eastAsia="宋体" w:hAnsi="Cambria Math" w:cs="Times New Roman"/>
            <w:sz w:val="24"/>
            <w:szCs w:val="24"/>
          </w:rPr>
          <m:t>n,5|n</m:t>
        </m:r>
      </m:oMath>
      <w:r w:rsidRPr="0080368B">
        <w:rPr>
          <w:rFonts w:ascii="宋体" w:eastAsia="宋体" w:hAnsi="宋体" w:cs="Times New Roman" w:hint="eastAsia"/>
          <w:sz w:val="24"/>
          <w:szCs w:val="24"/>
        </w:rPr>
        <w:t>,则</w:t>
      </w:r>
      <m:oMath>
        <m:r>
          <w:rPr>
            <w:rFonts w:ascii="Cambria Math" w:eastAsia="宋体" w:hAnsi="Cambria Math" w:cs="Times New Roman"/>
            <w:sz w:val="24"/>
            <w:szCs w:val="24"/>
          </w:rPr>
          <m:t>30|n</m:t>
        </m:r>
      </m:oMath>
      <w:r>
        <w:rPr>
          <w:rFonts w:ascii="宋体" w:eastAsia="宋体" w:hAnsi="宋体" w:cs="Times New Roman" w:hint="eastAsia"/>
          <w:sz w:val="24"/>
          <w:szCs w:val="24"/>
        </w:rPr>
        <w:t>.</w:t>
      </w:r>
    </w:p>
    <w:p w14:paraId="20D7B426" w14:textId="79D0387A" w:rsidR="00C036E0" w:rsidRPr="0080368B" w:rsidRDefault="00C036E0" w:rsidP="00C036E0">
      <w:pPr>
        <w:rPr>
          <w:rFonts w:ascii="宋体" w:eastAsia="宋体" w:hAnsi="宋体" w:cs="Times New Roman"/>
          <w:sz w:val="24"/>
          <w:szCs w:val="24"/>
        </w:rPr>
      </w:pPr>
      <w:r w:rsidRPr="0080368B">
        <w:rPr>
          <w:rFonts w:ascii="宋体" w:eastAsia="宋体" w:hAnsi="宋体" w:cs="Times New Roman"/>
          <w:sz w:val="24"/>
          <w:szCs w:val="24"/>
        </w:rPr>
        <w:t>2</w:t>
      </w:r>
      <w:r w:rsidRPr="0080368B">
        <w:rPr>
          <w:rFonts w:ascii="宋体" w:eastAsia="宋体" w:hAnsi="宋体" w:cs="Times New Roman" w:hint="eastAsia"/>
          <w:sz w:val="24"/>
          <w:szCs w:val="24"/>
        </w:rPr>
        <w:t>.证明</w:t>
      </w:r>
      <w:r>
        <w:rPr>
          <w:rFonts w:ascii="宋体" w:eastAsia="宋体" w:hAnsi="宋体" w:cs="Times New Roman" w:hint="eastAsia"/>
          <w:sz w:val="24"/>
          <w:szCs w:val="24"/>
        </w:rPr>
        <w:t>:</w:t>
      </w:r>
      <w:r w:rsidRPr="0080368B">
        <w:rPr>
          <w:rFonts w:ascii="宋体" w:eastAsia="宋体" w:hAnsi="宋体" w:cs="Times New Roman" w:hint="eastAsia"/>
          <w:sz w:val="24"/>
          <w:szCs w:val="24"/>
        </w:rPr>
        <w:t>若</w:t>
      </w:r>
      <m:oMath>
        <m:r>
          <w:rPr>
            <w:rFonts w:ascii="Cambria Math" w:eastAsia="宋体" w:hAnsi="Cambria Math" w:cs="Times New Roman"/>
            <w:sz w:val="24"/>
            <w:szCs w:val="24"/>
          </w:rPr>
          <m:t>a</m:t>
        </m:r>
      </m:oMath>
      <w:r w:rsidRPr="0080368B">
        <w:rPr>
          <w:rFonts w:ascii="宋体" w:eastAsia="宋体" w:hAnsi="宋体" w:cs="Times New Roman" w:hint="eastAsia"/>
          <w:sz w:val="24"/>
          <w:szCs w:val="24"/>
        </w:rPr>
        <w:t>是整数,则</w:t>
      </w:r>
      <m:oMath>
        <m:r>
          <w:rPr>
            <w:rFonts w:ascii="Cambria Math" w:eastAsia="宋体" w:hAnsi="Cambria Math" w:cs="Times New Roman"/>
            <w:sz w:val="24"/>
            <w:szCs w:val="24"/>
          </w:rPr>
          <m:t>3</m:t>
        </m:r>
        <m:r>
          <w:rPr>
            <w:rFonts w:ascii="Cambria Math" w:eastAsia="宋体" w:hAnsi="Cambria Math" w:cs="Times New Roman" w:hint="eastAsia"/>
            <w:sz w:val="24"/>
            <w:szCs w:val="24"/>
          </w:rPr>
          <m:t>|</m:t>
        </m:r>
        <m:sSup>
          <m:sSupPr>
            <m:ctrlPr>
              <w:rPr>
                <w:rFonts w:ascii="Cambria Math" w:eastAsia="Cambria Math" w:hAnsi="Cambria Math" w:cs="Times New Roman"/>
                <w:i/>
                <w:sz w:val="24"/>
                <w:szCs w:val="24"/>
              </w:rPr>
            </m:ctrlPr>
          </m:sSupPr>
          <m:e>
            <m:r>
              <w:rPr>
                <w:rFonts w:ascii="Cambria Math" w:eastAsia="宋体" w:hAnsi="Cambria Math" w:cs="Times New Roman" w:hint="eastAsia"/>
                <w:sz w:val="24"/>
                <w:szCs w:val="24"/>
              </w:rPr>
              <m:t>a</m:t>
            </m:r>
          </m:e>
          <m:sup>
            <m:r>
              <w:rPr>
                <w:rFonts w:ascii="Cambria Math" w:eastAsia="Cambria Math" w:hAnsi="Cambria Math" w:cs="Times New Roman"/>
                <w:sz w:val="24"/>
                <w:szCs w:val="24"/>
              </w:rPr>
              <m:t>3</m:t>
            </m:r>
          </m:sup>
        </m:sSup>
        <m:r>
          <w:rPr>
            <w:rFonts w:ascii="Cambria Math" w:eastAsia="Cambria Math" w:hAnsi="Cambria Math" w:cs="Times New Roman"/>
            <w:sz w:val="24"/>
            <w:szCs w:val="24"/>
          </w:rPr>
          <m:t>-a</m:t>
        </m:r>
      </m:oMath>
      <w:r>
        <w:rPr>
          <w:rFonts w:ascii="宋体" w:eastAsia="宋体" w:hAnsi="宋体" w:cs="Times New Roman" w:hint="eastAsia"/>
          <w:sz w:val="24"/>
          <w:szCs w:val="24"/>
        </w:rPr>
        <w:t>.</w:t>
      </w:r>
    </w:p>
    <w:p w14:paraId="34AA2ECF" w14:textId="15B1F121" w:rsidR="00C036E0" w:rsidRPr="0080368B" w:rsidRDefault="00C036E0" w:rsidP="00C036E0">
      <w:pPr>
        <w:rPr>
          <w:rFonts w:ascii="宋体" w:eastAsia="宋体" w:hAnsi="宋体" w:cs="Times New Roman"/>
          <w:sz w:val="24"/>
        </w:rPr>
      </w:pPr>
      <w:r w:rsidRPr="0080368B">
        <w:rPr>
          <w:rFonts w:ascii="宋体" w:eastAsia="宋体" w:hAnsi="宋体" w:cs="Times New Roman" w:hint="eastAsia"/>
          <w:sz w:val="24"/>
        </w:rPr>
        <w:t>3</w:t>
      </w:r>
      <w:r w:rsidRPr="0080368B">
        <w:rPr>
          <w:rFonts w:ascii="宋体" w:eastAsia="宋体" w:hAnsi="宋体" w:cs="Times New Roman"/>
          <w:sz w:val="24"/>
        </w:rPr>
        <w:t>.</w:t>
      </w:r>
      <w:r w:rsidRPr="0080368B">
        <w:rPr>
          <w:rFonts w:ascii="宋体" w:eastAsia="宋体" w:hAnsi="宋体" w:cs="Times New Roman" w:hint="eastAsia"/>
          <w:sz w:val="24"/>
        </w:rPr>
        <w:t>证明</w:t>
      </w:r>
      <w:r>
        <w:rPr>
          <w:rFonts w:ascii="宋体" w:eastAsia="宋体" w:hAnsi="宋体" w:cs="Times New Roman" w:hint="eastAsia"/>
          <w:sz w:val="24"/>
        </w:rPr>
        <w:t>:</w:t>
      </w:r>
      <w:r w:rsidRPr="0080368B">
        <w:rPr>
          <w:rFonts w:ascii="宋体" w:eastAsia="宋体" w:hAnsi="宋体" w:cs="Times New Roman" w:hint="eastAsia"/>
          <w:sz w:val="24"/>
        </w:rPr>
        <w:t>任意三个连续的整数的乘积都能被</w:t>
      </w:r>
      <m:oMath>
        <m:r>
          <w:rPr>
            <w:rFonts w:ascii="Cambria Math" w:eastAsia="宋体" w:hAnsi="Cambria Math" w:cs="Times New Roman"/>
            <w:sz w:val="24"/>
            <w:szCs w:val="24"/>
          </w:rPr>
          <m:t>6</m:t>
        </m:r>
      </m:oMath>
      <w:r w:rsidRPr="0080368B">
        <w:rPr>
          <w:rFonts w:ascii="宋体" w:eastAsia="宋体" w:hAnsi="宋体" w:cs="Times New Roman" w:hint="eastAsia"/>
          <w:sz w:val="24"/>
        </w:rPr>
        <w:t>整除</w:t>
      </w:r>
      <w:r>
        <w:rPr>
          <w:rFonts w:ascii="宋体" w:eastAsia="宋体" w:hAnsi="宋体" w:cs="Times New Roman" w:hint="eastAsia"/>
          <w:sz w:val="24"/>
        </w:rPr>
        <w:t>.</w:t>
      </w:r>
    </w:p>
    <w:p w14:paraId="57326405" w14:textId="3E59F153" w:rsidR="00C036E0" w:rsidRPr="0080368B" w:rsidRDefault="00C036E0" w:rsidP="00C036E0">
      <w:pPr>
        <w:rPr>
          <w:rFonts w:ascii="宋体" w:eastAsia="宋体" w:hAnsi="宋体" w:cs="Times New Roman"/>
          <w:sz w:val="24"/>
          <w:szCs w:val="24"/>
        </w:rPr>
      </w:pPr>
      <w:r>
        <w:rPr>
          <w:rFonts w:ascii="宋体" w:eastAsia="宋体" w:hAnsi="宋体" w:cs="Times New Roman" w:hint="eastAsia"/>
          <w:sz w:val="24"/>
          <w:szCs w:val="24"/>
        </w:rPr>
        <w:t>4</w:t>
      </w:r>
      <w:r w:rsidRPr="0080368B">
        <w:rPr>
          <w:rFonts w:ascii="宋体" w:eastAsia="宋体" w:hAnsi="宋体" w:cs="Times New Roman"/>
          <w:sz w:val="24"/>
          <w:szCs w:val="24"/>
        </w:rPr>
        <w:t>.</w:t>
      </w:r>
      <w:r w:rsidRPr="0080368B">
        <w:rPr>
          <w:rFonts w:ascii="宋体" w:eastAsia="宋体" w:hAnsi="宋体" w:cs="Times New Roman" w:hint="eastAsia"/>
          <w:sz w:val="24"/>
          <w:szCs w:val="24"/>
        </w:rPr>
        <w:t>利用E</w:t>
      </w:r>
      <w:r w:rsidRPr="0080368B">
        <w:rPr>
          <w:rFonts w:ascii="宋体" w:eastAsia="宋体" w:hAnsi="宋体" w:cs="Times New Roman"/>
          <w:sz w:val="24"/>
          <w:szCs w:val="24"/>
        </w:rPr>
        <w:t>ratosthenes</w:t>
      </w:r>
      <w:r w:rsidRPr="0080368B">
        <w:rPr>
          <w:rFonts w:ascii="宋体" w:eastAsia="宋体" w:hAnsi="宋体" w:cs="Times New Roman" w:hint="eastAsia"/>
          <w:sz w:val="24"/>
          <w:szCs w:val="24"/>
        </w:rPr>
        <w:t>筛法</w:t>
      </w:r>
      <w:r w:rsidRPr="0080368B">
        <w:rPr>
          <w:rFonts w:ascii="宋体" w:eastAsia="宋体" w:hAnsi="宋体" w:cs="Times New Roman"/>
          <w:sz w:val="24"/>
          <w:szCs w:val="24"/>
        </w:rPr>
        <w:t>求出15</w:t>
      </w:r>
      <w:r w:rsidRPr="0080368B">
        <w:rPr>
          <w:rFonts w:ascii="宋体" w:eastAsia="宋体" w:hAnsi="宋体" w:cs="Times New Roman" w:hint="eastAsia"/>
          <w:sz w:val="24"/>
          <w:szCs w:val="24"/>
        </w:rPr>
        <w:t>0以内的</w:t>
      </w:r>
      <w:r w:rsidRPr="0080368B">
        <w:rPr>
          <w:rFonts w:ascii="宋体" w:eastAsia="宋体" w:hAnsi="宋体" w:cs="Times New Roman"/>
          <w:sz w:val="24"/>
          <w:szCs w:val="24"/>
        </w:rPr>
        <w:t>所有素数</w:t>
      </w:r>
      <w:r w:rsidRPr="0080368B">
        <w:rPr>
          <w:rFonts w:ascii="宋体" w:eastAsia="宋体" w:hAnsi="宋体" w:cs="Times New Roman" w:hint="eastAsia"/>
          <w:sz w:val="24"/>
          <w:szCs w:val="24"/>
        </w:rPr>
        <w:t>,</w:t>
      </w:r>
      <w:r w:rsidRPr="0080368B">
        <w:rPr>
          <w:rFonts w:ascii="宋体" w:eastAsia="宋体" w:hAnsi="宋体" w:cs="Times New Roman"/>
          <w:sz w:val="24"/>
          <w:szCs w:val="24"/>
        </w:rPr>
        <w:t>要求</w:t>
      </w:r>
      <w:r w:rsidRPr="0080368B">
        <w:rPr>
          <w:rFonts w:ascii="宋体" w:eastAsia="宋体" w:hAnsi="宋体" w:cs="Times New Roman" w:hint="eastAsia"/>
          <w:sz w:val="24"/>
          <w:szCs w:val="24"/>
        </w:rPr>
        <w:t>给</w:t>
      </w:r>
      <w:r w:rsidRPr="0080368B">
        <w:rPr>
          <w:rFonts w:ascii="宋体" w:eastAsia="宋体" w:hAnsi="宋体" w:cs="Times New Roman"/>
          <w:sz w:val="24"/>
          <w:szCs w:val="24"/>
        </w:rPr>
        <w:t>出计算过程</w:t>
      </w:r>
      <w:r>
        <w:rPr>
          <w:rFonts w:ascii="宋体" w:eastAsia="宋体" w:hAnsi="宋体" w:cs="Times New Roman" w:hint="eastAsia"/>
          <w:sz w:val="24"/>
          <w:szCs w:val="24"/>
        </w:rPr>
        <w:t>.</w:t>
      </w:r>
    </w:p>
    <w:p w14:paraId="29703044" w14:textId="2BB00096" w:rsidR="00C036E0" w:rsidRPr="0080368B" w:rsidRDefault="00C036E0" w:rsidP="003453CD">
      <w:pPr>
        <w:rPr>
          <w:rFonts w:ascii="Times New Roman" w:eastAsia="宋体" w:hAnsi="Times New Roman" w:cs="Times New Roman"/>
          <w:sz w:val="24"/>
        </w:rPr>
      </w:pPr>
      <w:r>
        <w:rPr>
          <w:rFonts w:ascii="宋体" w:eastAsia="宋体" w:hAnsi="宋体" w:cs="Times New Roman" w:hint="eastAsia"/>
          <w:sz w:val="24"/>
        </w:rPr>
        <w:t>5.有一个六位数，一、四位，二、五位，三、六位的数字相同，试证明此数可以被7、11、13整除.</w:t>
      </w:r>
    </w:p>
    <w:p w14:paraId="4FF85D78" w14:textId="076E6BF1" w:rsidR="00C036E0" w:rsidRPr="0080368B" w:rsidRDefault="00C036E0" w:rsidP="00C036E0">
      <w:pPr>
        <w:spacing w:line="360" w:lineRule="auto"/>
        <w:rPr>
          <w:rFonts w:ascii="宋体" w:eastAsia="宋体" w:hAnsi="宋体" w:cs="Times New Roman"/>
          <w:sz w:val="24"/>
          <w:szCs w:val="24"/>
        </w:rPr>
      </w:pPr>
      <w:r>
        <w:rPr>
          <w:rFonts w:ascii="宋体" w:eastAsia="宋体" w:hAnsi="宋体" w:cs="Times New Roman" w:hint="eastAsia"/>
          <w:sz w:val="24"/>
        </w:rPr>
        <w:t>6</w:t>
      </w:r>
      <w:r w:rsidRPr="0080368B">
        <w:rPr>
          <w:rFonts w:ascii="宋体" w:eastAsia="宋体" w:hAnsi="宋体" w:cs="Times New Roman"/>
          <w:sz w:val="24"/>
        </w:rPr>
        <w:t>.</w:t>
      </w:r>
      <w:r w:rsidRPr="0080368B">
        <w:rPr>
          <w:rFonts w:ascii="宋体" w:eastAsia="宋体" w:hAnsi="宋体" w:cs="Times New Roman" w:hint="eastAsia"/>
          <w:sz w:val="24"/>
        </w:rPr>
        <w:t>问是否存在这样的整数</w:t>
      </w:r>
      <m:oMath>
        <m:r>
          <w:rPr>
            <w:rFonts w:ascii="Cambria Math" w:eastAsia="宋体" w:hAnsi="Cambria Math" w:cs="Times New Roman"/>
            <w:sz w:val="24"/>
            <w:szCs w:val="24"/>
          </w:rPr>
          <m:t>a,b,c</m:t>
        </m:r>
      </m:oMath>
      <w:r w:rsidRPr="0080368B">
        <w:rPr>
          <w:rFonts w:ascii="宋体" w:eastAsia="宋体" w:hAnsi="宋体" w:cs="Times New Roman" w:hint="eastAsia"/>
          <w:sz w:val="24"/>
          <w:szCs w:val="24"/>
        </w:rPr>
        <w:t>,使得</w:t>
      </w:r>
      <m:oMath>
        <m:r>
          <w:rPr>
            <w:rFonts w:ascii="Cambria Math" w:eastAsia="宋体" w:hAnsi="Cambria Math" w:cs="Times New Roman"/>
            <w:sz w:val="24"/>
            <w:szCs w:val="24"/>
          </w:rPr>
          <m:t>a</m:t>
        </m:r>
        <m:r>
          <w:rPr>
            <w:rFonts w:ascii="Cambria Math" w:eastAsia="宋体" w:hAnsi="Cambria Math" w:cs="Times New Roman" w:hint="eastAsia"/>
            <w:sz w:val="24"/>
            <w:szCs w:val="24"/>
          </w:rPr>
          <m:t>|</m:t>
        </m:r>
        <m:r>
          <w:rPr>
            <w:rFonts w:ascii="Cambria Math" w:eastAsia="Cambria Math" w:hAnsi="Cambria Math" w:cs="Times New Roman"/>
            <w:sz w:val="24"/>
            <w:szCs w:val="24"/>
          </w:rPr>
          <m:t>bc,</m:t>
        </m:r>
      </m:oMath>
      <w:r w:rsidRPr="0080368B">
        <w:rPr>
          <w:rFonts w:ascii="宋体" w:eastAsia="宋体" w:hAnsi="宋体" w:cs="Times New Roman" w:hint="eastAsia"/>
          <w:sz w:val="24"/>
          <w:szCs w:val="24"/>
        </w:rPr>
        <w:t>但</w:t>
      </w:r>
      <m:oMath>
        <m:r>
          <w:rPr>
            <w:rFonts w:ascii="Cambria Math" w:eastAsia="宋体" w:hAnsi="Cambria Math" w:cs="Times New Roman"/>
            <w:sz w:val="24"/>
            <w:szCs w:val="24"/>
          </w:rPr>
          <m:t>a∤b,a∤c</m:t>
        </m:r>
      </m:oMath>
      <w:r w:rsidRPr="0080368B">
        <w:rPr>
          <w:rFonts w:ascii="宋体" w:eastAsia="宋体" w:hAnsi="宋体" w:cs="Times New Roman" w:hint="eastAsia"/>
          <w:sz w:val="24"/>
          <w:szCs w:val="24"/>
        </w:rPr>
        <w:t>,举两例说明,若无,给出证明</w:t>
      </w:r>
      <w:r>
        <w:rPr>
          <w:rFonts w:ascii="宋体" w:eastAsia="宋体" w:hAnsi="宋体" w:cs="Times New Roman" w:hint="eastAsia"/>
          <w:sz w:val="24"/>
          <w:szCs w:val="24"/>
        </w:rPr>
        <w:t>.</w:t>
      </w:r>
    </w:p>
    <w:p w14:paraId="161B218C" w14:textId="1EC995A4" w:rsidR="00C036E0" w:rsidRDefault="00C036E0" w:rsidP="00C036E0">
      <w:pPr>
        <w:rPr>
          <w:rFonts w:ascii="宋体" w:eastAsia="宋体" w:hAnsi="宋体" w:cs="Times New Roman"/>
          <w:sz w:val="24"/>
        </w:rPr>
      </w:pPr>
      <w:r>
        <w:rPr>
          <w:rFonts w:ascii="宋体" w:eastAsia="宋体" w:hAnsi="宋体" w:cs="Times New Roman" w:hint="eastAsia"/>
          <w:sz w:val="24"/>
        </w:rPr>
        <w:t>7.证明：由</w:t>
      </w:r>
      <m:oMath>
        <m:r>
          <w:rPr>
            <w:rFonts w:ascii="Cambria Math" w:eastAsia="宋体" w:hAnsi="Cambria Math" w:cs="Times New Roman"/>
            <w:sz w:val="24"/>
          </w:rPr>
          <m:t>p | 10a-b</m:t>
        </m:r>
      </m:oMath>
      <w:r>
        <w:rPr>
          <w:rFonts w:ascii="宋体" w:eastAsia="宋体" w:hAnsi="宋体" w:cs="Times New Roman" w:hint="eastAsia"/>
          <w:sz w:val="24"/>
        </w:rPr>
        <w:t>和</w:t>
      </w:r>
      <m:oMath>
        <m:r>
          <w:rPr>
            <w:rFonts w:ascii="Cambria Math" w:eastAsia="宋体" w:hAnsi="Cambria Math" w:cs="Times New Roman"/>
            <w:sz w:val="24"/>
          </w:rPr>
          <m:t>p | 10</m:t>
        </m:r>
        <m:r>
          <w:rPr>
            <w:rFonts w:ascii="Cambria Math" w:eastAsia="宋体" w:hAnsi="Cambria Math" w:cs="Times New Roman" w:hint="eastAsia"/>
            <w:sz w:val="24"/>
          </w:rPr>
          <m:t>c</m:t>
        </m:r>
        <m:r>
          <w:rPr>
            <w:rFonts w:ascii="Cambria Math" w:eastAsia="宋体" w:hAnsi="Cambria Math" w:cs="Times New Roman"/>
            <w:sz w:val="24"/>
          </w:rPr>
          <m:t>-d</m:t>
        </m:r>
      </m:oMath>
      <w:r>
        <w:rPr>
          <w:rFonts w:ascii="宋体" w:eastAsia="宋体" w:hAnsi="宋体" w:cs="Times New Roman" w:hint="eastAsia"/>
          <w:sz w:val="24"/>
        </w:rPr>
        <w:t>, 可得</w:t>
      </w:r>
      <m:oMath>
        <m:r>
          <w:rPr>
            <w:rFonts w:ascii="Cambria Math" w:eastAsia="宋体" w:hAnsi="Cambria Math" w:cs="Times New Roman"/>
            <w:sz w:val="24"/>
          </w:rPr>
          <m:t>p | ad-bc</m:t>
        </m:r>
      </m:oMath>
      <w:r>
        <w:rPr>
          <w:rFonts w:ascii="宋体" w:eastAsia="宋体" w:hAnsi="宋体" w:cs="Times New Roman" w:hint="eastAsia"/>
          <w:sz w:val="24"/>
        </w:rPr>
        <w:t>.</w:t>
      </w:r>
    </w:p>
    <w:p w14:paraId="55E0EDAA" w14:textId="212A8DEE" w:rsidR="00C036E0" w:rsidRDefault="00C036E0" w:rsidP="00C036E0">
      <w:pPr>
        <w:rPr>
          <w:rFonts w:ascii="宋体" w:eastAsia="宋体" w:hAnsi="宋体"/>
          <w:sz w:val="24"/>
          <w:szCs w:val="24"/>
        </w:rPr>
      </w:pPr>
      <w:r w:rsidRPr="00C70B0E">
        <w:rPr>
          <w:rFonts w:ascii="宋体" w:eastAsia="宋体" w:hAnsi="宋体" w:hint="eastAsia"/>
          <w:sz w:val="24"/>
          <w:szCs w:val="24"/>
        </w:rPr>
        <w:t>8.</w:t>
      </w:r>
      <w:r>
        <w:rPr>
          <w:rFonts w:ascii="宋体" w:eastAsia="宋体" w:hAnsi="宋体" w:hint="eastAsia"/>
          <w:sz w:val="24"/>
          <w:szCs w:val="24"/>
        </w:rPr>
        <w:t>证明：</w:t>
      </w:r>
      <w:r w:rsidRPr="00C70B0E">
        <w:rPr>
          <w:rFonts w:ascii="宋体" w:eastAsia="宋体" w:hAnsi="宋体" w:hint="eastAsia"/>
          <w:sz w:val="24"/>
          <w:szCs w:val="24"/>
        </w:rPr>
        <w:t>任何不能被3整除的自然数的平方，用3除时余1</w:t>
      </w:r>
      <w:r>
        <w:rPr>
          <w:rFonts w:ascii="宋体" w:eastAsia="宋体" w:hAnsi="宋体" w:hint="eastAsia"/>
          <w:sz w:val="24"/>
          <w:szCs w:val="24"/>
        </w:rPr>
        <w:t>.</w:t>
      </w:r>
    </w:p>
    <w:p w14:paraId="067240AD" w14:textId="77777777" w:rsidR="00C036E0" w:rsidRPr="00C70B0E" w:rsidRDefault="00C036E0" w:rsidP="00C036E0">
      <w:pPr>
        <w:spacing w:line="360" w:lineRule="auto"/>
        <w:rPr>
          <w:rFonts w:ascii="宋体" w:eastAsia="宋体" w:hAnsi="宋体" w:cs="Times New Roman"/>
          <w:sz w:val="24"/>
        </w:rPr>
      </w:pPr>
      <w:r w:rsidRPr="00C70B0E">
        <w:rPr>
          <w:rFonts w:ascii="宋体" w:eastAsia="宋体" w:hAnsi="宋体" w:cs="Times New Roman" w:hint="eastAsia"/>
          <w:sz w:val="24"/>
        </w:rPr>
        <w:t>9.</w:t>
      </w:r>
      <w:r>
        <w:rPr>
          <w:rFonts w:ascii="宋体" w:eastAsia="宋体" w:hAnsi="宋体" w:cs="Times New Roman" w:hint="eastAsia"/>
          <w:sz w:val="24"/>
        </w:rPr>
        <w:t>有一个2024位的数A能被9整除，它的各位数字和为a，a的各位数字和为b，b的各位数字和为c，求c等于多少？</w:t>
      </w:r>
    </w:p>
    <w:p w14:paraId="7965896B" w14:textId="4E830885" w:rsidR="00C036E0" w:rsidRDefault="00C036E0" w:rsidP="00C036E0">
      <w:pPr>
        <w:rPr>
          <w:rFonts w:ascii="宋体" w:eastAsia="宋体" w:hAnsi="宋体"/>
          <w:sz w:val="24"/>
          <w:szCs w:val="24"/>
        </w:rPr>
      </w:pPr>
      <w:r>
        <w:rPr>
          <w:rFonts w:ascii="宋体" w:eastAsia="宋体" w:hAnsi="宋体" w:hint="eastAsia"/>
          <w:sz w:val="24"/>
          <w:szCs w:val="24"/>
        </w:rPr>
        <w:t>10.一个正整数，它的平方</w:t>
      </w:r>
      <w:proofErr w:type="gramStart"/>
      <w:r>
        <w:rPr>
          <w:rFonts w:ascii="宋体" w:eastAsia="宋体" w:hAnsi="宋体" w:hint="eastAsia"/>
          <w:sz w:val="24"/>
          <w:szCs w:val="24"/>
        </w:rPr>
        <w:t>壳表示</w:t>
      </w:r>
      <w:proofErr w:type="gramEnd"/>
      <w:r>
        <w:rPr>
          <w:rFonts w:ascii="宋体" w:eastAsia="宋体" w:hAnsi="宋体" w:hint="eastAsia"/>
          <w:sz w:val="24"/>
          <w:szCs w:val="24"/>
        </w:rPr>
        <w:t>成一个正的二位整数与这二位数字倒过来写成的二位之和，求这个正整数.</w:t>
      </w:r>
    </w:p>
    <w:p w14:paraId="477F65EA" w14:textId="20820588" w:rsidR="00C036E0" w:rsidRDefault="00C036E0" w:rsidP="00C036E0">
      <w:pPr>
        <w:rPr>
          <w:rFonts w:ascii="宋体" w:eastAsia="宋体" w:hAnsi="宋体"/>
          <w:sz w:val="24"/>
          <w:szCs w:val="24"/>
        </w:rPr>
      </w:pPr>
      <w:r>
        <w:rPr>
          <w:rFonts w:ascii="宋体" w:eastAsia="宋体" w:hAnsi="宋体" w:hint="eastAsia"/>
          <w:sz w:val="24"/>
          <w:szCs w:val="24"/>
        </w:rPr>
        <w:t>11.证明：若三个大于10的素数成等差数列，其公差为d，则6 | d.</w:t>
      </w:r>
    </w:p>
    <w:p w14:paraId="35881048" w14:textId="06367691" w:rsidR="00C036E0" w:rsidRDefault="00C036E0" w:rsidP="003453CD">
      <w:pPr>
        <w:spacing w:line="360" w:lineRule="auto"/>
        <w:rPr>
          <w:rFonts w:ascii="Times New Roman" w:eastAsia="宋体" w:hAnsi="Times New Roman" w:cs="Times New Roman"/>
          <w:bCs/>
          <w:sz w:val="24"/>
        </w:rPr>
      </w:pPr>
      <w:r>
        <w:rPr>
          <w:rFonts w:ascii="Times New Roman" w:eastAsia="宋体" w:hAnsi="Times New Roman" w:cs="Times New Roman" w:hint="eastAsia"/>
          <w:bCs/>
          <w:iCs/>
          <w:sz w:val="24"/>
        </w:rPr>
        <w:t>12.</w:t>
      </w:r>
      <w:r>
        <w:rPr>
          <w:rFonts w:ascii="Times New Roman" w:eastAsia="宋体" w:hAnsi="Times New Roman" w:cs="Times New Roman" w:hint="eastAsia"/>
          <w:bCs/>
          <w:iCs/>
          <w:sz w:val="24"/>
        </w:rPr>
        <w:t>求方程</w:t>
      </w:r>
      <m:oMath>
        <m:sSup>
          <m:sSupPr>
            <m:ctrlPr>
              <w:rPr>
                <w:rFonts w:ascii="Cambria Math" w:eastAsia="宋体" w:hAnsi="Cambria Math" w:cs="Times New Roman"/>
                <w:bCs/>
                <w:sz w:val="24"/>
              </w:rPr>
            </m:ctrlPr>
          </m:sSupPr>
          <m:e>
            <m:r>
              <m:rPr>
                <m:sty m:val="p"/>
              </m:rPr>
              <w:rPr>
                <w:rFonts w:ascii="Cambria Math" w:eastAsia="宋体" w:hAnsi="Cambria Math" w:cs="Times New Roman" w:hint="eastAsia"/>
                <w:sz w:val="24"/>
              </w:rPr>
              <m:t>1</m:t>
            </m:r>
            <m:r>
              <m:rPr>
                <m:sty m:val="p"/>
              </m:rPr>
              <w:rPr>
                <w:rFonts w:ascii="Cambria Math" w:eastAsia="宋体" w:hAnsi="Cambria Math" w:cs="Times New Roman"/>
                <w:sz w:val="24"/>
              </w:rPr>
              <m:t>!</m:t>
            </m:r>
            <m:r>
              <m:rPr>
                <m:sty m:val="p"/>
              </m:rPr>
              <w:rPr>
                <w:rFonts w:ascii="Cambria Math" w:eastAsia="宋体" w:hAnsi="Cambria Math" w:cs="Times New Roman" w:hint="eastAsia"/>
                <w:sz w:val="24"/>
              </w:rPr>
              <m:t>+2</m:t>
            </m:r>
            <m:r>
              <m:rPr>
                <m:sty m:val="p"/>
              </m:rPr>
              <w:rPr>
                <w:rFonts w:ascii="Cambria Math" w:eastAsia="宋体" w:hAnsi="Cambria Math" w:cs="Times New Roman"/>
                <w:sz w:val="24"/>
              </w:rPr>
              <m:t>!</m:t>
            </m:r>
            <m:r>
              <m:rPr>
                <m:sty m:val="p"/>
              </m:rPr>
              <w:rPr>
                <w:rFonts w:ascii="Cambria Math" w:eastAsia="宋体" w:hAnsi="Cambria Math" w:cs="Times New Roman" w:hint="eastAsia"/>
                <w:sz w:val="24"/>
              </w:rPr>
              <m:t>+3</m:t>
            </m:r>
            <m:r>
              <m:rPr>
                <m:sty m:val="p"/>
              </m:rPr>
              <w:rPr>
                <w:rFonts w:ascii="Cambria Math" w:eastAsia="宋体" w:hAnsi="Cambria Math" w:cs="Times New Roman"/>
                <w:sz w:val="24"/>
              </w:rPr>
              <m:t>!</m:t>
            </m:r>
            <m:r>
              <m:rPr>
                <m:sty m:val="p"/>
              </m:rPr>
              <w:rPr>
                <w:rFonts w:ascii="Cambria Math" w:eastAsia="宋体" w:hAnsi="Cambria Math" w:cs="Times New Roman" w:hint="eastAsia"/>
                <w:sz w:val="24"/>
              </w:rPr>
              <m:t xml:space="preserve">+ </m:t>
            </m:r>
            <m:r>
              <m:rPr>
                <m:sty m:val="p"/>
              </m:rPr>
              <w:rPr>
                <w:rFonts w:ascii="Cambria Math" w:eastAsia="宋体" w:hAnsi="Cambria Math" w:cs="Times New Roman" w:hint="eastAsia"/>
                <w:sz w:val="24"/>
              </w:rPr>
              <m:t>……</m:t>
            </m:r>
            <m:r>
              <m:rPr>
                <m:sty m:val="p"/>
              </m:rPr>
              <w:rPr>
                <w:rFonts w:ascii="Cambria Math" w:eastAsia="宋体" w:hAnsi="Cambria Math" w:cs="Times New Roman" w:hint="eastAsia"/>
                <w:sz w:val="24"/>
              </w:rPr>
              <m:t xml:space="preserve"> +n</m:t>
            </m:r>
            <m:r>
              <m:rPr>
                <m:sty m:val="p"/>
              </m:rPr>
              <w:rPr>
                <w:rFonts w:ascii="Cambria Math" w:eastAsia="宋体" w:hAnsi="Cambria Math" w:cs="Times New Roman"/>
                <w:sz w:val="24"/>
              </w:rPr>
              <m:t>!</m:t>
            </m:r>
            <m:r>
              <m:rPr>
                <m:sty m:val="p"/>
              </m:rPr>
              <w:rPr>
                <w:rFonts w:ascii="Cambria Math" w:eastAsia="宋体" w:hAnsi="Cambria Math" w:cs="Times New Roman" w:hint="eastAsia"/>
                <w:sz w:val="24"/>
              </w:rPr>
              <m:t>=m</m:t>
            </m:r>
          </m:e>
          <m:sup>
            <m:r>
              <m:rPr>
                <m:sty m:val="p"/>
              </m:rPr>
              <w:rPr>
                <w:rFonts w:ascii="Cambria Math" w:eastAsia="宋体" w:hAnsi="Cambria Math" w:cs="Times New Roman"/>
                <w:sz w:val="24"/>
              </w:rPr>
              <m:t>2</m:t>
            </m:r>
          </m:sup>
        </m:sSup>
      </m:oMath>
      <w:r>
        <w:rPr>
          <w:rFonts w:ascii="Times New Roman" w:eastAsia="宋体" w:hAnsi="Times New Roman" w:cs="Times New Roman" w:hint="eastAsia"/>
          <w:bCs/>
          <w:sz w:val="24"/>
        </w:rPr>
        <w:t>的整数解</w:t>
      </w:r>
      <w:r>
        <w:rPr>
          <w:rFonts w:ascii="Times New Roman" w:eastAsia="宋体" w:hAnsi="Times New Roman" w:cs="Times New Roman" w:hint="eastAsia"/>
          <w:bCs/>
          <w:sz w:val="24"/>
        </w:rPr>
        <w:t>.</w:t>
      </w:r>
    </w:p>
    <w:p w14:paraId="1B526D13" w14:textId="69D4A556" w:rsidR="00C036E0" w:rsidRPr="0080368B" w:rsidRDefault="00C036E0" w:rsidP="00C036E0">
      <w:pPr>
        <w:spacing w:line="360" w:lineRule="auto"/>
        <w:rPr>
          <w:rFonts w:ascii="宋体" w:eastAsia="宋体" w:hAnsi="宋体" w:cs="Times New Roman"/>
          <w:sz w:val="24"/>
        </w:rPr>
      </w:pPr>
      <w:r>
        <w:rPr>
          <w:rFonts w:ascii="宋体" w:eastAsia="宋体" w:hAnsi="宋体" w:cs="Times New Roman" w:hint="eastAsia"/>
          <w:bCs/>
          <w:iCs/>
          <w:sz w:val="24"/>
        </w:rPr>
        <w:t>13.</w:t>
      </w:r>
      <w:r w:rsidRPr="0080368B">
        <w:rPr>
          <w:rFonts w:ascii="宋体" w:eastAsia="宋体" w:hAnsi="宋体" w:cs="Times New Roman" w:hint="eastAsia"/>
          <w:sz w:val="24"/>
        </w:rPr>
        <w:t>证明</w:t>
      </w:r>
      <w:r>
        <w:rPr>
          <w:rFonts w:ascii="宋体" w:eastAsia="宋体" w:hAnsi="宋体" w:cs="Times New Roman" w:hint="eastAsia"/>
          <w:sz w:val="24"/>
        </w:rPr>
        <w:t>:</w:t>
      </w:r>
      <w:r w:rsidRPr="0080368B">
        <w:rPr>
          <w:rFonts w:ascii="宋体" w:eastAsia="宋体" w:hAnsi="宋体" w:cs="Times New Roman" w:hint="eastAsia"/>
          <w:sz w:val="24"/>
        </w:rPr>
        <w:t>对于任意给定的正整数</w:t>
      </w:r>
      <m:oMath>
        <m:r>
          <w:rPr>
            <w:rFonts w:ascii="Cambria Math" w:eastAsia="Cambria Math" w:hAnsi="Cambria Math" w:cs="Times New Roman"/>
            <w:sz w:val="24"/>
          </w:rPr>
          <m:t>k</m:t>
        </m:r>
        <m:r>
          <w:rPr>
            <w:rFonts w:ascii="Cambria Math" w:eastAsia="宋体" w:hAnsi="Cambria Math" w:cs="宋体"/>
            <w:sz w:val="24"/>
          </w:rPr>
          <m:t>,</m:t>
        </m:r>
      </m:oMath>
      <w:r w:rsidRPr="0080368B">
        <w:rPr>
          <w:rFonts w:ascii="宋体" w:eastAsia="宋体" w:hAnsi="宋体" w:cs="Times New Roman" w:hint="eastAsia"/>
          <w:sz w:val="24"/>
        </w:rPr>
        <w:t>必有连续</w:t>
      </w:r>
      <m:oMath>
        <m:r>
          <w:rPr>
            <w:rFonts w:ascii="Cambria Math" w:eastAsia="Cambria Math" w:hAnsi="Cambria Math" w:cs="Times New Roman"/>
            <w:sz w:val="24"/>
          </w:rPr>
          <m:t>k</m:t>
        </m:r>
      </m:oMath>
      <w:proofErr w:type="gramStart"/>
      <w:r w:rsidRPr="0080368B">
        <w:rPr>
          <w:rFonts w:ascii="宋体" w:eastAsia="宋体" w:hAnsi="宋体" w:cs="Times New Roman" w:hint="eastAsia"/>
          <w:sz w:val="24"/>
        </w:rPr>
        <w:t>个</w:t>
      </w:r>
      <w:proofErr w:type="gramEnd"/>
      <w:r w:rsidRPr="0080368B">
        <w:rPr>
          <w:rFonts w:ascii="宋体" w:eastAsia="宋体" w:hAnsi="宋体" w:cs="Times New Roman" w:hint="eastAsia"/>
          <w:sz w:val="24"/>
        </w:rPr>
        <w:t>正整数都是合数</w:t>
      </w:r>
      <w:r>
        <w:rPr>
          <w:rFonts w:ascii="宋体" w:eastAsia="宋体" w:hAnsi="宋体" w:cs="Times New Roman" w:hint="eastAsia"/>
          <w:sz w:val="24"/>
        </w:rPr>
        <w:t>.</w:t>
      </w:r>
    </w:p>
    <w:p w14:paraId="58E5CFE8" w14:textId="4BD68A4B" w:rsidR="00C036E0" w:rsidRDefault="00C036E0" w:rsidP="003453CD">
      <w:pPr>
        <w:spacing w:line="360" w:lineRule="auto"/>
        <w:rPr>
          <w:rFonts w:ascii="宋体" w:eastAsia="宋体" w:hAnsi="宋体" w:cs="Times New Roman"/>
          <w:sz w:val="24"/>
        </w:rPr>
      </w:pPr>
      <w:r>
        <w:rPr>
          <w:rFonts w:ascii="宋体" w:eastAsia="宋体" w:hAnsi="宋体" w:cs="Times New Roman" w:hint="eastAsia"/>
          <w:bCs/>
          <w:sz w:val="24"/>
        </w:rPr>
        <w:t>14.</w:t>
      </w:r>
      <w:r w:rsidRPr="0080368B">
        <w:rPr>
          <w:rFonts w:ascii="宋体" w:eastAsia="宋体" w:hAnsi="宋体" w:cs="Times New Roman" w:hint="eastAsia"/>
          <w:sz w:val="24"/>
        </w:rPr>
        <w:t>利用广义欧几里</w:t>
      </w:r>
      <w:r w:rsidR="00046811">
        <w:rPr>
          <w:rFonts w:ascii="宋体" w:eastAsia="宋体" w:hAnsi="宋体" w:cs="Times New Roman" w:hint="eastAsia"/>
          <w:sz w:val="24"/>
        </w:rPr>
        <w:t>德</w:t>
      </w:r>
      <w:r w:rsidRPr="0080368B">
        <w:rPr>
          <w:rFonts w:ascii="宋体" w:eastAsia="宋体" w:hAnsi="宋体" w:cs="Times New Roman" w:hint="eastAsia"/>
          <w:sz w:val="24"/>
        </w:rPr>
        <w:t>除法计算两个整数</w:t>
      </w:r>
      <m:oMath>
        <m:r>
          <w:rPr>
            <w:rFonts w:ascii="Cambria Math" w:eastAsia="宋体" w:hAnsi="Cambria Math" w:cs="Times New Roman"/>
            <w:sz w:val="24"/>
          </w:rPr>
          <m:t>a</m:t>
        </m:r>
        <m:r>
          <m:rPr>
            <m:sty m:val="p"/>
          </m:rPr>
          <w:rPr>
            <w:rFonts w:ascii="Cambria Math" w:eastAsia="宋体" w:hAnsi="Cambria Math" w:cs="Times New Roman"/>
            <w:sz w:val="24"/>
          </w:rPr>
          <m:t>=2394,</m:t>
        </m:r>
        <m:r>
          <w:rPr>
            <w:rFonts w:ascii="Cambria Math" w:eastAsia="宋体" w:hAnsi="Cambria Math" w:cs="Times New Roman"/>
            <w:sz w:val="24"/>
          </w:rPr>
          <m:t xml:space="preserve"> b</m:t>
        </m:r>
        <m:r>
          <m:rPr>
            <m:sty m:val="p"/>
          </m:rPr>
          <w:rPr>
            <w:rFonts w:ascii="Cambria Math" w:eastAsia="宋体" w:hAnsi="Cambria Math" w:cs="Times New Roman"/>
            <w:sz w:val="24"/>
          </w:rPr>
          <m:t>=5567</m:t>
        </m:r>
      </m:oMath>
      <w:r w:rsidRPr="0080368B">
        <w:rPr>
          <w:rFonts w:ascii="宋体" w:eastAsia="宋体" w:hAnsi="宋体" w:cs="Times New Roman" w:hint="eastAsia"/>
          <w:sz w:val="24"/>
        </w:rPr>
        <w:t>的最大公约数</w:t>
      </w:r>
      <m:oMath>
        <m:r>
          <w:rPr>
            <w:rFonts w:ascii="Cambria Math" w:eastAsia="宋体" w:hAnsi="Cambria Math" w:cs="Times New Roman"/>
            <w:sz w:val="24"/>
          </w:rPr>
          <m:t>(a,b</m:t>
        </m:r>
        <m:r>
          <m:rPr>
            <m:sty m:val="p"/>
          </m:rPr>
          <w:rPr>
            <w:rFonts w:ascii="Cambria Math" w:eastAsia="宋体" w:hAnsi="Cambria Math" w:cs="Times New Roman"/>
            <w:sz w:val="24"/>
          </w:rPr>
          <m:t>)</m:t>
        </m:r>
      </m:oMath>
      <w:r w:rsidRPr="0080368B">
        <w:rPr>
          <w:rFonts w:ascii="宋体" w:eastAsia="宋体" w:hAnsi="宋体" w:cs="Times New Roman" w:hint="eastAsia"/>
          <w:sz w:val="24"/>
        </w:rPr>
        <w:t>，并求出整数</w:t>
      </w:r>
      <m:oMath>
        <m:r>
          <w:rPr>
            <w:rFonts w:ascii="Cambria Math" w:eastAsia="宋体" w:hAnsi="Cambria Math" w:cs="Times New Roman"/>
            <w:sz w:val="24"/>
          </w:rPr>
          <m:t>s,t</m:t>
        </m:r>
      </m:oMath>
      <w:r w:rsidRPr="0080368B">
        <w:rPr>
          <w:rFonts w:ascii="宋体" w:eastAsia="宋体" w:hAnsi="宋体" w:cs="Times New Roman" w:hint="eastAsia"/>
          <w:sz w:val="24"/>
        </w:rPr>
        <w:t>,使得</w:t>
      </w:r>
      <m:oMath>
        <m:d>
          <m:dPr>
            <m:ctrlPr>
              <w:rPr>
                <w:rFonts w:ascii="Cambria Math" w:eastAsia="宋体" w:hAnsi="Cambria Math" w:cs="Times New Roman"/>
                <w:i/>
                <w:sz w:val="24"/>
              </w:rPr>
            </m:ctrlPr>
          </m:dPr>
          <m:e>
            <m:r>
              <w:rPr>
                <w:rFonts w:ascii="Cambria Math" w:eastAsia="宋体" w:hAnsi="Cambria Math" w:cs="Times New Roman"/>
                <w:sz w:val="24"/>
              </w:rPr>
              <m:t>a,b</m:t>
            </m:r>
            <m:ctrlPr>
              <w:rPr>
                <w:rFonts w:ascii="Cambria Math" w:eastAsia="宋体" w:hAnsi="Cambria Math" w:cs="Times New Roman"/>
                <w:sz w:val="24"/>
              </w:rPr>
            </m:ctrlPr>
          </m:e>
        </m:d>
        <m:r>
          <m:rPr>
            <m:sty m:val="p"/>
          </m:rPr>
          <w:rPr>
            <w:rFonts w:ascii="Cambria Math" w:eastAsia="宋体" w:hAnsi="Cambria Math" w:cs="Times New Roman"/>
            <w:sz w:val="24"/>
          </w:rPr>
          <m:t>=</m:t>
        </m:r>
        <m:r>
          <w:rPr>
            <w:rFonts w:ascii="Cambria Math" w:eastAsia="宋体" w:hAnsi="Cambria Math" w:cs="Times New Roman"/>
            <w:sz w:val="24"/>
          </w:rPr>
          <m:t>sa+tb</m:t>
        </m:r>
      </m:oMath>
      <w:r>
        <w:rPr>
          <w:rFonts w:ascii="宋体" w:eastAsia="宋体" w:hAnsi="宋体" w:cs="Times New Roman" w:hint="eastAsia"/>
          <w:sz w:val="24"/>
        </w:rPr>
        <w:t>.</w:t>
      </w:r>
    </w:p>
    <w:p w14:paraId="0365CC54" w14:textId="3774F2AE" w:rsidR="00C036E0" w:rsidRPr="0080368B" w:rsidRDefault="00C036E0" w:rsidP="00C036E0">
      <w:pPr>
        <w:spacing w:line="360" w:lineRule="auto"/>
        <w:rPr>
          <w:rFonts w:ascii="宋体" w:eastAsia="宋体" w:hAnsi="宋体" w:cs="Times New Roman"/>
          <w:sz w:val="24"/>
          <w:szCs w:val="24"/>
        </w:rPr>
      </w:pPr>
      <w:r>
        <w:rPr>
          <w:rFonts w:ascii="宋体" w:eastAsia="宋体" w:hAnsi="宋体" w:cs="Times New Roman" w:hint="eastAsia"/>
          <w:sz w:val="24"/>
        </w:rPr>
        <w:t>15.</w:t>
      </w:r>
      <w:r w:rsidRPr="0080368B">
        <w:rPr>
          <w:rFonts w:ascii="宋体" w:eastAsia="宋体" w:hAnsi="宋体" w:cs="Times New Roman" w:hint="eastAsia"/>
          <w:sz w:val="24"/>
          <w:szCs w:val="24"/>
        </w:rPr>
        <w:t>计算</w:t>
      </w:r>
      <m:oMath>
        <m:r>
          <m:rPr>
            <m:sty m:val="p"/>
          </m:rPr>
          <w:rPr>
            <w:rFonts w:ascii="Cambria Math" w:eastAsia="宋体" w:hAnsi="Cambria Math" w:cs="Times New Roman"/>
            <w:sz w:val="24"/>
            <w:szCs w:val="24"/>
          </w:rPr>
          <m:t>[2394,5567]</m:t>
        </m:r>
      </m:oMath>
      <w:r>
        <w:rPr>
          <w:rFonts w:ascii="宋体" w:eastAsia="宋体" w:hAnsi="宋体" w:cs="Times New Roman" w:hint="eastAsia"/>
          <w:sz w:val="24"/>
          <w:szCs w:val="24"/>
        </w:rPr>
        <w:t>.</w:t>
      </w:r>
    </w:p>
    <w:p w14:paraId="70037C4D" w14:textId="6476830B" w:rsidR="00C036E0" w:rsidRDefault="00C036E0" w:rsidP="00C036E0">
      <w:pPr>
        <w:tabs>
          <w:tab w:val="center" w:pos="4153"/>
        </w:tabs>
        <w:rPr>
          <w:rFonts w:ascii="宋体" w:eastAsia="宋体" w:hAnsi="宋体" w:cs="Times New Roman"/>
          <w:sz w:val="24"/>
        </w:rPr>
      </w:pPr>
      <w:r>
        <w:rPr>
          <w:rFonts w:ascii="宋体" w:eastAsia="宋体" w:hAnsi="宋体" w:cs="Times New Roman" w:hint="eastAsia"/>
          <w:sz w:val="24"/>
          <w:szCs w:val="24"/>
        </w:rPr>
        <w:t>16.</w:t>
      </w:r>
      <w:r>
        <w:rPr>
          <w:rFonts w:ascii="宋体" w:eastAsia="宋体" w:hAnsi="宋体" w:cs="Times New Roman" w:hint="eastAsia"/>
          <w:sz w:val="24"/>
        </w:rPr>
        <w:t>计算(435785667，131901878).</w:t>
      </w:r>
    </w:p>
    <w:p w14:paraId="1EF90296" w14:textId="3E60ABD0" w:rsidR="00C036E0" w:rsidRDefault="00C036E0" w:rsidP="00C036E0">
      <w:pPr>
        <w:spacing w:line="360" w:lineRule="auto"/>
        <w:rPr>
          <w:rFonts w:ascii="宋体" w:eastAsia="宋体" w:hAnsi="宋体" w:cs="Times New Roman"/>
          <w:iCs/>
          <w:sz w:val="24"/>
          <w:szCs w:val="24"/>
        </w:rPr>
      </w:pPr>
      <w:r>
        <w:rPr>
          <w:rFonts w:ascii="宋体" w:eastAsia="宋体" w:hAnsi="宋体" w:cs="Times New Roman" w:hint="eastAsia"/>
          <w:sz w:val="24"/>
          <w:szCs w:val="24"/>
        </w:rPr>
        <w:t>17.证明:</w:t>
      </w:r>
      <m:oMath>
        <m:d>
          <m:dPr>
            <m:ctrlPr>
              <w:rPr>
                <w:rFonts w:ascii="Cambria Math" w:eastAsia="宋体" w:hAnsi="Cambria Math" w:cs="Times New Roman"/>
                <w:iCs/>
                <w:sz w:val="24"/>
                <w:szCs w:val="24"/>
              </w:rPr>
            </m:ctrlPr>
          </m:dPr>
          <m:e>
            <m:d>
              <m:dPr>
                <m:ctrlPr>
                  <w:rPr>
                    <w:rFonts w:ascii="Cambria Math" w:eastAsia="宋体" w:hAnsi="Cambria Math" w:cs="Times New Roman"/>
                    <w:iCs/>
                    <w:sz w:val="24"/>
                    <w:szCs w:val="24"/>
                  </w:rPr>
                </m:ctrlPr>
              </m:dPr>
              <m:e>
                <m:r>
                  <m:rPr>
                    <m:sty m:val="p"/>
                  </m:rPr>
                  <w:rPr>
                    <w:rFonts w:ascii="Cambria Math" w:eastAsia="宋体" w:hAnsi="Cambria Math" w:cs="Times New Roman"/>
                    <w:sz w:val="24"/>
                    <w:szCs w:val="24"/>
                  </w:rPr>
                  <m:t>a, b</m:t>
                </m:r>
              </m:e>
            </m:d>
            <m:r>
              <m:rPr>
                <m:sty m:val="p"/>
              </m:rPr>
              <w:rPr>
                <w:rFonts w:ascii="Cambria Math" w:eastAsia="宋体" w:hAnsi="Cambria Math" w:cs="Times New Roman"/>
                <w:sz w:val="24"/>
                <w:szCs w:val="24"/>
              </w:rPr>
              <m:t>, b</m:t>
            </m:r>
          </m:e>
        </m:d>
        <m:r>
          <m:rPr>
            <m:sty m:val="p"/>
          </m:rPr>
          <w:rPr>
            <w:rFonts w:ascii="Cambria Math" w:eastAsia="宋体" w:hAnsi="Cambria Math" w:cs="Times New Roman"/>
            <w:sz w:val="24"/>
            <w:szCs w:val="24"/>
          </w:rPr>
          <m:t xml:space="preserve">=(a, </m:t>
        </m:r>
        <m:r>
          <m:rPr>
            <m:sty m:val="p"/>
          </m:rPr>
          <w:rPr>
            <w:rFonts w:ascii="Cambria Math" w:eastAsia="宋体" w:hAnsi="Cambria Math" w:cs="Times New Roman" w:hint="eastAsia"/>
            <w:sz w:val="24"/>
            <w:szCs w:val="24"/>
          </w:rPr>
          <m:t>b</m:t>
        </m:r>
        <m:r>
          <m:rPr>
            <m:sty m:val="p"/>
          </m:rPr>
          <w:rPr>
            <w:rFonts w:ascii="Cambria Math" w:eastAsia="宋体" w:hAnsi="Cambria Math" w:cs="Times New Roman"/>
            <w:sz w:val="24"/>
            <w:szCs w:val="24"/>
          </w:rPr>
          <m:t>)</m:t>
        </m:r>
      </m:oMath>
      <w:r>
        <w:rPr>
          <w:rFonts w:ascii="宋体" w:eastAsia="宋体" w:hAnsi="宋体" w:cs="Times New Roman" w:hint="eastAsia"/>
          <w:sz w:val="24"/>
          <w:szCs w:val="24"/>
        </w:rPr>
        <w:t>.</w:t>
      </w:r>
    </w:p>
    <w:p w14:paraId="09B67A8B" w14:textId="4972A39F" w:rsidR="00C036E0" w:rsidRDefault="00C036E0" w:rsidP="00C036E0">
      <w:pPr>
        <w:spacing w:line="360" w:lineRule="auto"/>
        <w:rPr>
          <w:rFonts w:ascii="宋体" w:eastAsia="宋体" w:hAnsi="宋体" w:cs="Times New Roman"/>
          <w:iCs/>
          <w:sz w:val="24"/>
        </w:rPr>
      </w:pPr>
      <w:r>
        <w:rPr>
          <w:rFonts w:ascii="宋体" w:eastAsia="宋体" w:hAnsi="宋体" w:cs="Times New Roman" w:hint="eastAsia"/>
          <w:iCs/>
          <w:sz w:val="24"/>
        </w:rPr>
        <w:t>18.两个正整数的差为21，最小公倍数为70，求这两个数.</w:t>
      </w:r>
    </w:p>
    <w:p w14:paraId="1AFC02C6" w14:textId="58BFE531" w:rsidR="00C036E0" w:rsidRPr="0080368B" w:rsidRDefault="00C036E0" w:rsidP="00C036E0">
      <w:pPr>
        <w:rPr>
          <w:rFonts w:ascii="宋体" w:eastAsia="宋体" w:hAnsi="宋体" w:cs="Times New Roman"/>
          <w:sz w:val="24"/>
        </w:rPr>
      </w:pPr>
      <w:r>
        <w:rPr>
          <w:rFonts w:ascii="宋体" w:eastAsia="宋体" w:hAnsi="宋体" w:cs="Times New Roman" w:hint="eastAsia"/>
          <w:sz w:val="24"/>
          <w:szCs w:val="24"/>
        </w:rPr>
        <w:t>19.</w:t>
      </w:r>
      <w:proofErr w:type="gramStart"/>
      <w:r w:rsidRPr="0080368B">
        <w:rPr>
          <w:rFonts w:ascii="宋体" w:eastAsia="宋体" w:hAnsi="宋体" w:cs="Times New Roman" w:hint="eastAsia"/>
          <w:sz w:val="24"/>
        </w:rPr>
        <w:t>求以下</w:t>
      </w:r>
      <w:proofErr w:type="gramEnd"/>
      <w:r w:rsidRPr="0080368B">
        <w:rPr>
          <w:rFonts w:ascii="宋体" w:eastAsia="宋体" w:hAnsi="宋体" w:cs="Times New Roman" w:hint="eastAsia"/>
          <w:sz w:val="24"/>
        </w:rPr>
        <w:t>整数对的最大公因数、最小公倍数</w:t>
      </w:r>
      <w:r>
        <w:rPr>
          <w:rFonts w:ascii="宋体" w:eastAsia="宋体" w:hAnsi="宋体" w:cs="Times New Roman" w:hint="eastAsia"/>
          <w:sz w:val="24"/>
        </w:rPr>
        <w:t>.</w:t>
      </w:r>
    </w:p>
    <w:p w14:paraId="5103204C" w14:textId="3EA9724D" w:rsidR="00C036E0" w:rsidRPr="0080368B" w:rsidDel="009F5EEA" w:rsidRDefault="00C036E0" w:rsidP="00C036E0">
      <w:pPr>
        <w:rPr>
          <w:del w:id="8" w:author="1030824397@qq.com" w:date="2024-10-25T00:11:00Z"/>
          <w:rFonts w:ascii="Times New Roman" w:eastAsia="宋体" w:hAnsi="Times New Roman" w:cs="Times New Roman"/>
          <w:sz w:val="24"/>
        </w:rPr>
      </w:pPr>
      <w:r w:rsidRPr="0080368B">
        <w:rPr>
          <w:rFonts w:ascii="Times New Roman" w:eastAsia="宋体" w:hAnsi="Times New Roman" w:cs="Times New Roman"/>
          <w:sz w:val="24"/>
        </w:rPr>
        <w:t>(</w:t>
      </w:r>
      <w:proofErr w:type="spellStart"/>
      <w:r w:rsidRPr="0080368B">
        <w:rPr>
          <w:rFonts w:ascii="Times New Roman" w:eastAsia="宋体" w:hAnsi="Times New Roman" w:cs="Times New Roman"/>
          <w:sz w:val="24"/>
        </w:rPr>
        <w:t>i</w:t>
      </w:r>
      <w:proofErr w:type="spellEnd"/>
      <w:r w:rsidRPr="0080368B">
        <w:rPr>
          <w:rFonts w:ascii="Times New Roman" w:eastAsia="宋体" w:hAnsi="Times New Roman" w:cs="Times New Roman"/>
          <w:sz w:val="24"/>
        </w:rPr>
        <w:t xml:space="preserve">) </w:t>
      </w:r>
      <m:oMath>
        <m:d>
          <m:dPr>
            <m:ctrlPr>
              <w:rPr>
                <w:rFonts w:ascii="Cambria Math" w:eastAsia="宋体" w:hAnsi="Cambria Math" w:cs="Times New Roman"/>
                <w:i/>
                <w:sz w:val="24"/>
              </w:rPr>
            </m:ctrlPr>
          </m:dPr>
          <m:e>
            <m:r>
              <w:rPr>
                <w:rFonts w:ascii="Cambria Math" w:eastAsia="宋体" w:hAnsi="Cambria Math" w:cs="Times New Roman"/>
                <w:sz w:val="24"/>
              </w:rPr>
              <m:t>2n+1,2n-1</m:t>
            </m:r>
          </m:e>
        </m:d>
        <m:r>
          <w:ins w:id="9" w:author="1030824397@qq.com" w:date="2024-10-25T00:11:00Z">
            <w:rPr>
              <w:rFonts w:ascii="Cambria Math" w:eastAsia="宋体" w:hAnsi="Cambria Math" w:cs="Times New Roman"/>
              <w:sz w:val="24"/>
            </w:rPr>
            <m:t xml:space="preserve">   </m:t>
          </w:ins>
        </m:r>
      </m:oMath>
    </w:p>
    <w:p w14:paraId="7FFAF08D" w14:textId="77777777" w:rsidR="00C036E0" w:rsidRPr="0080368B" w:rsidRDefault="00C036E0" w:rsidP="00C036E0">
      <w:pPr>
        <w:rPr>
          <w:rFonts w:ascii="Times New Roman" w:eastAsia="宋体" w:hAnsi="Times New Roman" w:cs="Times New Roman"/>
          <w:sz w:val="24"/>
        </w:rPr>
      </w:pPr>
      <w:r w:rsidRPr="0080368B">
        <w:rPr>
          <w:rFonts w:ascii="Times New Roman" w:eastAsia="宋体" w:hAnsi="Times New Roman" w:cs="Times New Roman"/>
          <w:sz w:val="24"/>
        </w:rPr>
        <w:t>(ii)</w:t>
      </w:r>
      <m:oMath>
        <m:r>
          <w:rPr>
            <w:rFonts w:ascii="Cambria Math" w:eastAsia="宋体" w:hAnsi="Cambria Math" w:cs="Times New Roman"/>
            <w:sz w:val="24"/>
          </w:rPr>
          <m:t xml:space="preserve"> </m:t>
        </m:r>
        <m:d>
          <m:dPr>
            <m:ctrlPr>
              <w:rPr>
                <w:rFonts w:ascii="Cambria Math" w:eastAsia="宋体" w:hAnsi="Cambria Math" w:cs="Times New Roman"/>
                <w:i/>
                <w:sz w:val="24"/>
              </w:rPr>
            </m:ctrlPr>
          </m:dPr>
          <m:e>
            <m:r>
              <w:rPr>
                <w:rFonts w:ascii="Cambria Math" w:eastAsia="宋体" w:hAnsi="Cambria Math" w:cs="Times New Roman"/>
                <w:sz w:val="24"/>
              </w:rPr>
              <m:t>2n,2(n+1)</m:t>
            </m:r>
          </m:e>
        </m:d>
      </m:oMath>
    </w:p>
    <w:p w14:paraId="504B573B" w14:textId="1422F6AC" w:rsidR="00C036E0" w:rsidRDefault="00C036E0" w:rsidP="00C036E0">
      <w:pPr>
        <w:spacing w:line="360" w:lineRule="auto"/>
        <w:rPr>
          <w:rFonts w:ascii="宋体" w:eastAsia="宋体" w:hAnsi="宋体" w:cs="Times New Roman"/>
          <w:sz w:val="24"/>
        </w:rPr>
      </w:pPr>
      <w:r>
        <w:rPr>
          <w:rFonts w:ascii="宋体" w:eastAsia="宋体" w:hAnsi="宋体" w:cs="Times New Roman" w:hint="eastAsia"/>
          <w:sz w:val="24"/>
        </w:rPr>
        <w:t>20.</w:t>
      </w:r>
      <w:r>
        <w:rPr>
          <w:rFonts w:ascii="宋体" w:eastAsia="宋体" w:hAnsi="宋体" w:cs="Times New Roman" w:hint="eastAsia"/>
          <w:iCs/>
          <w:sz w:val="24"/>
        </w:rPr>
        <w:t>两个</w:t>
      </w:r>
      <w:r>
        <w:rPr>
          <w:rFonts w:ascii="宋体" w:eastAsia="宋体" w:hAnsi="宋体" w:cs="Times New Roman" w:hint="eastAsia"/>
          <w:sz w:val="24"/>
        </w:rPr>
        <w:t>正整数的最大公因数为9，最小公倍数为135，求这两个数。</w:t>
      </w:r>
    </w:p>
    <w:p w14:paraId="5A34F1A2" w14:textId="1E6C2DFF" w:rsidR="00C036E0" w:rsidRDefault="00C036E0" w:rsidP="00C036E0">
      <w:pPr>
        <w:rPr>
          <w:rFonts w:ascii="宋体" w:eastAsia="宋体" w:hAnsi="宋体" w:cs="Times New Roman"/>
          <w:sz w:val="24"/>
        </w:rPr>
      </w:pPr>
      <w:r>
        <w:rPr>
          <w:rFonts w:ascii="宋体" w:eastAsia="宋体" w:hAnsi="宋体" w:cs="Times New Roman" w:hint="eastAsia"/>
          <w:iCs/>
          <w:sz w:val="24"/>
          <w:szCs w:val="24"/>
        </w:rPr>
        <w:t>21.</w:t>
      </w:r>
      <w:r>
        <w:rPr>
          <w:rFonts w:ascii="宋体" w:eastAsia="宋体" w:hAnsi="宋体" w:cs="Times New Roman" w:hint="eastAsia"/>
          <w:sz w:val="24"/>
        </w:rPr>
        <w:t>求下列各数的标准分解式：</w:t>
      </w:r>
    </w:p>
    <w:p w14:paraId="3C26A7EC" w14:textId="24465281" w:rsidR="00C036E0" w:rsidDel="009F5EEA" w:rsidRDefault="00C036E0" w:rsidP="00C036E0">
      <w:pPr>
        <w:rPr>
          <w:del w:id="10" w:author="1030824397@qq.com" w:date="2024-10-25T00:11:00Z"/>
          <w:rFonts w:ascii="宋体" w:eastAsia="宋体" w:hAnsi="宋体" w:cs="Times New Roman"/>
          <w:sz w:val="24"/>
        </w:rPr>
      </w:pPr>
      <w:r>
        <w:rPr>
          <w:rFonts w:ascii="宋体" w:eastAsia="宋体" w:hAnsi="宋体" w:cs="Times New Roman" w:hint="eastAsia"/>
          <w:sz w:val="24"/>
        </w:rPr>
        <w:t>(</w:t>
      </w:r>
      <w:proofErr w:type="spellStart"/>
      <w:r>
        <w:rPr>
          <w:rFonts w:ascii="宋体" w:eastAsia="宋体" w:hAnsi="宋体" w:cs="Times New Roman" w:hint="eastAsia"/>
          <w:sz w:val="24"/>
        </w:rPr>
        <w:t>i</w:t>
      </w:r>
      <w:proofErr w:type="spellEnd"/>
      <w:r>
        <w:rPr>
          <w:rFonts w:ascii="宋体" w:eastAsia="宋体" w:hAnsi="宋体" w:cs="Times New Roman" w:hint="eastAsia"/>
          <w:sz w:val="24"/>
        </w:rPr>
        <w:t>)20520</w:t>
      </w:r>
      <w:ins w:id="11" w:author="1030824397@qq.com" w:date="2024-10-25T00:11:00Z">
        <w:r w:rsidR="009F5EEA">
          <w:rPr>
            <w:rFonts w:ascii="宋体" w:eastAsia="宋体" w:hAnsi="宋体" w:cs="Times New Roman"/>
            <w:sz w:val="24"/>
          </w:rPr>
          <w:t xml:space="preserve"> </w:t>
        </w:r>
      </w:ins>
    </w:p>
    <w:p w14:paraId="3204DAEF" w14:textId="77777777" w:rsidR="00C036E0" w:rsidRDefault="00C036E0" w:rsidP="00C036E0">
      <w:pPr>
        <w:rPr>
          <w:rFonts w:ascii="宋体" w:eastAsia="宋体" w:hAnsi="宋体" w:cs="Times New Roman"/>
          <w:sz w:val="24"/>
        </w:rPr>
      </w:pPr>
      <w:r>
        <w:rPr>
          <w:rFonts w:ascii="宋体" w:eastAsia="宋体" w:hAnsi="宋体" w:cs="Times New Roman" w:hint="eastAsia"/>
          <w:sz w:val="24"/>
        </w:rPr>
        <w:t>(ii)9699690</w:t>
      </w:r>
    </w:p>
    <w:p w14:paraId="74098BDC" w14:textId="0891F302" w:rsidR="00C036E0" w:rsidRDefault="00C036E0" w:rsidP="00C036E0">
      <w:pPr>
        <w:rPr>
          <w:rFonts w:ascii="宋体" w:eastAsia="宋体" w:hAnsi="宋体" w:cs="Times New Roman"/>
          <w:sz w:val="24"/>
        </w:rPr>
      </w:pPr>
      <w:r>
        <w:rPr>
          <w:rFonts w:ascii="宋体" w:eastAsia="宋体" w:hAnsi="宋体" w:cs="Times New Roman" w:hint="eastAsia"/>
          <w:sz w:val="24"/>
        </w:rPr>
        <w:t>22.用分解素因数的方法求最大公因数：</w:t>
      </w:r>
    </w:p>
    <w:p w14:paraId="2D477DF2" w14:textId="4B6BBCEA" w:rsidR="00C036E0" w:rsidDel="009F5EEA" w:rsidRDefault="00C036E0" w:rsidP="00C036E0">
      <w:pPr>
        <w:rPr>
          <w:del w:id="12" w:author="1030824397@qq.com" w:date="2024-10-25T00:11:00Z"/>
          <w:rFonts w:ascii="宋体" w:eastAsia="宋体" w:hAnsi="宋体" w:cs="Times New Roman"/>
          <w:sz w:val="24"/>
        </w:rPr>
      </w:pPr>
      <w:r>
        <w:rPr>
          <w:rFonts w:ascii="宋体" w:eastAsia="宋体" w:hAnsi="宋体" w:cs="Times New Roman" w:hint="eastAsia"/>
          <w:sz w:val="24"/>
        </w:rPr>
        <w:t>(</w:t>
      </w:r>
      <w:proofErr w:type="spellStart"/>
      <w:r>
        <w:rPr>
          <w:rFonts w:ascii="宋体" w:eastAsia="宋体" w:hAnsi="宋体" w:cs="Times New Roman" w:hint="eastAsia"/>
          <w:sz w:val="24"/>
        </w:rPr>
        <w:t>i</w:t>
      </w:r>
      <w:proofErr w:type="spellEnd"/>
      <w:r>
        <w:rPr>
          <w:rFonts w:ascii="宋体" w:eastAsia="宋体" w:hAnsi="宋体" w:cs="Times New Roman" w:hint="eastAsia"/>
          <w:sz w:val="24"/>
        </w:rPr>
        <w:t>)56，210，378</w:t>
      </w:r>
      <w:ins w:id="13" w:author="1030824397@qq.com" w:date="2024-10-25T00:11:00Z">
        <w:r w:rsidR="009F5EEA">
          <w:rPr>
            <w:rFonts w:ascii="宋体" w:eastAsia="宋体" w:hAnsi="宋体" w:cs="Times New Roman"/>
            <w:sz w:val="24"/>
          </w:rPr>
          <w:t xml:space="preserve"> </w:t>
        </w:r>
      </w:ins>
    </w:p>
    <w:p w14:paraId="2AB76CAE" w14:textId="77777777" w:rsidR="00C036E0" w:rsidRDefault="00C036E0" w:rsidP="00C036E0">
      <w:pPr>
        <w:rPr>
          <w:rFonts w:ascii="宋体" w:eastAsia="宋体" w:hAnsi="宋体" w:cs="Times New Roman"/>
          <w:sz w:val="24"/>
        </w:rPr>
      </w:pPr>
      <w:r>
        <w:rPr>
          <w:rFonts w:ascii="宋体" w:eastAsia="宋体" w:hAnsi="宋体" w:cs="Times New Roman" w:hint="eastAsia"/>
          <w:sz w:val="24"/>
        </w:rPr>
        <w:t>(ii)63，240，384</w:t>
      </w:r>
    </w:p>
    <w:p w14:paraId="16FEC379" w14:textId="2E10518A" w:rsidR="00C036E0" w:rsidRPr="0080368B" w:rsidRDefault="00C036E0" w:rsidP="00C036E0">
      <w:pPr>
        <w:spacing w:line="360" w:lineRule="auto"/>
        <w:rPr>
          <w:rFonts w:ascii="宋体" w:eastAsia="宋体" w:hAnsi="宋体" w:cs="Times New Roman"/>
          <w:sz w:val="24"/>
          <w:szCs w:val="24"/>
        </w:rPr>
      </w:pPr>
      <w:r>
        <w:rPr>
          <w:rFonts w:ascii="宋体" w:eastAsia="宋体" w:hAnsi="宋体" w:cs="Times New Roman" w:hint="eastAsia"/>
          <w:sz w:val="24"/>
        </w:rPr>
        <w:t>23.</w:t>
      </w:r>
      <w:r w:rsidRPr="0080368B">
        <w:rPr>
          <w:rFonts w:ascii="宋体" w:eastAsia="宋体" w:hAnsi="宋体" w:cs="Times New Roman" w:hint="eastAsia"/>
          <w:sz w:val="24"/>
          <w:szCs w:val="24"/>
        </w:rPr>
        <w:t>利用因子分解定理求解整数</w:t>
      </w:r>
      <m:oMath>
        <m:r>
          <m:rPr>
            <m:sty m:val="p"/>
          </m:rPr>
          <w:rPr>
            <w:rFonts w:ascii="Cambria Math" w:eastAsia="宋体" w:hAnsi="Cambria Math" w:cs="Times New Roman"/>
            <w:sz w:val="24"/>
            <w:szCs w:val="24"/>
          </w:rPr>
          <m:t>420,192,450,969</m:t>
        </m:r>
      </m:oMath>
      <w:r w:rsidRPr="0080368B">
        <w:rPr>
          <w:rFonts w:ascii="宋体" w:eastAsia="宋体" w:hAnsi="宋体" w:cs="Times New Roman" w:hint="eastAsia"/>
          <w:sz w:val="24"/>
          <w:szCs w:val="24"/>
        </w:rPr>
        <w:t>的最大公因子与最小公倍数</w:t>
      </w:r>
      <w:r>
        <w:rPr>
          <w:rFonts w:ascii="宋体" w:eastAsia="宋体" w:hAnsi="宋体" w:cs="Times New Roman" w:hint="eastAsia"/>
          <w:sz w:val="24"/>
          <w:szCs w:val="24"/>
        </w:rPr>
        <w:t>.</w:t>
      </w:r>
    </w:p>
    <w:p w14:paraId="4FFA7517" w14:textId="7289B482" w:rsidR="00C036E0" w:rsidRPr="0080368B" w:rsidRDefault="00C036E0" w:rsidP="00C036E0">
      <w:pPr>
        <w:rPr>
          <w:rFonts w:ascii="宋体" w:eastAsia="宋体" w:hAnsi="宋体" w:cs="Times New Roman"/>
          <w:sz w:val="24"/>
          <w:szCs w:val="24"/>
        </w:rPr>
      </w:pPr>
      <w:r>
        <w:rPr>
          <w:rFonts w:ascii="宋体" w:eastAsia="宋体" w:hAnsi="宋体" w:cs="Times New Roman" w:hint="eastAsia"/>
          <w:sz w:val="24"/>
        </w:rPr>
        <w:t>24.</w:t>
      </w:r>
      <w:r w:rsidRPr="0080368B">
        <w:rPr>
          <w:rFonts w:ascii="宋体" w:eastAsia="宋体" w:hAnsi="宋体" w:cs="Times New Roman" w:hint="eastAsia"/>
          <w:sz w:val="24"/>
          <w:szCs w:val="24"/>
        </w:rPr>
        <w:t>设</w:t>
      </w:r>
      <m:oMath>
        <m:r>
          <w:rPr>
            <w:rFonts w:ascii="Cambria Math" w:eastAsia="宋体" w:hAnsi="Cambria Math" w:cs="Times New Roman"/>
            <w:sz w:val="24"/>
            <w:szCs w:val="24"/>
          </w:rPr>
          <m:t>a,b</m:t>
        </m:r>
      </m:oMath>
      <w:r w:rsidRPr="0080368B">
        <w:rPr>
          <w:rFonts w:ascii="宋体" w:eastAsia="宋体" w:hAnsi="宋体" w:cs="Times New Roman" w:hint="eastAsia"/>
          <w:sz w:val="24"/>
          <w:szCs w:val="24"/>
        </w:rPr>
        <w:t>为</w:t>
      </w:r>
      <w:r w:rsidRPr="0080368B">
        <w:rPr>
          <w:rFonts w:ascii="宋体" w:eastAsia="宋体" w:hAnsi="宋体" w:cs="Times New Roman"/>
          <w:sz w:val="24"/>
          <w:szCs w:val="24"/>
        </w:rPr>
        <w:t>正整数</w:t>
      </w:r>
      <w:r w:rsidRPr="0080368B">
        <w:rPr>
          <w:rFonts w:ascii="宋体" w:eastAsia="宋体" w:hAnsi="宋体" w:cs="Times New Roman" w:hint="eastAsia"/>
          <w:sz w:val="24"/>
          <w:szCs w:val="24"/>
        </w:rPr>
        <w:t>,证明</w:t>
      </w:r>
      <w:r>
        <w:rPr>
          <w:rFonts w:ascii="宋体" w:eastAsia="宋体" w:hAnsi="宋体" w:cs="Times New Roman" w:hint="eastAsia"/>
          <w:sz w:val="24"/>
          <w:szCs w:val="24"/>
        </w:rPr>
        <w:t>:</w:t>
      </w:r>
      <w:r w:rsidRPr="0080368B">
        <w:rPr>
          <w:rFonts w:ascii="宋体" w:eastAsia="宋体" w:hAnsi="宋体" w:cs="Times New Roman" w:hint="eastAsia"/>
          <w:sz w:val="24"/>
          <w:szCs w:val="24"/>
        </w:rPr>
        <w:t>若</w:t>
      </w:r>
      <m:oMath>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a,b</m:t>
            </m:r>
          </m:e>
        </m:d>
        <m:r>
          <w:rPr>
            <w:rFonts w:ascii="Cambria Math" w:eastAsia="宋体" w:hAnsi="Cambria Math" w:cs="Times New Roman"/>
            <w:sz w:val="24"/>
            <w:szCs w:val="24"/>
          </w:rPr>
          <m:t>=(a,b)</m:t>
        </m:r>
      </m:oMath>
      <w:r w:rsidRPr="0080368B">
        <w:rPr>
          <w:rFonts w:ascii="宋体" w:eastAsia="宋体" w:hAnsi="宋体" w:cs="Times New Roman" w:hint="eastAsia"/>
          <w:sz w:val="24"/>
          <w:szCs w:val="24"/>
        </w:rPr>
        <w:t>,则</w:t>
      </w:r>
      <m:oMath>
        <m:r>
          <w:rPr>
            <w:rFonts w:ascii="Cambria Math" w:eastAsia="宋体" w:hAnsi="Cambria Math" w:cs="Times New Roman"/>
            <w:sz w:val="24"/>
            <w:szCs w:val="24"/>
          </w:rPr>
          <m:t>a=b</m:t>
        </m:r>
      </m:oMath>
      <w:r>
        <w:rPr>
          <w:rFonts w:ascii="宋体" w:eastAsia="宋体" w:hAnsi="宋体" w:cs="Times New Roman" w:hint="eastAsia"/>
          <w:sz w:val="24"/>
          <w:szCs w:val="24"/>
        </w:rPr>
        <w:t>.</w:t>
      </w:r>
    </w:p>
    <w:p w14:paraId="692EB52C" w14:textId="22C192FA" w:rsidR="00FD3ECF" w:rsidRPr="000022D7" w:rsidRDefault="00C036E0" w:rsidP="003453CD">
      <w:pPr>
        <w:spacing w:line="360" w:lineRule="auto"/>
        <w:rPr>
          <w:rFonts w:ascii="Times New Roman" w:hAnsi="Times New Roman" w:cs="Times New Roman"/>
          <w:position w:val="-10"/>
        </w:rPr>
      </w:pPr>
      <w:r>
        <w:rPr>
          <w:rFonts w:ascii="宋体" w:eastAsia="宋体" w:hAnsi="宋体" w:cs="Times New Roman" w:hint="eastAsia"/>
          <w:sz w:val="24"/>
          <w:szCs w:val="24"/>
        </w:rPr>
        <w:t>25.</w:t>
      </w:r>
      <w:r w:rsidRPr="0080368B">
        <w:rPr>
          <w:rFonts w:ascii="宋体" w:eastAsia="宋体" w:hAnsi="宋体" w:cs="Times New Roman" w:hint="eastAsia"/>
          <w:sz w:val="24"/>
        </w:rPr>
        <w:t>设</w:t>
      </w:r>
      <m:oMath>
        <m:r>
          <w:rPr>
            <w:rFonts w:ascii="Cambria Math" w:eastAsia="宋体" w:hAnsi="Cambria Math" w:cs="Times New Roman"/>
            <w:sz w:val="24"/>
          </w:rPr>
          <m:t>n</m:t>
        </m:r>
      </m:oMath>
      <w:r w:rsidRPr="0080368B">
        <w:rPr>
          <w:rFonts w:ascii="宋体" w:eastAsia="宋体" w:hAnsi="宋体" w:cs="Times New Roman" w:hint="eastAsia"/>
          <w:sz w:val="24"/>
        </w:rPr>
        <w:t>为合数,证明</w:t>
      </w:r>
      <m:oMath>
        <m:r>
          <w:rPr>
            <w:rFonts w:ascii="Cambria Math" w:eastAsia="宋体" w:hAnsi="Cambria Math" w:cs="Times New Roman"/>
            <w:sz w:val="24"/>
          </w:rPr>
          <m:t>n</m:t>
        </m:r>
      </m:oMath>
      <w:r w:rsidRPr="0080368B">
        <w:rPr>
          <w:rFonts w:ascii="宋体" w:eastAsia="宋体" w:hAnsi="宋体" w:cs="Times New Roman" w:hint="eastAsia"/>
          <w:sz w:val="24"/>
        </w:rPr>
        <w:t>必有素因子</w:t>
      </w:r>
      <m:oMath>
        <m:r>
          <w:rPr>
            <w:rFonts w:ascii="Cambria Math" w:eastAsia="Cambria Math" w:hAnsi="Cambria Math" w:cs="Times New Roman"/>
            <w:sz w:val="24"/>
          </w:rPr>
          <m:t>p</m:t>
        </m:r>
      </m:oMath>
      <w:r w:rsidRPr="0080368B">
        <w:rPr>
          <w:rFonts w:ascii="宋体" w:eastAsia="宋体" w:hAnsi="宋体" w:cs="Times New Roman" w:hint="eastAsia"/>
          <w:sz w:val="24"/>
        </w:rPr>
        <w:t>满足</w:t>
      </w:r>
      <m:oMath>
        <m:r>
          <w:rPr>
            <w:rFonts w:ascii="Cambria Math" w:eastAsia="Cambria Math" w:hAnsi="Cambria Math" w:cs="Times New Roman"/>
            <w:sz w:val="24"/>
          </w:rPr>
          <m:t>p</m:t>
        </m:r>
        <m:r>
          <m:rPr>
            <m:sty m:val="p"/>
          </m:rPr>
          <w:rPr>
            <w:rFonts w:ascii="Cambria Math" w:eastAsia="Cambria Math" w:hAnsi="Cambria Math" w:cs="Times New Roman"/>
            <w:sz w:val="24"/>
          </w:rPr>
          <m:t>≤</m:t>
        </m:r>
        <m:rad>
          <m:radPr>
            <m:degHide m:val="1"/>
            <m:ctrlPr>
              <w:rPr>
                <w:rFonts w:ascii="Cambria Math" w:eastAsia="Cambria Math" w:hAnsi="Cambria Math" w:cs="Times New Roman"/>
                <w:sz w:val="24"/>
              </w:rPr>
            </m:ctrlPr>
          </m:radPr>
          <m:deg/>
          <m:e>
            <m:r>
              <w:rPr>
                <w:rFonts w:ascii="Cambria Math" w:eastAsia="宋体" w:hAnsi="Cambria Math" w:cs="Times New Roman" w:hint="eastAsia"/>
                <w:sz w:val="24"/>
              </w:rPr>
              <m:t>n</m:t>
            </m:r>
          </m:e>
        </m:rad>
      </m:oMath>
      <w:r>
        <w:rPr>
          <w:rFonts w:ascii="宋体" w:eastAsia="宋体" w:hAnsi="宋体" w:cs="Times New Roman" w:hint="eastAsia"/>
          <w:sz w:val="24"/>
        </w:rPr>
        <w:t>.</w:t>
      </w:r>
    </w:p>
    <w:sectPr w:rsidR="00FD3ECF" w:rsidRPr="000022D7" w:rsidSect="003453CD">
      <w:headerReference w:type="default" r:id="rId1028"/>
      <w:pgSz w:w="11906" w:h="16838" w:code="9"/>
      <w:pgMar w:top="1440" w:right="1797" w:bottom="1440" w:left="1797" w:header="851" w:footer="992"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37419" w14:textId="77777777" w:rsidR="00B20E3D" w:rsidRDefault="00B20E3D" w:rsidP="00C82726">
      <w:r>
        <w:separator/>
      </w:r>
    </w:p>
  </w:endnote>
  <w:endnote w:type="continuationSeparator" w:id="0">
    <w:p w14:paraId="7A788AEC" w14:textId="77777777" w:rsidR="00B20E3D" w:rsidRDefault="00B20E3D" w:rsidP="00C82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E5A54" w14:textId="77777777" w:rsidR="00B20E3D" w:rsidRDefault="00B20E3D" w:rsidP="00C82726">
      <w:r>
        <w:separator/>
      </w:r>
    </w:p>
  </w:footnote>
  <w:footnote w:type="continuationSeparator" w:id="0">
    <w:p w14:paraId="486A2D1B" w14:textId="77777777" w:rsidR="00B20E3D" w:rsidRDefault="00B20E3D" w:rsidP="00C82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660011"/>
      <w:docPartObj>
        <w:docPartGallery w:val="Page Numbers (Top of Page)"/>
        <w:docPartUnique/>
      </w:docPartObj>
    </w:sdtPr>
    <w:sdtEndPr/>
    <w:sdtContent>
      <w:p w14:paraId="31739B89" w14:textId="3C85065A" w:rsidR="0035098D" w:rsidRDefault="0035098D">
        <w:pPr>
          <w:pStyle w:val="a4"/>
          <w:jc w:val="right"/>
        </w:pPr>
        <w:r>
          <w:fldChar w:fldCharType="begin"/>
        </w:r>
        <w:r>
          <w:instrText>PAGE   \* MERGEFORMAT</w:instrText>
        </w:r>
        <w:r>
          <w:fldChar w:fldCharType="separate"/>
        </w:r>
        <w:r>
          <w:rPr>
            <w:lang w:val="zh-CN"/>
          </w:rPr>
          <w:t>2</w:t>
        </w:r>
        <w:r>
          <w:fldChar w:fldCharType="end"/>
        </w:r>
      </w:p>
    </w:sdtContent>
  </w:sdt>
  <w:p w14:paraId="37AD23C5" w14:textId="77777777" w:rsidR="0035098D" w:rsidRDefault="0035098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275"/>
    <w:multiLevelType w:val="hybridMultilevel"/>
    <w:tmpl w:val="42DEBF0E"/>
    <w:lvl w:ilvl="0" w:tplc="A0ECE8BE">
      <w:start w:val="2"/>
      <w:numFmt w:val="decimal"/>
      <w:lvlText w:val="第%1章、"/>
      <w:lvlJc w:val="left"/>
      <w:pPr>
        <w:ind w:left="1440" w:hanging="14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30EE4"/>
    <w:multiLevelType w:val="hybridMultilevel"/>
    <w:tmpl w:val="D30C06CA"/>
    <w:lvl w:ilvl="0" w:tplc="BFE89E98">
      <w:start w:val="1"/>
      <w:numFmt w:val="decimal"/>
      <w:lvlText w:val="第%1章、"/>
      <w:lvlJc w:val="left"/>
      <w:pPr>
        <w:ind w:left="1440" w:hanging="14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FF3B4B"/>
    <w:multiLevelType w:val="hybridMultilevel"/>
    <w:tmpl w:val="E63C2560"/>
    <w:lvl w:ilvl="0" w:tplc="24A89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FB4B77"/>
    <w:multiLevelType w:val="multilevel"/>
    <w:tmpl w:val="9B5205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50706E"/>
    <w:multiLevelType w:val="hybridMultilevel"/>
    <w:tmpl w:val="88FE1C7C"/>
    <w:lvl w:ilvl="0" w:tplc="D3FAB0BC">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067E65"/>
    <w:multiLevelType w:val="hybridMultilevel"/>
    <w:tmpl w:val="1608B188"/>
    <w:lvl w:ilvl="0" w:tplc="2474EB36">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6" w15:restartNumberingAfterBreak="0">
    <w:nsid w:val="2CEA4833"/>
    <w:multiLevelType w:val="hybridMultilevel"/>
    <w:tmpl w:val="C1FA2C66"/>
    <w:lvl w:ilvl="0" w:tplc="9F145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206952"/>
    <w:multiLevelType w:val="hybridMultilevel"/>
    <w:tmpl w:val="3A949DE2"/>
    <w:lvl w:ilvl="0" w:tplc="2E2EE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F9747E"/>
    <w:multiLevelType w:val="hybridMultilevel"/>
    <w:tmpl w:val="E8BC00CE"/>
    <w:lvl w:ilvl="0" w:tplc="A37C3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91255E"/>
    <w:multiLevelType w:val="multilevel"/>
    <w:tmpl w:val="1AC66566"/>
    <w:lvl w:ilvl="0">
      <w:start w:val="1"/>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3060" w:hanging="180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0" w15:restartNumberingAfterBreak="0">
    <w:nsid w:val="3B8B0321"/>
    <w:multiLevelType w:val="multilevel"/>
    <w:tmpl w:val="3B8B032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4C407BC0"/>
    <w:multiLevelType w:val="hybridMultilevel"/>
    <w:tmpl w:val="E84656A6"/>
    <w:lvl w:ilvl="0" w:tplc="A79EF4B8">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D6B5283"/>
    <w:multiLevelType w:val="hybridMultilevel"/>
    <w:tmpl w:val="D58A9750"/>
    <w:lvl w:ilvl="0" w:tplc="4954A9A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694C41"/>
    <w:multiLevelType w:val="hybridMultilevel"/>
    <w:tmpl w:val="8A206A4A"/>
    <w:lvl w:ilvl="0" w:tplc="B0AE840E">
      <w:start w:val="1"/>
      <w:numFmt w:val="decimal"/>
      <w:lvlText w:val="第%1章、"/>
      <w:lvlJc w:val="left"/>
      <w:pPr>
        <w:ind w:left="1440" w:hanging="14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57C213C"/>
    <w:multiLevelType w:val="hybridMultilevel"/>
    <w:tmpl w:val="7CE2496C"/>
    <w:lvl w:ilvl="0" w:tplc="4A6C9E2C">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4F5A73"/>
    <w:multiLevelType w:val="hybridMultilevel"/>
    <w:tmpl w:val="E430BDA8"/>
    <w:lvl w:ilvl="0" w:tplc="68F4EA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D5C205E"/>
    <w:multiLevelType w:val="hybridMultilevel"/>
    <w:tmpl w:val="4440A93E"/>
    <w:lvl w:ilvl="0" w:tplc="F4C0EACC">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EB1ECE"/>
    <w:multiLevelType w:val="multilevel"/>
    <w:tmpl w:val="1AC66566"/>
    <w:lvl w:ilvl="0">
      <w:start w:val="1"/>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3060" w:hanging="180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8" w15:restartNumberingAfterBreak="0">
    <w:nsid w:val="79D109DF"/>
    <w:multiLevelType w:val="hybridMultilevel"/>
    <w:tmpl w:val="DEE6B082"/>
    <w:lvl w:ilvl="0" w:tplc="F1B4241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CCB5124"/>
    <w:multiLevelType w:val="hybridMultilevel"/>
    <w:tmpl w:val="2CBA3D48"/>
    <w:lvl w:ilvl="0" w:tplc="2E7E0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CF63CB4"/>
    <w:multiLevelType w:val="hybridMultilevel"/>
    <w:tmpl w:val="24B0B9A4"/>
    <w:lvl w:ilvl="0" w:tplc="982A016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9072365">
    <w:abstractNumId w:val="1"/>
  </w:num>
  <w:num w:numId="2" w16cid:durableId="2003266450">
    <w:abstractNumId w:val="13"/>
  </w:num>
  <w:num w:numId="3" w16cid:durableId="874121021">
    <w:abstractNumId w:val="0"/>
  </w:num>
  <w:num w:numId="4" w16cid:durableId="1624075131">
    <w:abstractNumId w:val="17"/>
  </w:num>
  <w:num w:numId="5" w16cid:durableId="154609811">
    <w:abstractNumId w:val="9"/>
  </w:num>
  <w:num w:numId="6" w16cid:durableId="2117141705">
    <w:abstractNumId w:val="15"/>
  </w:num>
  <w:num w:numId="7" w16cid:durableId="181165076">
    <w:abstractNumId w:val="10"/>
  </w:num>
  <w:num w:numId="8" w16cid:durableId="1423067208">
    <w:abstractNumId w:val="12"/>
  </w:num>
  <w:num w:numId="9" w16cid:durableId="1387677829">
    <w:abstractNumId w:val="16"/>
  </w:num>
  <w:num w:numId="10" w16cid:durableId="691607863">
    <w:abstractNumId w:val="3"/>
  </w:num>
  <w:num w:numId="11" w16cid:durableId="1408651107">
    <w:abstractNumId w:val="7"/>
  </w:num>
  <w:num w:numId="12" w16cid:durableId="1049500244">
    <w:abstractNumId w:val="19"/>
  </w:num>
  <w:num w:numId="13" w16cid:durableId="1329559295">
    <w:abstractNumId w:val="4"/>
  </w:num>
  <w:num w:numId="14" w16cid:durableId="316963132">
    <w:abstractNumId w:val="2"/>
  </w:num>
  <w:num w:numId="15" w16cid:durableId="913977072">
    <w:abstractNumId w:val="8"/>
  </w:num>
  <w:num w:numId="16" w16cid:durableId="2115973178">
    <w:abstractNumId w:val="14"/>
  </w:num>
  <w:num w:numId="17" w16cid:durableId="1459033379">
    <w:abstractNumId w:val="20"/>
  </w:num>
  <w:num w:numId="18" w16cid:durableId="1439830705">
    <w:abstractNumId w:val="18"/>
  </w:num>
  <w:num w:numId="19" w16cid:durableId="1728723607">
    <w:abstractNumId w:val="11"/>
  </w:num>
  <w:num w:numId="20" w16cid:durableId="223217910">
    <w:abstractNumId w:val="6"/>
  </w:num>
  <w:num w:numId="21" w16cid:durableId="92708060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1030824397@qq.com">
    <w15:presenceInfo w15:providerId="Windows Live" w15:userId="8b9e347737df8c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874"/>
    <w:rsid w:val="00002043"/>
    <w:rsid w:val="000022D7"/>
    <w:rsid w:val="000059AD"/>
    <w:rsid w:val="000105F3"/>
    <w:rsid w:val="000136F9"/>
    <w:rsid w:val="00027538"/>
    <w:rsid w:val="00044AC6"/>
    <w:rsid w:val="00046811"/>
    <w:rsid w:val="0006250E"/>
    <w:rsid w:val="00066BE6"/>
    <w:rsid w:val="00086F81"/>
    <w:rsid w:val="00094CB2"/>
    <w:rsid w:val="00097493"/>
    <w:rsid w:val="000B06FD"/>
    <w:rsid w:val="000D481C"/>
    <w:rsid w:val="000E2638"/>
    <w:rsid w:val="000F2999"/>
    <w:rsid w:val="000F4C60"/>
    <w:rsid w:val="000F4DDA"/>
    <w:rsid w:val="000F5C96"/>
    <w:rsid w:val="00105B36"/>
    <w:rsid w:val="00113C77"/>
    <w:rsid w:val="0011540D"/>
    <w:rsid w:val="00116263"/>
    <w:rsid w:val="0013195F"/>
    <w:rsid w:val="0015715B"/>
    <w:rsid w:val="001700F2"/>
    <w:rsid w:val="00171062"/>
    <w:rsid w:val="00195A0C"/>
    <w:rsid w:val="001A090A"/>
    <w:rsid w:val="001A7474"/>
    <w:rsid w:val="001C773C"/>
    <w:rsid w:val="001D1DA5"/>
    <w:rsid w:val="001D51E5"/>
    <w:rsid w:val="001E01CF"/>
    <w:rsid w:val="001F1C3F"/>
    <w:rsid w:val="002126BD"/>
    <w:rsid w:val="002146AB"/>
    <w:rsid w:val="00222DD5"/>
    <w:rsid w:val="002415D6"/>
    <w:rsid w:val="00241D7D"/>
    <w:rsid w:val="00241D7E"/>
    <w:rsid w:val="00242004"/>
    <w:rsid w:val="0025100A"/>
    <w:rsid w:val="0027283E"/>
    <w:rsid w:val="00292CDA"/>
    <w:rsid w:val="002A08D2"/>
    <w:rsid w:val="002A110E"/>
    <w:rsid w:val="002B4A7F"/>
    <w:rsid w:val="002B5BBA"/>
    <w:rsid w:val="002C3EB0"/>
    <w:rsid w:val="002C543E"/>
    <w:rsid w:val="002D7C70"/>
    <w:rsid w:val="002E1160"/>
    <w:rsid w:val="002E5C71"/>
    <w:rsid w:val="002F5093"/>
    <w:rsid w:val="00315732"/>
    <w:rsid w:val="00321FE7"/>
    <w:rsid w:val="00326C12"/>
    <w:rsid w:val="00332FB5"/>
    <w:rsid w:val="003453CD"/>
    <w:rsid w:val="0035098D"/>
    <w:rsid w:val="003533E2"/>
    <w:rsid w:val="003574C3"/>
    <w:rsid w:val="00373365"/>
    <w:rsid w:val="003812FB"/>
    <w:rsid w:val="00381530"/>
    <w:rsid w:val="00382692"/>
    <w:rsid w:val="00387870"/>
    <w:rsid w:val="00391D97"/>
    <w:rsid w:val="00396927"/>
    <w:rsid w:val="003A2C8D"/>
    <w:rsid w:val="003B77AA"/>
    <w:rsid w:val="003C311C"/>
    <w:rsid w:val="003C6874"/>
    <w:rsid w:val="003D3260"/>
    <w:rsid w:val="003D55E1"/>
    <w:rsid w:val="003E6E1E"/>
    <w:rsid w:val="003F0F58"/>
    <w:rsid w:val="003F185F"/>
    <w:rsid w:val="003F1888"/>
    <w:rsid w:val="00400C32"/>
    <w:rsid w:val="00403A7E"/>
    <w:rsid w:val="004174E5"/>
    <w:rsid w:val="004264D2"/>
    <w:rsid w:val="004458F1"/>
    <w:rsid w:val="00456874"/>
    <w:rsid w:val="004573AD"/>
    <w:rsid w:val="004612D2"/>
    <w:rsid w:val="00487257"/>
    <w:rsid w:val="004A124D"/>
    <w:rsid w:val="004B2D2F"/>
    <w:rsid w:val="004D05ED"/>
    <w:rsid w:val="004D0675"/>
    <w:rsid w:val="004D31AC"/>
    <w:rsid w:val="004D3261"/>
    <w:rsid w:val="004D5199"/>
    <w:rsid w:val="004E2E57"/>
    <w:rsid w:val="004E5311"/>
    <w:rsid w:val="005011A2"/>
    <w:rsid w:val="00506AC8"/>
    <w:rsid w:val="0051396D"/>
    <w:rsid w:val="00520D10"/>
    <w:rsid w:val="0054022E"/>
    <w:rsid w:val="00543786"/>
    <w:rsid w:val="00554183"/>
    <w:rsid w:val="00554817"/>
    <w:rsid w:val="00574648"/>
    <w:rsid w:val="00577F52"/>
    <w:rsid w:val="00585EC5"/>
    <w:rsid w:val="00586B10"/>
    <w:rsid w:val="005D2002"/>
    <w:rsid w:val="005E049F"/>
    <w:rsid w:val="005E14F1"/>
    <w:rsid w:val="005E28E6"/>
    <w:rsid w:val="005E6EBE"/>
    <w:rsid w:val="006008BD"/>
    <w:rsid w:val="00607824"/>
    <w:rsid w:val="006079D8"/>
    <w:rsid w:val="00610A31"/>
    <w:rsid w:val="006362DE"/>
    <w:rsid w:val="006434CA"/>
    <w:rsid w:val="0065355A"/>
    <w:rsid w:val="00653D4F"/>
    <w:rsid w:val="00660DCC"/>
    <w:rsid w:val="0066184D"/>
    <w:rsid w:val="006666DC"/>
    <w:rsid w:val="0067783E"/>
    <w:rsid w:val="00677ADF"/>
    <w:rsid w:val="00680076"/>
    <w:rsid w:val="00687272"/>
    <w:rsid w:val="00687A0A"/>
    <w:rsid w:val="006B45D8"/>
    <w:rsid w:val="006D1993"/>
    <w:rsid w:val="006D3117"/>
    <w:rsid w:val="006D7C76"/>
    <w:rsid w:val="006E710A"/>
    <w:rsid w:val="006F268B"/>
    <w:rsid w:val="006F28EB"/>
    <w:rsid w:val="00711546"/>
    <w:rsid w:val="00736D31"/>
    <w:rsid w:val="00750809"/>
    <w:rsid w:val="007527BF"/>
    <w:rsid w:val="00754C85"/>
    <w:rsid w:val="00760D13"/>
    <w:rsid w:val="00762FBF"/>
    <w:rsid w:val="00770954"/>
    <w:rsid w:val="00776C2E"/>
    <w:rsid w:val="007A08D5"/>
    <w:rsid w:val="007E1B89"/>
    <w:rsid w:val="007E4F03"/>
    <w:rsid w:val="007F3E47"/>
    <w:rsid w:val="007F4609"/>
    <w:rsid w:val="007F607B"/>
    <w:rsid w:val="00804C79"/>
    <w:rsid w:val="00805F96"/>
    <w:rsid w:val="0082474B"/>
    <w:rsid w:val="00825371"/>
    <w:rsid w:val="008352BB"/>
    <w:rsid w:val="00835A65"/>
    <w:rsid w:val="00835CF9"/>
    <w:rsid w:val="00842E33"/>
    <w:rsid w:val="00847187"/>
    <w:rsid w:val="00851EE3"/>
    <w:rsid w:val="00854FBD"/>
    <w:rsid w:val="00865A7A"/>
    <w:rsid w:val="008667C0"/>
    <w:rsid w:val="0086711A"/>
    <w:rsid w:val="00870DAC"/>
    <w:rsid w:val="00874C19"/>
    <w:rsid w:val="0088005F"/>
    <w:rsid w:val="00881CF5"/>
    <w:rsid w:val="00891FD0"/>
    <w:rsid w:val="0089216E"/>
    <w:rsid w:val="00896CEE"/>
    <w:rsid w:val="008A77A7"/>
    <w:rsid w:val="008C1E58"/>
    <w:rsid w:val="008D4AC2"/>
    <w:rsid w:val="008D61C4"/>
    <w:rsid w:val="008E221B"/>
    <w:rsid w:val="008E396E"/>
    <w:rsid w:val="008E59DF"/>
    <w:rsid w:val="008E7690"/>
    <w:rsid w:val="00904C13"/>
    <w:rsid w:val="009272C0"/>
    <w:rsid w:val="00936457"/>
    <w:rsid w:val="009405B9"/>
    <w:rsid w:val="00942373"/>
    <w:rsid w:val="00944992"/>
    <w:rsid w:val="00945646"/>
    <w:rsid w:val="00970D96"/>
    <w:rsid w:val="00980BBB"/>
    <w:rsid w:val="00985A18"/>
    <w:rsid w:val="009867DA"/>
    <w:rsid w:val="009A0968"/>
    <w:rsid w:val="009D721D"/>
    <w:rsid w:val="009E37F1"/>
    <w:rsid w:val="009E6D42"/>
    <w:rsid w:val="009F5EEA"/>
    <w:rsid w:val="009F5F75"/>
    <w:rsid w:val="009F6CA9"/>
    <w:rsid w:val="00A01BCB"/>
    <w:rsid w:val="00A241B7"/>
    <w:rsid w:val="00A35590"/>
    <w:rsid w:val="00A425C4"/>
    <w:rsid w:val="00A42C26"/>
    <w:rsid w:val="00A65B13"/>
    <w:rsid w:val="00A664C4"/>
    <w:rsid w:val="00A80293"/>
    <w:rsid w:val="00A82B00"/>
    <w:rsid w:val="00A86A52"/>
    <w:rsid w:val="00A91F49"/>
    <w:rsid w:val="00AA1A32"/>
    <w:rsid w:val="00AA4445"/>
    <w:rsid w:val="00AB656D"/>
    <w:rsid w:val="00AC4453"/>
    <w:rsid w:val="00AC6309"/>
    <w:rsid w:val="00AD2DF8"/>
    <w:rsid w:val="00AD3CFC"/>
    <w:rsid w:val="00B010CE"/>
    <w:rsid w:val="00B02982"/>
    <w:rsid w:val="00B03679"/>
    <w:rsid w:val="00B13700"/>
    <w:rsid w:val="00B13777"/>
    <w:rsid w:val="00B20E3D"/>
    <w:rsid w:val="00B259B5"/>
    <w:rsid w:val="00B27250"/>
    <w:rsid w:val="00B374BC"/>
    <w:rsid w:val="00B45972"/>
    <w:rsid w:val="00B527F6"/>
    <w:rsid w:val="00B643F6"/>
    <w:rsid w:val="00B6541D"/>
    <w:rsid w:val="00B672FC"/>
    <w:rsid w:val="00B67C1A"/>
    <w:rsid w:val="00B67E4D"/>
    <w:rsid w:val="00B725B4"/>
    <w:rsid w:val="00B73C38"/>
    <w:rsid w:val="00B81576"/>
    <w:rsid w:val="00B8196F"/>
    <w:rsid w:val="00B940B2"/>
    <w:rsid w:val="00BA062C"/>
    <w:rsid w:val="00BC0F68"/>
    <w:rsid w:val="00BC3DEF"/>
    <w:rsid w:val="00BD15DF"/>
    <w:rsid w:val="00BE6AB6"/>
    <w:rsid w:val="00BF2685"/>
    <w:rsid w:val="00BF477C"/>
    <w:rsid w:val="00BF4F43"/>
    <w:rsid w:val="00BF557D"/>
    <w:rsid w:val="00BF5D8F"/>
    <w:rsid w:val="00BF675B"/>
    <w:rsid w:val="00C036E0"/>
    <w:rsid w:val="00C05D5E"/>
    <w:rsid w:val="00C3755E"/>
    <w:rsid w:val="00C4006E"/>
    <w:rsid w:val="00C43EBE"/>
    <w:rsid w:val="00C46916"/>
    <w:rsid w:val="00C500C8"/>
    <w:rsid w:val="00C52686"/>
    <w:rsid w:val="00C82726"/>
    <w:rsid w:val="00C84595"/>
    <w:rsid w:val="00C877FB"/>
    <w:rsid w:val="00C934AF"/>
    <w:rsid w:val="00CB3515"/>
    <w:rsid w:val="00CC729A"/>
    <w:rsid w:val="00CD1E74"/>
    <w:rsid w:val="00CD7633"/>
    <w:rsid w:val="00CE20D3"/>
    <w:rsid w:val="00CE6936"/>
    <w:rsid w:val="00CF5FBD"/>
    <w:rsid w:val="00D07631"/>
    <w:rsid w:val="00D11337"/>
    <w:rsid w:val="00D27941"/>
    <w:rsid w:val="00D3037F"/>
    <w:rsid w:val="00D43782"/>
    <w:rsid w:val="00D45BF6"/>
    <w:rsid w:val="00D52155"/>
    <w:rsid w:val="00D5702D"/>
    <w:rsid w:val="00D606D3"/>
    <w:rsid w:val="00D63C7F"/>
    <w:rsid w:val="00D70EFE"/>
    <w:rsid w:val="00D959BE"/>
    <w:rsid w:val="00DA0E67"/>
    <w:rsid w:val="00DB09DD"/>
    <w:rsid w:val="00DC6024"/>
    <w:rsid w:val="00DF01B7"/>
    <w:rsid w:val="00E15FCD"/>
    <w:rsid w:val="00E175C8"/>
    <w:rsid w:val="00E372DB"/>
    <w:rsid w:val="00E50F04"/>
    <w:rsid w:val="00E529E2"/>
    <w:rsid w:val="00E578B6"/>
    <w:rsid w:val="00E70502"/>
    <w:rsid w:val="00E774E8"/>
    <w:rsid w:val="00E90F5F"/>
    <w:rsid w:val="00E92FA7"/>
    <w:rsid w:val="00E954CA"/>
    <w:rsid w:val="00EA0513"/>
    <w:rsid w:val="00EA0D63"/>
    <w:rsid w:val="00EA2894"/>
    <w:rsid w:val="00EA5F70"/>
    <w:rsid w:val="00EC3B48"/>
    <w:rsid w:val="00ED296E"/>
    <w:rsid w:val="00EE42F3"/>
    <w:rsid w:val="00EE4967"/>
    <w:rsid w:val="00EF3493"/>
    <w:rsid w:val="00F125F0"/>
    <w:rsid w:val="00F52303"/>
    <w:rsid w:val="00F56D36"/>
    <w:rsid w:val="00F66AB3"/>
    <w:rsid w:val="00FA5849"/>
    <w:rsid w:val="00FB07F3"/>
    <w:rsid w:val="00FB2EA6"/>
    <w:rsid w:val="00FB40B2"/>
    <w:rsid w:val="00FC3258"/>
    <w:rsid w:val="00FD07F3"/>
    <w:rsid w:val="00FD351A"/>
    <w:rsid w:val="00FD3D6F"/>
    <w:rsid w:val="00FD3ECF"/>
    <w:rsid w:val="00FE5142"/>
    <w:rsid w:val="00FF4D35"/>
    <w:rsid w:val="00FF5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EF162"/>
  <w15:chartTrackingRefBased/>
  <w15:docId w15:val="{892A826D-35A5-43AE-80F1-D7D6C9E03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1D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25C4"/>
    <w:pPr>
      <w:ind w:firstLineChars="200" w:firstLine="420"/>
    </w:pPr>
  </w:style>
  <w:style w:type="paragraph" w:styleId="a4">
    <w:name w:val="header"/>
    <w:basedOn w:val="a"/>
    <w:link w:val="a5"/>
    <w:uiPriority w:val="99"/>
    <w:unhideWhenUsed/>
    <w:rsid w:val="00C8272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82726"/>
    <w:rPr>
      <w:sz w:val="18"/>
      <w:szCs w:val="18"/>
    </w:rPr>
  </w:style>
  <w:style w:type="paragraph" w:styleId="a6">
    <w:name w:val="footer"/>
    <w:basedOn w:val="a"/>
    <w:link w:val="a7"/>
    <w:uiPriority w:val="99"/>
    <w:unhideWhenUsed/>
    <w:rsid w:val="00C82726"/>
    <w:pPr>
      <w:tabs>
        <w:tab w:val="center" w:pos="4153"/>
        <w:tab w:val="right" w:pos="8306"/>
      </w:tabs>
      <w:snapToGrid w:val="0"/>
      <w:jc w:val="left"/>
    </w:pPr>
    <w:rPr>
      <w:sz w:val="18"/>
      <w:szCs w:val="18"/>
    </w:rPr>
  </w:style>
  <w:style w:type="character" w:customStyle="1" w:styleId="a7">
    <w:name w:val="页脚 字符"/>
    <w:basedOn w:val="a0"/>
    <w:link w:val="a6"/>
    <w:uiPriority w:val="99"/>
    <w:rsid w:val="00C82726"/>
    <w:rPr>
      <w:sz w:val="18"/>
      <w:szCs w:val="18"/>
    </w:rPr>
  </w:style>
  <w:style w:type="paragraph" w:styleId="a8">
    <w:name w:val="Date"/>
    <w:basedOn w:val="a"/>
    <w:next w:val="a"/>
    <w:link w:val="a9"/>
    <w:uiPriority w:val="99"/>
    <w:semiHidden/>
    <w:unhideWhenUsed/>
    <w:rsid w:val="004E5311"/>
    <w:pPr>
      <w:ind w:leftChars="2500" w:left="100"/>
    </w:pPr>
  </w:style>
  <w:style w:type="character" w:customStyle="1" w:styleId="a9">
    <w:name w:val="日期 字符"/>
    <w:basedOn w:val="a0"/>
    <w:link w:val="a8"/>
    <w:uiPriority w:val="99"/>
    <w:semiHidden/>
    <w:rsid w:val="004E5311"/>
  </w:style>
  <w:style w:type="character" w:styleId="aa">
    <w:name w:val="Placeholder Text"/>
    <w:basedOn w:val="a0"/>
    <w:uiPriority w:val="99"/>
    <w:semiHidden/>
    <w:rsid w:val="00DF01B7"/>
    <w:rPr>
      <w:color w:val="808080"/>
    </w:rPr>
  </w:style>
  <w:style w:type="paragraph" w:styleId="ab">
    <w:name w:val="Title"/>
    <w:basedOn w:val="a"/>
    <w:next w:val="a"/>
    <w:link w:val="1"/>
    <w:uiPriority w:val="10"/>
    <w:qFormat/>
    <w:rsid w:val="007F3E47"/>
    <w:pPr>
      <w:spacing w:before="240" w:after="60"/>
      <w:jc w:val="center"/>
      <w:outlineLvl w:val="0"/>
    </w:pPr>
    <w:rPr>
      <w:rFonts w:ascii="Cambria" w:eastAsia="宋体" w:hAnsi="Cambria" w:cs="Times New Roman"/>
      <w:b/>
      <w:bCs/>
      <w:sz w:val="32"/>
      <w:szCs w:val="32"/>
    </w:rPr>
  </w:style>
  <w:style w:type="character" w:customStyle="1" w:styleId="ac">
    <w:name w:val="标题 字符"/>
    <w:basedOn w:val="a0"/>
    <w:uiPriority w:val="10"/>
    <w:rsid w:val="007F3E47"/>
    <w:rPr>
      <w:rFonts w:asciiTheme="majorHAnsi" w:eastAsiaTheme="majorEastAsia" w:hAnsiTheme="majorHAnsi" w:cstheme="majorBidi"/>
      <w:b/>
      <w:bCs/>
      <w:sz w:val="32"/>
      <w:szCs w:val="32"/>
    </w:rPr>
  </w:style>
  <w:style w:type="character" w:customStyle="1" w:styleId="1">
    <w:name w:val="标题 字符1"/>
    <w:link w:val="ab"/>
    <w:uiPriority w:val="10"/>
    <w:rsid w:val="007F3E47"/>
    <w:rPr>
      <w:rFonts w:ascii="Cambria" w:eastAsia="宋体" w:hAnsi="Cambria" w:cs="Times New Roman"/>
      <w:b/>
      <w:bCs/>
      <w:sz w:val="32"/>
      <w:szCs w:val="32"/>
    </w:rPr>
  </w:style>
  <w:style w:type="paragraph" w:styleId="ad">
    <w:name w:val="Subtitle"/>
    <w:basedOn w:val="a"/>
    <w:next w:val="a"/>
    <w:link w:val="10"/>
    <w:uiPriority w:val="11"/>
    <w:qFormat/>
    <w:rsid w:val="007F3E47"/>
    <w:pPr>
      <w:spacing w:before="240" w:after="60" w:line="312" w:lineRule="auto"/>
      <w:jc w:val="center"/>
      <w:outlineLvl w:val="1"/>
    </w:pPr>
    <w:rPr>
      <w:rFonts w:ascii="Cambria" w:eastAsia="宋体" w:hAnsi="Cambria" w:cs="Times New Roman"/>
      <w:b/>
      <w:bCs/>
      <w:kern w:val="28"/>
      <w:sz w:val="32"/>
      <w:szCs w:val="32"/>
    </w:rPr>
  </w:style>
  <w:style w:type="character" w:customStyle="1" w:styleId="ae">
    <w:name w:val="副标题 字符"/>
    <w:basedOn w:val="a0"/>
    <w:uiPriority w:val="11"/>
    <w:rsid w:val="007F3E47"/>
    <w:rPr>
      <w:b/>
      <w:bCs/>
      <w:kern w:val="28"/>
      <w:sz w:val="32"/>
      <w:szCs w:val="32"/>
    </w:rPr>
  </w:style>
  <w:style w:type="character" w:customStyle="1" w:styleId="10">
    <w:name w:val="副标题 字符1"/>
    <w:link w:val="ad"/>
    <w:uiPriority w:val="11"/>
    <w:rsid w:val="007F3E47"/>
    <w:rPr>
      <w:rFonts w:ascii="Cambria" w:eastAsia="宋体" w:hAnsi="Cambria" w:cs="Times New Roman"/>
      <w:b/>
      <w:bCs/>
      <w:kern w:val="28"/>
      <w:sz w:val="32"/>
      <w:szCs w:val="32"/>
    </w:rPr>
  </w:style>
  <w:style w:type="table" w:styleId="af">
    <w:name w:val="Table Grid"/>
    <w:basedOn w:val="a1"/>
    <w:uiPriority w:val="59"/>
    <w:rsid w:val="007F3E4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
    <w:name w:val="页眉 Char"/>
    <w:uiPriority w:val="99"/>
    <w:rsid w:val="007F3E47"/>
    <w:rPr>
      <w:kern w:val="2"/>
      <w:sz w:val="18"/>
      <w:szCs w:val="18"/>
    </w:rPr>
  </w:style>
  <w:style w:type="character" w:customStyle="1" w:styleId="Char0">
    <w:name w:val="页脚 Char"/>
    <w:uiPriority w:val="99"/>
    <w:rsid w:val="007F3E47"/>
    <w:rPr>
      <w:kern w:val="2"/>
      <w:sz w:val="18"/>
      <w:szCs w:val="18"/>
    </w:rPr>
  </w:style>
  <w:style w:type="paragraph" w:customStyle="1" w:styleId="Default">
    <w:name w:val="Default"/>
    <w:rsid w:val="007F3E47"/>
    <w:pPr>
      <w:widowControl w:val="0"/>
      <w:autoSpaceDE w:val="0"/>
      <w:autoSpaceDN w:val="0"/>
      <w:adjustRightInd w:val="0"/>
    </w:pPr>
    <w:rPr>
      <w:rFonts w:ascii="宋体" w:eastAsia="宋体" w:cs="宋体"/>
      <w:color w:val="000000"/>
      <w:kern w:val="0"/>
      <w:sz w:val="24"/>
      <w:szCs w:val="24"/>
    </w:rPr>
  </w:style>
  <w:style w:type="paragraph" w:styleId="af0">
    <w:name w:val="Normal (Web)"/>
    <w:basedOn w:val="a"/>
    <w:uiPriority w:val="99"/>
    <w:unhideWhenUsed/>
    <w:rsid w:val="007F3E47"/>
    <w:pPr>
      <w:widowControl/>
      <w:spacing w:before="100" w:beforeAutospacing="1" w:after="100" w:afterAutospacing="1"/>
      <w:jc w:val="left"/>
    </w:pPr>
    <w:rPr>
      <w:rFonts w:ascii="宋体" w:eastAsia="宋体" w:hAnsi="宋体" w:cs="宋体"/>
      <w:kern w:val="0"/>
      <w:sz w:val="24"/>
      <w:szCs w:val="24"/>
    </w:rPr>
  </w:style>
  <w:style w:type="character" w:customStyle="1" w:styleId="Char1">
    <w:name w:val="副标题 Char"/>
    <w:basedOn w:val="a0"/>
    <w:uiPriority w:val="11"/>
    <w:rsid w:val="00C43EBE"/>
    <w:rPr>
      <w:rFonts w:ascii="Cambria" w:eastAsia="宋体" w:hAnsi="Cambria" w:cs="Times New Roman"/>
      <w:b/>
      <w:bCs/>
      <w:kern w:val="28"/>
      <w:sz w:val="32"/>
      <w:szCs w:val="32"/>
    </w:rPr>
  </w:style>
  <w:style w:type="paragraph" w:styleId="af1">
    <w:name w:val="Balloon Text"/>
    <w:basedOn w:val="a"/>
    <w:link w:val="af2"/>
    <w:uiPriority w:val="99"/>
    <w:semiHidden/>
    <w:unhideWhenUsed/>
    <w:rsid w:val="000105F3"/>
    <w:rPr>
      <w:sz w:val="18"/>
      <w:szCs w:val="18"/>
    </w:rPr>
  </w:style>
  <w:style w:type="character" w:customStyle="1" w:styleId="af2">
    <w:name w:val="批注框文本 字符"/>
    <w:basedOn w:val="a0"/>
    <w:link w:val="af1"/>
    <w:uiPriority w:val="99"/>
    <w:semiHidden/>
    <w:rsid w:val="000105F3"/>
    <w:rPr>
      <w:sz w:val="18"/>
      <w:szCs w:val="18"/>
    </w:rPr>
  </w:style>
  <w:style w:type="paragraph" w:styleId="af3">
    <w:name w:val="Revision"/>
    <w:hidden/>
    <w:uiPriority w:val="99"/>
    <w:semiHidden/>
    <w:rsid w:val="003C6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image" Target="media/image8.wmf"/><Relationship Id="rId170" Type="http://schemas.openxmlformats.org/officeDocument/2006/relationships/image" Target="media/image80.wmf"/><Relationship Id="rId836" Type="http://schemas.openxmlformats.org/officeDocument/2006/relationships/oleObject" Target="embeddings/oleObject450.bin"/><Relationship Id="rId1021" Type="http://schemas.openxmlformats.org/officeDocument/2006/relationships/oleObject" Target="embeddings/oleObject546.bin"/><Relationship Id="rId268" Type="http://schemas.openxmlformats.org/officeDocument/2006/relationships/oleObject" Target="embeddings/oleObject136.bin"/><Relationship Id="rId475" Type="http://schemas.openxmlformats.org/officeDocument/2006/relationships/image" Target="media/image224.wmf"/><Relationship Id="rId682" Type="http://schemas.openxmlformats.org/officeDocument/2006/relationships/oleObject" Target="embeddings/oleObject363.bin"/><Relationship Id="rId903" Type="http://schemas.openxmlformats.org/officeDocument/2006/relationships/oleObject" Target="embeddings/oleObject486.bin"/><Relationship Id="rId32" Type="http://schemas.openxmlformats.org/officeDocument/2006/relationships/oleObject" Target="embeddings/oleObject12.bin"/><Relationship Id="rId128" Type="http://schemas.openxmlformats.org/officeDocument/2006/relationships/oleObject" Target="embeddings/oleObject62.bin"/><Relationship Id="rId335" Type="http://schemas.openxmlformats.org/officeDocument/2006/relationships/oleObject" Target="embeddings/oleObject173.bin"/><Relationship Id="rId542" Type="http://schemas.openxmlformats.org/officeDocument/2006/relationships/oleObject" Target="embeddings/oleObject284.bin"/><Relationship Id="rId987" Type="http://schemas.openxmlformats.org/officeDocument/2006/relationships/image" Target="media/image452.wmf"/><Relationship Id="rId181" Type="http://schemas.openxmlformats.org/officeDocument/2006/relationships/image" Target="media/image85.wmf"/><Relationship Id="rId402" Type="http://schemas.openxmlformats.org/officeDocument/2006/relationships/oleObject" Target="embeddings/oleObject208.bin"/><Relationship Id="rId847" Type="http://schemas.openxmlformats.org/officeDocument/2006/relationships/oleObject" Target="embeddings/oleObject457.bin"/><Relationship Id="rId279" Type="http://schemas.openxmlformats.org/officeDocument/2006/relationships/oleObject" Target="embeddings/oleObject142.bin"/><Relationship Id="rId486" Type="http://schemas.openxmlformats.org/officeDocument/2006/relationships/oleObject" Target="embeddings/oleObject250.bin"/><Relationship Id="rId693" Type="http://schemas.openxmlformats.org/officeDocument/2006/relationships/oleObject" Target="embeddings/oleObject369.bin"/><Relationship Id="rId707" Type="http://schemas.openxmlformats.org/officeDocument/2006/relationships/oleObject" Target="embeddings/oleObject378.bin"/><Relationship Id="rId914" Type="http://schemas.openxmlformats.org/officeDocument/2006/relationships/image" Target="media/image416.wmf"/><Relationship Id="rId43" Type="http://schemas.openxmlformats.org/officeDocument/2006/relationships/image" Target="media/image19.wmf"/><Relationship Id="rId139" Type="http://schemas.openxmlformats.org/officeDocument/2006/relationships/oleObject" Target="embeddings/oleObject68.bin"/><Relationship Id="rId346" Type="http://schemas.openxmlformats.org/officeDocument/2006/relationships/image" Target="media/image161.wmf"/><Relationship Id="rId553" Type="http://schemas.openxmlformats.org/officeDocument/2006/relationships/image" Target="media/image255.wmf"/><Relationship Id="rId760" Type="http://schemas.openxmlformats.org/officeDocument/2006/relationships/image" Target="media/image346.wmf"/><Relationship Id="rId998" Type="http://schemas.openxmlformats.org/officeDocument/2006/relationships/image" Target="media/image457.wmf"/><Relationship Id="rId192" Type="http://schemas.openxmlformats.org/officeDocument/2006/relationships/oleObject" Target="embeddings/oleObject96.bin"/><Relationship Id="rId206" Type="http://schemas.openxmlformats.org/officeDocument/2006/relationships/oleObject" Target="embeddings/oleObject103.bin"/><Relationship Id="rId413" Type="http://schemas.openxmlformats.org/officeDocument/2006/relationships/image" Target="media/image193.wmf"/><Relationship Id="rId858" Type="http://schemas.openxmlformats.org/officeDocument/2006/relationships/image" Target="media/image389.wmf"/><Relationship Id="rId497" Type="http://schemas.openxmlformats.org/officeDocument/2006/relationships/image" Target="media/image235.wmf"/><Relationship Id="rId620" Type="http://schemas.openxmlformats.org/officeDocument/2006/relationships/oleObject" Target="embeddings/oleObject328.bin"/><Relationship Id="rId718" Type="http://schemas.openxmlformats.org/officeDocument/2006/relationships/oleObject" Target="embeddings/oleObject384.bin"/><Relationship Id="rId925" Type="http://schemas.openxmlformats.org/officeDocument/2006/relationships/oleObject" Target="embeddings/oleObject497.bin"/><Relationship Id="rId357" Type="http://schemas.openxmlformats.org/officeDocument/2006/relationships/oleObject" Target="embeddings/oleObject184.bin"/><Relationship Id="rId54" Type="http://schemas.openxmlformats.org/officeDocument/2006/relationships/oleObject" Target="embeddings/oleObject23.bin"/><Relationship Id="rId217" Type="http://schemas.openxmlformats.org/officeDocument/2006/relationships/image" Target="media/image102.wmf"/><Relationship Id="rId564" Type="http://schemas.openxmlformats.org/officeDocument/2006/relationships/oleObject" Target="embeddings/oleObject297.bin"/><Relationship Id="rId771" Type="http://schemas.openxmlformats.org/officeDocument/2006/relationships/image" Target="media/image350.wmf"/><Relationship Id="rId869" Type="http://schemas.openxmlformats.org/officeDocument/2006/relationships/oleObject" Target="embeddings/oleObject469.bin"/><Relationship Id="rId424" Type="http://schemas.openxmlformats.org/officeDocument/2006/relationships/oleObject" Target="embeddings/oleObject219.bin"/><Relationship Id="rId631" Type="http://schemas.openxmlformats.org/officeDocument/2006/relationships/image" Target="media/image291.wmf"/><Relationship Id="rId729" Type="http://schemas.openxmlformats.org/officeDocument/2006/relationships/oleObject" Target="embeddings/oleObject390.bin"/><Relationship Id="rId270" Type="http://schemas.openxmlformats.org/officeDocument/2006/relationships/oleObject" Target="embeddings/oleObject137.bin"/><Relationship Id="rId936" Type="http://schemas.openxmlformats.org/officeDocument/2006/relationships/image" Target="media/image427.wmf"/><Relationship Id="rId65" Type="http://schemas.openxmlformats.org/officeDocument/2006/relationships/image" Target="media/image30.wmf"/><Relationship Id="rId130" Type="http://schemas.openxmlformats.org/officeDocument/2006/relationships/oleObject" Target="embeddings/oleObject63.bin"/><Relationship Id="rId368" Type="http://schemas.openxmlformats.org/officeDocument/2006/relationships/oleObject" Target="embeddings/oleObject190.bin"/><Relationship Id="rId575" Type="http://schemas.openxmlformats.org/officeDocument/2006/relationships/oleObject" Target="embeddings/oleObject303.bin"/><Relationship Id="rId782" Type="http://schemas.openxmlformats.org/officeDocument/2006/relationships/image" Target="media/image355.wmf"/><Relationship Id="rId228" Type="http://schemas.openxmlformats.org/officeDocument/2006/relationships/oleObject" Target="embeddings/oleObject114.bin"/><Relationship Id="rId435" Type="http://schemas.openxmlformats.org/officeDocument/2006/relationships/image" Target="media/image204.wmf"/><Relationship Id="rId642" Type="http://schemas.openxmlformats.org/officeDocument/2006/relationships/image" Target="media/image296.wmf"/><Relationship Id="rId281" Type="http://schemas.openxmlformats.org/officeDocument/2006/relationships/oleObject" Target="embeddings/oleObject143.bin"/><Relationship Id="rId502" Type="http://schemas.openxmlformats.org/officeDocument/2006/relationships/oleObject" Target="embeddings/oleObject258.bin"/><Relationship Id="rId947" Type="http://schemas.openxmlformats.org/officeDocument/2006/relationships/oleObject" Target="embeddings/oleObject508.bin"/><Relationship Id="rId76" Type="http://schemas.openxmlformats.org/officeDocument/2006/relationships/oleObject" Target="embeddings/oleObject34.bin"/><Relationship Id="rId141" Type="http://schemas.openxmlformats.org/officeDocument/2006/relationships/oleObject" Target="embeddings/oleObject69.bin"/><Relationship Id="rId379" Type="http://schemas.openxmlformats.org/officeDocument/2006/relationships/image" Target="media/image176.wmf"/><Relationship Id="rId586" Type="http://schemas.openxmlformats.org/officeDocument/2006/relationships/oleObject" Target="embeddings/oleObject309.bin"/><Relationship Id="rId793" Type="http://schemas.openxmlformats.org/officeDocument/2006/relationships/oleObject" Target="embeddings/oleObject426.bin"/><Relationship Id="rId807" Type="http://schemas.openxmlformats.org/officeDocument/2006/relationships/image" Target="media/image367.wmf"/><Relationship Id="rId7" Type="http://schemas.openxmlformats.org/officeDocument/2006/relationships/endnotes" Target="endnotes.xml"/><Relationship Id="rId239" Type="http://schemas.openxmlformats.org/officeDocument/2006/relationships/oleObject" Target="embeddings/oleObject121.bin"/><Relationship Id="rId446" Type="http://schemas.openxmlformats.org/officeDocument/2006/relationships/oleObject" Target="embeddings/oleObject230.bin"/><Relationship Id="rId653" Type="http://schemas.openxmlformats.org/officeDocument/2006/relationships/oleObject" Target="embeddings/oleObject345.bin"/><Relationship Id="rId292" Type="http://schemas.openxmlformats.org/officeDocument/2006/relationships/oleObject" Target="embeddings/oleObject149.bin"/><Relationship Id="rId306" Type="http://schemas.openxmlformats.org/officeDocument/2006/relationships/oleObject" Target="embeddings/oleObject157.bin"/><Relationship Id="rId860" Type="http://schemas.openxmlformats.org/officeDocument/2006/relationships/image" Target="media/image390.wmf"/><Relationship Id="rId958" Type="http://schemas.openxmlformats.org/officeDocument/2006/relationships/oleObject" Target="embeddings/oleObject514.bin"/><Relationship Id="rId87" Type="http://schemas.openxmlformats.org/officeDocument/2006/relationships/image" Target="media/image41.wmf"/><Relationship Id="rId513" Type="http://schemas.openxmlformats.org/officeDocument/2006/relationships/oleObject" Target="embeddings/oleObject266.bin"/><Relationship Id="rId597" Type="http://schemas.openxmlformats.org/officeDocument/2006/relationships/image" Target="media/image276.wmf"/><Relationship Id="rId720" Type="http://schemas.openxmlformats.org/officeDocument/2006/relationships/oleObject" Target="embeddings/oleObject385.bin"/><Relationship Id="rId818" Type="http://schemas.openxmlformats.org/officeDocument/2006/relationships/oleObject" Target="embeddings/oleObject440.bin"/><Relationship Id="rId152" Type="http://schemas.openxmlformats.org/officeDocument/2006/relationships/image" Target="media/image71.wmf"/><Relationship Id="rId457" Type="http://schemas.openxmlformats.org/officeDocument/2006/relationships/image" Target="media/image215.wmf"/><Relationship Id="rId1003" Type="http://schemas.openxmlformats.org/officeDocument/2006/relationships/oleObject" Target="embeddings/oleObject537.bin"/><Relationship Id="rId664" Type="http://schemas.openxmlformats.org/officeDocument/2006/relationships/oleObject" Target="embeddings/oleObject353.bin"/><Relationship Id="rId871" Type="http://schemas.openxmlformats.org/officeDocument/2006/relationships/oleObject" Target="embeddings/oleObject470.bin"/><Relationship Id="rId969" Type="http://schemas.openxmlformats.org/officeDocument/2006/relationships/image" Target="media/image443.wmf"/><Relationship Id="rId14" Type="http://schemas.openxmlformats.org/officeDocument/2006/relationships/oleObject" Target="embeddings/oleObject3.bin"/><Relationship Id="rId317" Type="http://schemas.openxmlformats.org/officeDocument/2006/relationships/image" Target="media/image147.wmf"/><Relationship Id="rId524" Type="http://schemas.openxmlformats.org/officeDocument/2006/relationships/oleObject" Target="embeddings/oleObject273.bin"/><Relationship Id="rId731" Type="http://schemas.openxmlformats.org/officeDocument/2006/relationships/oleObject" Target="embeddings/oleObject391.bin"/><Relationship Id="rId98" Type="http://schemas.openxmlformats.org/officeDocument/2006/relationships/oleObject" Target="embeddings/oleObject45.bin"/><Relationship Id="rId163" Type="http://schemas.openxmlformats.org/officeDocument/2006/relationships/oleObject" Target="embeddings/oleObject80.bin"/><Relationship Id="rId370" Type="http://schemas.openxmlformats.org/officeDocument/2006/relationships/oleObject" Target="embeddings/oleObject191.bin"/><Relationship Id="rId829" Type="http://schemas.openxmlformats.org/officeDocument/2006/relationships/oleObject" Target="embeddings/oleObject446.bin"/><Relationship Id="rId1014" Type="http://schemas.openxmlformats.org/officeDocument/2006/relationships/image" Target="media/image465.wmf"/><Relationship Id="rId230" Type="http://schemas.openxmlformats.org/officeDocument/2006/relationships/oleObject" Target="embeddings/oleObject115.bin"/><Relationship Id="rId468" Type="http://schemas.openxmlformats.org/officeDocument/2006/relationships/oleObject" Target="embeddings/oleObject241.bin"/><Relationship Id="rId675" Type="http://schemas.openxmlformats.org/officeDocument/2006/relationships/image" Target="media/image309.wmf"/><Relationship Id="rId882" Type="http://schemas.openxmlformats.org/officeDocument/2006/relationships/image" Target="media/image400.wmf"/><Relationship Id="rId25" Type="http://schemas.openxmlformats.org/officeDocument/2006/relationships/image" Target="media/image10.wmf"/><Relationship Id="rId328" Type="http://schemas.openxmlformats.org/officeDocument/2006/relationships/image" Target="media/image152.wmf"/><Relationship Id="rId535" Type="http://schemas.openxmlformats.org/officeDocument/2006/relationships/image" Target="media/image248.wmf"/><Relationship Id="rId742" Type="http://schemas.openxmlformats.org/officeDocument/2006/relationships/oleObject" Target="embeddings/oleObject398.bin"/><Relationship Id="rId174" Type="http://schemas.openxmlformats.org/officeDocument/2006/relationships/image" Target="media/image82.wmf"/><Relationship Id="rId381" Type="http://schemas.openxmlformats.org/officeDocument/2006/relationships/image" Target="media/image177.wmf"/><Relationship Id="rId602" Type="http://schemas.openxmlformats.org/officeDocument/2006/relationships/oleObject" Target="embeddings/oleObject317.bin"/><Relationship Id="rId1025" Type="http://schemas.openxmlformats.org/officeDocument/2006/relationships/oleObject" Target="embeddings/oleObject548.bin"/><Relationship Id="rId241" Type="http://schemas.openxmlformats.org/officeDocument/2006/relationships/oleObject" Target="embeddings/oleObject122.bin"/><Relationship Id="rId479" Type="http://schemas.openxmlformats.org/officeDocument/2006/relationships/image" Target="media/image226.wmf"/><Relationship Id="rId686" Type="http://schemas.openxmlformats.org/officeDocument/2006/relationships/oleObject" Target="embeddings/oleObject365.bin"/><Relationship Id="rId893" Type="http://schemas.openxmlformats.org/officeDocument/2006/relationships/oleObject" Target="embeddings/oleObject481.bin"/><Relationship Id="rId907" Type="http://schemas.openxmlformats.org/officeDocument/2006/relationships/oleObject" Target="embeddings/oleObject488.bin"/><Relationship Id="rId36" Type="http://schemas.openxmlformats.org/officeDocument/2006/relationships/oleObject" Target="embeddings/oleObject14.bin"/><Relationship Id="rId339" Type="http://schemas.openxmlformats.org/officeDocument/2006/relationships/oleObject" Target="embeddings/oleObject175.bin"/><Relationship Id="rId546" Type="http://schemas.openxmlformats.org/officeDocument/2006/relationships/oleObject" Target="embeddings/oleObject287.bin"/><Relationship Id="rId753" Type="http://schemas.openxmlformats.org/officeDocument/2006/relationships/oleObject" Target="embeddings/oleObject404.bin"/><Relationship Id="rId101" Type="http://schemas.openxmlformats.org/officeDocument/2006/relationships/image" Target="media/image48.wmf"/><Relationship Id="rId185" Type="http://schemas.openxmlformats.org/officeDocument/2006/relationships/oleObject" Target="embeddings/oleObject92.bin"/><Relationship Id="rId406" Type="http://schemas.openxmlformats.org/officeDocument/2006/relationships/oleObject" Target="embeddings/oleObject210.bin"/><Relationship Id="rId960" Type="http://schemas.openxmlformats.org/officeDocument/2006/relationships/oleObject" Target="embeddings/oleObject515.bin"/><Relationship Id="rId392" Type="http://schemas.openxmlformats.org/officeDocument/2006/relationships/oleObject" Target="embeddings/oleObject203.bin"/><Relationship Id="rId613" Type="http://schemas.openxmlformats.org/officeDocument/2006/relationships/oleObject" Target="embeddings/oleObject324.bin"/><Relationship Id="rId697" Type="http://schemas.openxmlformats.org/officeDocument/2006/relationships/oleObject" Target="embeddings/oleObject372.bin"/><Relationship Id="rId820" Type="http://schemas.openxmlformats.org/officeDocument/2006/relationships/oleObject" Target="embeddings/oleObject441.bin"/><Relationship Id="rId918" Type="http://schemas.openxmlformats.org/officeDocument/2006/relationships/image" Target="media/image418.wmf"/><Relationship Id="rId252" Type="http://schemas.openxmlformats.org/officeDocument/2006/relationships/image" Target="media/image118.wmf"/><Relationship Id="rId47" Type="http://schemas.openxmlformats.org/officeDocument/2006/relationships/image" Target="media/image21.wmf"/><Relationship Id="rId112" Type="http://schemas.openxmlformats.org/officeDocument/2006/relationships/image" Target="media/image53.wmf"/><Relationship Id="rId557" Type="http://schemas.openxmlformats.org/officeDocument/2006/relationships/image" Target="media/image257.wmf"/><Relationship Id="rId764" Type="http://schemas.openxmlformats.org/officeDocument/2006/relationships/oleObject" Target="embeddings/oleObject410.bin"/><Relationship Id="rId971" Type="http://schemas.openxmlformats.org/officeDocument/2006/relationships/image" Target="media/image444.wmf"/><Relationship Id="rId196" Type="http://schemas.openxmlformats.org/officeDocument/2006/relationships/oleObject" Target="embeddings/oleObject98.bin"/><Relationship Id="rId417" Type="http://schemas.openxmlformats.org/officeDocument/2006/relationships/image" Target="media/image195.wmf"/><Relationship Id="rId624" Type="http://schemas.openxmlformats.org/officeDocument/2006/relationships/oleObject" Target="embeddings/oleObject330.bin"/><Relationship Id="rId831" Type="http://schemas.openxmlformats.org/officeDocument/2006/relationships/image" Target="media/image377.wmf"/><Relationship Id="rId263" Type="http://schemas.openxmlformats.org/officeDocument/2006/relationships/image" Target="media/image123.wmf"/><Relationship Id="rId470" Type="http://schemas.openxmlformats.org/officeDocument/2006/relationships/oleObject" Target="embeddings/oleObject242.bin"/><Relationship Id="rId929" Type="http://schemas.openxmlformats.org/officeDocument/2006/relationships/oleObject" Target="embeddings/oleObject499.bin"/><Relationship Id="rId58" Type="http://schemas.openxmlformats.org/officeDocument/2006/relationships/oleObject" Target="embeddings/oleObject25.bin"/><Relationship Id="rId123" Type="http://schemas.openxmlformats.org/officeDocument/2006/relationships/oleObject" Target="embeddings/oleObject58.bin"/><Relationship Id="rId330" Type="http://schemas.openxmlformats.org/officeDocument/2006/relationships/image" Target="media/image153.wmf"/><Relationship Id="rId568" Type="http://schemas.openxmlformats.org/officeDocument/2006/relationships/oleObject" Target="embeddings/oleObject299.bin"/><Relationship Id="rId775" Type="http://schemas.openxmlformats.org/officeDocument/2006/relationships/image" Target="media/image352.wmf"/><Relationship Id="rId982" Type="http://schemas.openxmlformats.org/officeDocument/2006/relationships/oleObject" Target="embeddings/oleObject526.bin"/><Relationship Id="rId428" Type="http://schemas.openxmlformats.org/officeDocument/2006/relationships/oleObject" Target="embeddings/oleObject221.bin"/><Relationship Id="rId635" Type="http://schemas.openxmlformats.org/officeDocument/2006/relationships/image" Target="media/image293.wmf"/><Relationship Id="rId842" Type="http://schemas.openxmlformats.org/officeDocument/2006/relationships/image" Target="media/image382.wmf"/><Relationship Id="rId274" Type="http://schemas.openxmlformats.org/officeDocument/2006/relationships/oleObject" Target="embeddings/oleObject139.bin"/><Relationship Id="rId481" Type="http://schemas.openxmlformats.org/officeDocument/2006/relationships/image" Target="media/image227.wmf"/><Relationship Id="rId702" Type="http://schemas.openxmlformats.org/officeDocument/2006/relationships/oleObject" Target="embeddings/oleObject375.bin"/><Relationship Id="rId69" Type="http://schemas.openxmlformats.org/officeDocument/2006/relationships/image" Target="media/image32.wmf"/><Relationship Id="rId134" Type="http://schemas.openxmlformats.org/officeDocument/2006/relationships/oleObject" Target="embeddings/oleObject65.bin"/><Relationship Id="rId579" Type="http://schemas.openxmlformats.org/officeDocument/2006/relationships/image" Target="media/image267.wmf"/><Relationship Id="rId786" Type="http://schemas.openxmlformats.org/officeDocument/2006/relationships/image" Target="media/image357.wmf"/><Relationship Id="rId993" Type="http://schemas.openxmlformats.org/officeDocument/2006/relationships/image" Target="media/image455.wmf"/><Relationship Id="rId341" Type="http://schemas.openxmlformats.org/officeDocument/2006/relationships/oleObject" Target="embeddings/oleObject176.bin"/><Relationship Id="rId439" Type="http://schemas.openxmlformats.org/officeDocument/2006/relationships/image" Target="media/image206.wmf"/><Relationship Id="rId646" Type="http://schemas.openxmlformats.org/officeDocument/2006/relationships/image" Target="media/image298.wmf"/><Relationship Id="rId201" Type="http://schemas.openxmlformats.org/officeDocument/2006/relationships/image" Target="media/image94.wmf"/><Relationship Id="rId285" Type="http://schemas.openxmlformats.org/officeDocument/2006/relationships/oleObject" Target="embeddings/oleObject145.bin"/><Relationship Id="rId506" Type="http://schemas.openxmlformats.org/officeDocument/2006/relationships/oleObject" Target="embeddings/oleObject260.bin"/><Relationship Id="rId853" Type="http://schemas.openxmlformats.org/officeDocument/2006/relationships/oleObject" Target="embeddings/oleObject460.bin"/><Relationship Id="rId492" Type="http://schemas.openxmlformats.org/officeDocument/2006/relationships/oleObject" Target="embeddings/oleObject253.bin"/><Relationship Id="rId713" Type="http://schemas.openxmlformats.org/officeDocument/2006/relationships/image" Target="media/image325.wmf"/><Relationship Id="rId797" Type="http://schemas.openxmlformats.org/officeDocument/2006/relationships/oleObject" Target="embeddings/oleObject428.bin"/><Relationship Id="rId920" Type="http://schemas.openxmlformats.org/officeDocument/2006/relationships/image" Target="media/image419.wmf"/><Relationship Id="rId145" Type="http://schemas.openxmlformats.org/officeDocument/2006/relationships/oleObject" Target="embeddings/oleObject71.bin"/><Relationship Id="rId352" Type="http://schemas.openxmlformats.org/officeDocument/2006/relationships/image" Target="media/image164.wmf"/><Relationship Id="rId212" Type="http://schemas.openxmlformats.org/officeDocument/2006/relationships/oleObject" Target="embeddings/oleObject106.bin"/><Relationship Id="rId657" Type="http://schemas.openxmlformats.org/officeDocument/2006/relationships/oleObject" Target="embeddings/oleObject348.bin"/><Relationship Id="rId864" Type="http://schemas.openxmlformats.org/officeDocument/2006/relationships/image" Target="media/image392.wmf"/><Relationship Id="rId296" Type="http://schemas.openxmlformats.org/officeDocument/2006/relationships/image" Target="media/image138.wmf"/><Relationship Id="rId517" Type="http://schemas.openxmlformats.org/officeDocument/2006/relationships/oleObject" Target="embeddings/oleObject268.bin"/><Relationship Id="rId724" Type="http://schemas.openxmlformats.org/officeDocument/2006/relationships/oleObject" Target="embeddings/oleObject387.bin"/><Relationship Id="rId931" Type="http://schemas.openxmlformats.org/officeDocument/2006/relationships/oleObject" Target="embeddings/oleObject500.bin"/><Relationship Id="rId60" Type="http://schemas.openxmlformats.org/officeDocument/2006/relationships/oleObject" Target="embeddings/oleObject26.bin"/><Relationship Id="rId156" Type="http://schemas.openxmlformats.org/officeDocument/2006/relationships/image" Target="media/image73.wmf"/><Relationship Id="rId363" Type="http://schemas.openxmlformats.org/officeDocument/2006/relationships/image" Target="media/image169.wmf"/><Relationship Id="rId570" Type="http://schemas.openxmlformats.org/officeDocument/2006/relationships/oleObject" Target="embeddings/oleObject300.bin"/><Relationship Id="rId1007" Type="http://schemas.openxmlformats.org/officeDocument/2006/relationships/oleObject" Target="embeddings/oleObject539.bin"/><Relationship Id="rId223" Type="http://schemas.openxmlformats.org/officeDocument/2006/relationships/image" Target="media/image105.wmf"/><Relationship Id="rId430" Type="http://schemas.openxmlformats.org/officeDocument/2006/relationships/oleObject" Target="embeddings/oleObject222.bin"/><Relationship Id="rId668" Type="http://schemas.openxmlformats.org/officeDocument/2006/relationships/oleObject" Target="embeddings/oleObject355.bin"/><Relationship Id="rId875" Type="http://schemas.openxmlformats.org/officeDocument/2006/relationships/oleObject" Target="embeddings/oleObject472.bin"/><Relationship Id="rId18" Type="http://schemas.openxmlformats.org/officeDocument/2006/relationships/oleObject" Target="embeddings/oleObject5.bin"/><Relationship Id="rId528" Type="http://schemas.openxmlformats.org/officeDocument/2006/relationships/image" Target="media/image246.wmf"/><Relationship Id="rId735" Type="http://schemas.openxmlformats.org/officeDocument/2006/relationships/oleObject" Target="embeddings/oleObject393.bin"/><Relationship Id="rId942" Type="http://schemas.openxmlformats.org/officeDocument/2006/relationships/image" Target="media/image430.wmf"/><Relationship Id="rId167" Type="http://schemas.openxmlformats.org/officeDocument/2006/relationships/oleObject" Target="embeddings/oleObject82.bin"/><Relationship Id="rId374" Type="http://schemas.openxmlformats.org/officeDocument/2006/relationships/oleObject" Target="embeddings/oleObject194.bin"/><Relationship Id="rId581" Type="http://schemas.openxmlformats.org/officeDocument/2006/relationships/image" Target="media/image268.wmf"/><Relationship Id="rId1018" Type="http://schemas.openxmlformats.org/officeDocument/2006/relationships/image" Target="media/image467.wmf"/><Relationship Id="rId71" Type="http://schemas.openxmlformats.org/officeDocument/2006/relationships/image" Target="media/image33.wmf"/><Relationship Id="rId234" Type="http://schemas.openxmlformats.org/officeDocument/2006/relationships/oleObject" Target="embeddings/oleObject118.bin"/><Relationship Id="rId679" Type="http://schemas.openxmlformats.org/officeDocument/2006/relationships/image" Target="media/image311.wmf"/><Relationship Id="rId802" Type="http://schemas.openxmlformats.org/officeDocument/2006/relationships/oleObject" Target="embeddings/oleObject431.bin"/><Relationship Id="rId886" Type="http://schemas.openxmlformats.org/officeDocument/2006/relationships/image" Target="media/image402.wmf"/><Relationship Id="rId2" Type="http://schemas.openxmlformats.org/officeDocument/2006/relationships/numbering" Target="numbering.xml"/><Relationship Id="rId29" Type="http://schemas.openxmlformats.org/officeDocument/2006/relationships/image" Target="media/image12.wmf"/><Relationship Id="rId441" Type="http://schemas.openxmlformats.org/officeDocument/2006/relationships/image" Target="media/image207.wmf"/><Relationship Id="rId539" Type="http://schemas.openxmlformats.org/officeDocument/2006/relationships/image" Target="media/image250.wmf"/><Relationship Id="rId746" Type="http://schemas.openxmlformats.org/officeDocument/2006/relationships/oleObject" Target="embeddings/oleObject400.bin"/><Relationship Id="rId178" Type="http://schemas.openxmlformats.org/officeDocument/2006/relationships/image" Target="media/image84.wmf"/><Relationship Id="rId301" Type="http://schemas.openxmlformats.org/officeDocument/2006/relationships/oleObject" Target="embeddings/oleObject154.bin"/><Relationship Id="rId953" Type="http://schemas.openxmlformats.org/officeDocument/2006/relationships/image" Target="media/image435.wmf"/><Relationship Id="rId1029" Type="http://schemas.openxmlformats.org/officeDocument/2006/relationships/fontTable" Target="fontTable.xml"/><Relationship Id="rId82" Type="http://schemas.openxmlformats.org/officeDocument/2006/relationships/oleObject" Target="embeddings/oleObject37.bin"/><Relationship Id="rId385" Type="http://schemas.openxmlformats.org/officeDocument/2006/relationships/image" Target="media/image179.wmf"/><Relationship Id="rId592" Type="http://schemas.openxmlformats.org/officeDocument/2006/relationships/oleObject" Target="embeddings/oleObject312.bin"/><Relationship Id="rId606" Type="http://schemas.openxmlformats.org/officeDocument/2006/relationships/oleObject" Target="embeddings/oleObject319.bin"/><Relationship Id="rId813" Type="http://schemas.openxmlformats.org/officeDocument/2006/relationships/oleObject" Target="embeddings/oleObject437.bin"/><Relationship Id="rId245" Type="http://schemas.openxmlformats.org/officeDocument/2006/relationships/oleObject" Target="embeddings/oleObject124.bin"/><Relationship Id="rId452" Type="http://schemas.openxmlformats.org/officeDocument/2006/relationships/oleObject" Target="embeddings/oleObject233.bin"/><Relationship Id="rId897" Type="http://schemas.openxmlformats.org/officeDocument/2006/relationships/oleObject" Target="embeddings/oleObject483.bin"/><Relationship Id="rId105" Type="http://schemas.openxmlformats.org/officeDocument/2006/relationships/oleObject" Target="embeddings/oleObject49.bin"/><Relationship Id="rId312" Type="http://schemas.openxmlformats.org/officeDocument/2006/relationships/oleObject" Target="embeddings/oleObject160.bin"/><Relationship Id="rId757" Type="http://schemas.openxmlformats.org/officeDocument/2006/relationships/oleObject" Target="embeddings/oleObject406.bin"/><Relationship Id="rId964" Type="http://schemas.openxmlformats.org/officeDocument/2006/relationships/oleObject" Target="embeddings/oleObject517.bin"/><Relationship Id="rId93" Type="http://schemas.openxmlformats.org/officeDocument/2006/relationships/image" Target="media/image44.wmf"/><Relationship Id="rId189" Type="http://schemas.openxmlformats.org/officeDocument/2006/relationships/image" Target="media/image88.wmf"/><Relationship Id="rId396" Type="http://schemas.openxmlformats.org/officeDocument/2006/relationships/oleObject" Target="embeddings/oleObject205.bin"/><Relationship Id="rId617" Type="http://schemas.openxmlformats.org/officeDocument/2006/relationships/image" Target="media/image284.wmf"/><Relationship Id="rId824" Type="http://schemas.openxmlformats.org/officeDocument/2006/relationships/oleObject" Target="embeddings/oleObject443.bin"/><Relationship Id="rId256" Type="http://schemas.openxmlformats.org/officeDocument/2006/relationships/image" Target="media/image120.wmf"/><Relationship Id="rId463" Type="http://schemas.openxmlformats.org/officeDocument/2006/relationships/image" Target="media/image218.wmf"/><Relationship Id="rId670" Type="http://schemas.openxmlformats.org/officeDocument/2006/relationships/oleObject" Target="embeddings/oleObject357.bin"/><Relationship Id="rId116" Type="http://schemas.openxmlformats.org/officeDocument/2006/relationships/image" Target="media/image55.wmf"/><Relationship Id="rId323" Type="http://schemas.openxmlformats.org/officeDocument/2006/relationships/image" Target="media/image150.wmf"/><Relationship Id="rId530" Type="http://schemas.openxmlformats.org/officeDocument/2006/relationships/oleObject" Target="embeddings/oleObject277.bin"/><Relationship Id="rId768" Type="http://schemas.openxmlformats.org/officeDocument/2006/relationships/image" Target="media/image349.wmf"/><Relationship Id="rId975" Type="http://schemas.openxmlformats.org/officeDocument/2006/relationships/image" Target="media/image446.wmf"/><Relationship Id="rId20" Type="http://schemas.openxmlformats.org/officeDocument/2006/relationships/oleObject" Target="embeddings/oleObject6.bin"/><Relationship Id="rId628" Type="http://schemas.openxmlformats.org/officeDocument/2006/relationships/oleObject" Target="embeddings/oleObject332.bin"/><Relationship Id="rId835" Type="http://schemas.openxmlformats.org/officeDocument/2006/relationships/image" Target="media/image379.wmf"/><Relationship Id="rId267" Type="http://schemas.openxmlformats.org/officeDocument/2006/relationships/image" Target="media/image125.wmf"/><Relationship Id="rId474" Type="http://schemas.openxmlformats.org/officeDocument/2006/relationships/oleObject" Target="embeddings/oleObject244.bin"/><Relationship Id="rId1020" Type="http://schemas.openxmlformats.org/officeDocument/2006/relationships/image" Target="media/image468.wmf"/><Relationship Id="rId127" Type="http://schemas.openxmlformats.org/officeDocument/2006/relationships/oleObject" Target="embeddings/oleObject61.bin"/><Relationship Id="rId681" Type="http://schemas.openxmlformats.org/officeDocument/2006/relationships/image" Target="media/image312.wmf"/><Relationship Id="rId779" Type="http://schemas.openxmlformats.org/officeDocument/2006/relationships/image" Target="media/image354.wmf"/><Relationship Id="rId902" Type="http://schemas.openxmlformats.org/officeDocument/2006/relationships/image" Target="media/image410.wmf"/><Relationship Id="rId986" Type="http://schemas.openxmlformats.org/officeDocument/2006/relationships/oleObject" Target="embeddings/oleObject528.bin"/><Relationship Id="rId31" Type="http://schemas.openxmlformats.org/officeDocument/2006/relationships/image" Target="media/image13.wmf"/><Relationship Id="rId334" Type="http://schemas.openxmlformats.org/officeDocument/2006/relationships/image" Target="media/image155.wmf"/><Relationship Id="rId541" Type="http://schemas.openxmlformats.org/officeDocument/2006/relationships/image" Target="media/image251.wmf"/><Relationship Id="rId639" Type="http://schemas.openxmlformats.org/officeDocument/2006/relationships/image" Target="media/image295.wmf"/><Relationship Id="rId180" Type="http://schemas.openxmlformats.org/officeDocument/2006/relationships/oleObject" Target="embeddings/oleObject89.bin"/><Relationship Id="rId278" Type="http://schemas.openxmlformats.org/officeDocument/2006/relationships/oleObject" Target="embeddings/oleObject141.bin"/><Relationship Id="rId401" Type="http://schemas.openxmlformats.org/officeDocument/2006/relationships/image" Target="media/image187.wmf"/><Relationship Id="rId846" Type="http://schemas.openxmlformats.org/officeDocument/2006/relationships/image" Target="media/image383.wmf"/><Relationship Id="rId1031" Type="http://schemas.openxmlformats.org/officeDocument/2006/relationships/theme" Target="theme/theme1.xml"/><Relationship Id="rId485" Type="http://schemas.openxmlformats.org/officeDocument/2006/relationships/image" Target="media/image229.wmf"/><Relationship Id="rId692" Type="http://schemas.openxmlformats.org/officeDocument/2006/relationships/oleObject" Target="embeddings/oleObject368.bin"/><Relationship Id="rId706" Type="http://schemas.openxmlformats.org/officeDocument/2006/relationships/image" Target="media/image322.wmf"/><Relationship Id="rId913" Type="http://schemas.openxmlformats.org/officeDocument/2006/relationships/oleObject" Target="embeddings/oleObject491.bin"/><Relationship Id="rId42" Type="http://schemas.openxmlformats.org/officeDocument/2006/relationships/oleObject" Target="embeddings/oleObject17.bin"/><Relationship Id="rId138" Type="http://schemas.openxmlformats.org/officeDocument/2006/relationships/image" Target="media/image64.wmf"/><Relationship Id="rId345" Type="http://schemas.openxmlformats.org/officeDocument/2006/relationships/oleObject" Target="embeddings/oleObject178.bin"/><Relationship Id="rId552" Type="http://schemas.openxmlformats.org/officeDocument/2006/relationships/oleObject" Target="embeddings/oleObject291.bin"/><Relationship Id="rId997" Type="http://schemas.openxmlformats.org/officeDocument/2006/relationships/oleObject" Target="embeddings/oleObject534.bin"/><Relationship Id="rId191" Type="http://schemas.openxmlformats.org/officeDocument/2006/relationships/image" Target="media/image89.wmf"/><Relationship Id="rId205" Type="http://schemas.openxmlformats.org/officeDocument/2006/relationships/image" Target="media/image96.wmf"/><Relationship Id="rId412" Type="http://schemas.openxmlformats.org/officeDocument/2006/relationships/oleObject" Target="embeddings/oleObject213.bin"/><Relationship Id="rId857" Type="http://schemas.openxmlformats.org/officeDocument/2006/relationships/oleObject" Target="embeddings/oleObject462.bin"/><Relationship Id="rId289" Type="http://schemas.openxmlformats.org/officeDocument/2006/relationships/oleObject" Target="embeddings/oleObject147.bin"/><Relationship Id="rId496" Type="http://schemas.openxmlformats.org/officeDocument/2006/relationships/oleObject" Target="embeddings/oleObject255.bin"/><Relationship Id="rId717" Type="http://schemas.openxmlformats.org/officeDocument/2006/relationships/image" Target="media/image327.wmf"/><Relationship Id="rId924" Type="http://schemas.openxmlformats.org/officeDocument/2006/relationships/image" Target="media/image421.wmf"/><Relationship Id="rId53" Type="http://schemas.openxmlformats.org/officeDocument/2006/relationships/image" Target="media/image24.wmf"/><Relationship Id="rId149" Type="http://schemas.openxmlformats.org/officeDocument/2006/relationships/oleObject" Target="embeddings/oleObject73.bin"/><Relationship Id="rId356" Type="http://schemas.openxmlformats.org/officeDocument/2006/relationships/image" Target="media/image166.wmf"/><Relationship Id="rId563" Type="http://schemas.openxmlformats.org/officeDocument/2006/relationships/image" Target="media/image260.wmf"/><Relationship Id="rId770" Type="http://schemas.openxmlformats.org/officeDocument/2006/relationships/oleObject" Target="embeddings/oleObject414.bin"/><Relationship Id="rId216" Type="http://schemas.openxmlformats.org/officeDocument/2006/relationships/oleObject" Target="embeddings/oleObject108.bin"/><Relationship Id="rId423" Type="http://schemas.openxmlformats.org/officeDocument/2006/relationships/image" Target="media/image198.wmf"/><Relationship Id="rId868" Type="http://schemas.openxmlformats.org/officeDocument/2006/relationships/oleObject" Target="embeddings/oleObject468.bin"/><Relationship Id="rId630" Type="http://schemas.openxmlformats.org/officeDocument/2006/relationships/oleObject" Target="embeddings/oleObject333.bin"/><Relationship Id="rId728" Type="http://schemas.openxmlformats.org/officeDocument/2006/relationships/image" Target="media/image332.wmf"/><Relationship Id="rId935" Type="http://schemas.openxmlformats.org/officeDocument/2006/relationships/oleObject" Target="embeddings/oleObject502.bin"/><Relationship Id="rId64" Type="http://schemas.openxmlformats.org/officeDocument/2006/relationships/oleObject" Target="embeddings/oleObject28.bin"/><Relationship Id="rId367" Type="http://schemas.openxmlformats.org/officeDocument/2006/relationships/image" Target="media/image171.wmf"/><Relationship Id="rId574" Type="http://schemas.openxmlformats.org/officeDocument/2006/relationships/image" Target="media/image265.wmf"/><Relationship Id="rId227" Type="http://schemas.openxmlformats.org/officeDocument/2006/relationships/image" Target="media/image107.wmf"/><Relationship Id="rId781" Type="http://schemas.openxmlformats.org/officeDocument/2006/relationships/oleObject" Target="embeddings/oleObject420.bin"/><Relationship Id="rId879" Type="http://schemas.openxmlformats.org/officeDocument/2006/relationships/oleObject" Target="embeddings/oleObject474.bin"/><Relationship Id="rId434" Type="http://schemas.openxmlformats.org/officeDocument/2006/relationships/oleObject" Target="embeddings/oleObject224.bin"/><Relationship Id="rId641" Type="http://schemas.openxmlformats.org/officeDocument/2006/relationships/oleObject" Target="embeddings/oleObject339.bin"/><Relationship Id="rId739" Type="http://schemas.openxmlformats.org/officeDocument/2006/relationships/image" Target="media/image336.wmf"/><Relationship Id="rId280" Type="http://schemas.openxmlformats.org/officeDocument/2006/relationships/image" Target="media/image131.wmf"/><Relationship Id="rId501" Type="http://schemas.openxmlformats.org/officeDocument/2006/relationships/image" Target="media/image237.wmf"/><Relationship Id="rId946" Type="http://schemas.openxmlformats.org/officeDocument/2006/relationships/image" Target="media/image432.wmf"/><Relationship Id="rId75" Type="http://schemas.openxmlformats.org/officeDocument/2006/relationships/image" Target="media/image35.wmf"/><Relationship Id="rId140" Type="http://schemas.openxmlformats.org/officeDocument/2006/relationships/image" Target="media/image65.wmf"/><Relationship Id="rId378" Type="http://schemas.openxmlformats.org/officeDocument/2006/relationships/oleObject" Target="embeddings/oleObject196.bin"/><Relationship Id="rId585" Type="http://schemas.openxmlformats.org/officeDocument/2006/relationships/image" Target="media/image270.wmf"/><Relationship Id="rId792" Type="http://schemas.openxmlformats.org/officeDocument/2006/relationships/image" Target="media/image360.wmf"/><Relationship Id="rId806" Type="http://schemas.openxmlformats.org/officeDocument/2006/relationships/oleObject" Target="embeddings/oleObject433.bin"/><Relationship Id="rId6" Type="http://schemas.openxmlformats.org/officeDocument/2006/relationships/footnotes" Target="footnotes.xml"/><Relationship Id="rId238" Type="http://schemas.openxmlformats.org/officeDocument/2006/relationships/image" Target="media/image111.wmf"/><Relationship Id="rId445" Type="http://schemas.openxmlformats.org/officeDocument/2006/relationships/image" Target="media/image209.wmf"/><Relationship Id="rId652" Type="http://schemas.openxmlformats.org/officeDocument/2006/relationships/image" Target="media/image301.wmf"/><Relationship Id="rId291" Type="http://schemas.openxmlformats.org/officeDocument/2006/relationships/oleObject" Target="embeddings/oleObject148.bin"/><Relationship Id="rId305" Type="http://schemas.openxmlformats.org/officeDocument/2006/relationships/oleObject" Target="embeddings/oleObject156.bin"/><Relationship Id="rId512" Type="http://schemas.openxmlformats.org/officeDocument/2006/relationships/image" Target="media/image240.wmf"/><Relationship Id="rId957" Type="http://schemas.openxmlformats.org/officeDocument/2006/relationships/image" Target="media/image437.wmf"/><Relationship Id="rId86" Type="http://schemas.openxmlformats.org/officeDocument/2006/relationships/oleObject" Target="embeddings/oleObject39.bin"/><Relationship Id="rId151" Type="http://schemas.openxmlformats.org/officeDocument/2006/relationships/oleObject" Target="embeddings/oleObject74.bin"/><Relationship Id="rId389" Type="http://schemas.openxmlformats.org/officeDocument/2006/relationships/image" Target="media/image181.wmf"/><Relationship Id="rId596" Type="http://schemas.openxmlformats.org/officeDocument/2006/relationships/oleObject" Target="embeddings/oleObject314.bin"/><Relationship Id="rId817" Type="http://schemas.openxmlformats.org/officeDocument/2006/relationships/oleObject" Target="embeddings/oleObject439.bin"/><Relationship Id="rId1002" Type="http://schemas.openxmlformats.org/officeDocument/2006/relationships/image" Target="media/image459.wmf"/><Relationship Id="rId249" Type="http://schemas.openxmlformats.org/officeDocument/2006/relationships/oleObject" Target="embeddings/oleObject126.bin"/><Relationship Id="rId456" Type="http://schemas.openxmlformats.org/officeDocument/2006/relationships/oleObject" Target="embeddings/oleObject235.bin"/><Relationship Id="rId663" Type="http://schemas.openxmlformats.org/officeDocument/2006/relationships/image" Target="media/image304.wmf"/><Relationship Id="rId870" Type="http://schemas.openxmlformats.org/officeDocument/2006/relationships/image" Target="media/image394.wmf"/><Relationship Id="rId13" Type="http://schemas.openxmlformats.org/officeDocument/2006/relationships/image" Target="media/image4.wmf"/><Relationship Id="rId109" Type="http://schemas.openxmlformats.org/officeDocument/2006/relationships/oleObject" Target="embeddings/oleObject51.bin"/><Relationship Id="rId316" Type="http://schemas.openxmlformats.org/officeDocument/2006/relationships/oleObject" Target="embeddings/oleObject163.bin"/><Relationship Id="rId523" Type="http://schemas.openxmlformats.org/officeDocument/2006/relationships/oleObject" Target="embeddings/oleObject272.bin"/><Relationship Id="rId968" Type="http://schemas.openxmlformats.org/officeDocument/2006/relationships/oleObject" Target="embeddings/oleObject519.bin"/><Relationship Id="rId97" Type="http://schemas.openxmlformats.org/officeDocument/2006/relationships/image" Target="media/image46.wmf"/><Relationship Id="rId730" Type="http://schemas.openxmlformats.org/officeDocument/2006/relationships/image" Target="media/image333.wmf"/><Relationship Id="rId828" Type="http://schemas.openxmlformats.org/officeDocument/2006/relationships/oleObject" Target="embeddings/oleObject445.bin"/><Relationship Id="rId1013" Type="http://schemas.openxmlformats.org/officeDocument/2006/relationships/oleObject" Target="embeddings/oleObject542.bin"/><Relationship Id="rId162" Type="http://schemas.openxmlformats.org/officeDocument/2006/relationships/image" Target="media/image76.wmf"/><Relationship Id="rId467" Type="http://schemas.openxmlformats.org/officeDocument/2006/relationships/image" Target="media/image220.wmf"/><Relationship Id="rId674" Type="http://schemas.openxmlformats.org/officeDocument/2006/relationships/oleObject" Target="embeddings/oleObject359.bin"/><Relationship Id="rId881" Type="http://schemas.openxmlformats.org/officeDocument/2006/relationships/oleObject" Target="embeddings/oleObject475.bin"/><Relationship Id="rId979" Type="http://schemas.openxmlformats.org/officeDocument/2006/relationships/image" Target="media/image448.wmf"/><Relationship Id="rId24" Type="http://schemas.openxmlformats.org/officeDocument/2006/relationships/oleObject" Target="embeddings/oleObject8.bin"/><Relationship Id="rId327" Type="http://schemas.openxmlformats.org/officeDocument/2006/relationships/oleObject" Target="embeddings/oleObject169.bin"/><Relationship Id="rId534" Type="http://schemas.openxmlformats.org/officeDocument/2006/relationships/oleObject" Target="embeddings/oleObject280.bin"/><Relationship Id="rId741" Type="http://schemas.openxmlformats.org/officeDocument/2006/relationships/image" Target="media/image337.wmf"/><Relationship Id="rId839" Type="http://schemas.openxmlformats.org/officeDocument/2006/relationships/oleObject" Target="embeddings/oleObject452.bin"/><Relationship Id="rId173" Type="http://schemas.openxmlformats.org/officeDocument/2006/relationships/oleObject" Target="embeddings/oleObject85.bin"/><Relationship Id="rId380" Type="http://schemas.openxmlformats.org/officeDocument/2006/relationships/oleObject" Target="embeddings/oleObject197.bin"/><Relationship Id="rId601" Type="http://schemas.openxmlformats.org/officeDocument/2006/relationships/image" Target="media/image278.wmf"/><Relationship Id="rId1024" Type="http://schemas.openxmlformats.org/officeDocument/2006/relationships/image" Target="media/image470.wmf"/><Relationship Id="rId240" Type="http://schemas.openxmlformats.org/officeDocument/2006/relationships/image" Target="media/image112.wmf"/><Relationship Id="rId478" Type="http://schemas.openxmlformats.org/officeDocument/2006/relationships/oleObject" Target="embeddings/oleObject246.bin"/><Relationship Id="rId685" Type="http://schemas.openxmlformats.org/officeDocument/2006/relationships/image" Target="media/image314.wmf"/><Relationship Id="rId892" Type="http://schemas.openxmlformats.org/officeDocument/2006/relationships/image" Target="media/image405.wmf"/><Relationship Id="rId906" Type="http://schemas.openxmlformats.org/officeDocument/2006/relationships/image" Target="media/image412.wmf"/><Relationship Id="rId35" Type="http://schemas.openxmlformats.org/officeDocument/2006/relationships/image" Target="media/image15.wmf"/><Relationship Id="rId100" Type="http://schemas.openxmlformats.org/officeDocument/2006/relationships/oleObject" Target="embeddings/oleObject46.bin"/><Relationship Id="rId338" Type="http://schemas.openxmlformats.org/officeDocument/2006/relationships/image" Target="media/image157.wmf"/><Relationship Id="rId545" Type="http://schemas.openxmlformats.org/officeDocument/2006/relationships/image" Target="media/image252.wmf"/><Relationship Id="rId752" Type="http://schemas.openxmlformats.org/officeDocument/2006/relationships/image" Target="media/image342.wmf"/><Relationship Id="rId184" Type="http://schemas.openxmlformats.org/officeDocument/2006/relationships/oleObject" Target="embeddings/oleObject91.bin"/><Relationship Id="rId391" Type="http://schemas.openxmlformats.org/officeDocument/2006/relationships/image" Target="media/image182.wmf"/><Relationship Id="rId405" Type="http://schemas.openxmlformats.org/officeDocument/2006/relationships/image" Target="media/image189.wmf"/><Relationship Id="rId612" Type="http://schemas.openxmlformats.org/officeDocument/2006/relationships/oleObject" Target="embeddings/oleObject323.bin"/><Relationship Id="rId251" Type="http://schemas.openxmlformats.org/officeDocument/2006/relationships/oleObject" Target="embeddings/oleObject127.bin"/><Relationship Id="rId489" Type="http://schemas.openxmlformats.org/officeDocument/2006/relationships/image" Target="media/image231.wmf"/><Relationship Id="rId696" Type="http://schemas.openxmlformats.org/officeDocument/2006/relationships/image" Target="media/image318.wmf"/><Relationship Id="rId917" Type="http://schemas.openxmlformats.org/officeDocument/2006/relationships/oleObject" Target="embeddings/oleObject493.bin"/><Relationship Id="rId46" Type="http://schemas.openxmlformats.org/officeDocument/2006/relationships/oleObject" Target="embeddings/oleObject19.bin"/><Relationship Id="rId349" Type="http://schemas.openxmlformats.org/officeDocument/2006/relationships/oleObject" Target="embeddings/oleObject180.bin"/><Relationship Id="rId556" Type="http://schemas.openxmlformats.org/officeDocument/2006/relationships/oleObject" Target="embeddings/oleObject293.bin"/><Relationship Id="rId763" Type="http://schemas.openxmlformats.org/officeDocument/2006/relationships/image" Target="media/image347.wmf"/><Relationship Id="rId111" Type="http://schemas.openxmlformats.org/officeDocument/2006/relationships/oleObject" Target="embeddings/oleObject52.bin"/><Relationship Id="rId195" Type="http://schemas.openxmlformats.org/officeDocument/2006/relationships/image" Target="media/image91.wmf"/><Relationship Id="rId209" Type="http://schemas.openxmlformats.org/officeDocument/2006/relationships/image" Target="media/image98.wmf"/><Relationship Id="rId416" Type="http://schemas.openxmlformats.org/officeDocument/2006/relationships/oleObject" Target="embeddings/oleObject215.bin"/><Relationship Id="rId970" Type="http://schemas.openxmlformats.org/officeDocument/2006/relationships/oleObject" Target="embeddings/oleObject520.bin"/><Relationship Id="rId623" Type="http://schemas.openxmlformats.org/officeDocument/2006/relationships/image" Target="media/image287.wmf"/><Relationship Id="rId830" Type="http://schemas.openxmlformats.org/officeDocument/2006/relationships/oleObject" Target="embeddings/oleObject447.bin"/><Relationship Id="rId928" Type="http://schemas.openxmlformats.org/officeDocument/2006/relationships/image" Target="media/image423.wmf"/><Relationship Id="rId57" Type="http://schemas.openxmlformats.org/officeDocument/2006/relationships/image" Target="media/image26.wmf"/><Relationship Id="rId262" Type="http://schemas.openxmlformats.org/officeDocument/2006/relationships/oleObject" Target="embeddings/oleObject133.bin"/><Relationship Id="rId567" Type="http://schemas.openxmlformats.org/officeDocument/2006/relationships/image" Target="media/image262.wmf"/><Relationship Id="rId122" Type="http://schemas.openxmlformats.org/officeDocument/2006/relationships/image" Target="media/image58.wmf"/><Relationship Id="rId774" Type="http://schemas.openxmlformats.org/officeDocument/2006/relationships/oleObject" Target="embeddings/oleObject416.bin"/><Relationship Id="rId981" Type="http://schemas.openxmlformats.org/officeDocument/2006/relationships/image" Target="media/image449.wmf"/><Relationship Id="rId427" Type="http://schemas.openxmlformats.org/officeDocument/2006/relationships/image" Target="media/image200.wmf"/><Relationship Id="rId634" Type="http://schemas.openxmlformats.org/officeDocument/2006/relationships/oleObject" Target="embeddings/oleObject335.bin"/><Relationship Id="rId841" Type="http://schemas.openxmlformats.org/officeDocument/2006/relationships/oleObject" Target="embeddings/oleObject453.bin"/><Relationship Id="rId273" Type="http://schemas.openxmlformats.org/officeDocument/2006/relationships/image" Target="media/image128.wmf"/><Relationship Id="rId480" Type="http://schemas.openxmlformats.org/officeDocument/2006/relationships/oleObject" Target="embeddings/oleObject247.bin"/><Relationship Id="rId701" Type="http://schemas.openxmlformats.org/officeDocument/2006/relationships/image" Target="media/image320.wmf"/><Relationship Id="rId939" Type="http://schemas.openxmlformats.org/officeDocument/2006/relationships/oleObject" Target="embeddings/oleObject504.bin"/><Relationship Id="rId68" Type="http://schemas.openxmlformats.org/officeDocument/2006/relationships/oleObject" Target="embeddings/oleObject30.bin"/><Relationship Id="rId133" Type="http://schemas.openxmlformats.org/officeDocument/2006/relationships/image" Target="media/image62.wmf"/><Relationship Id="rId340" Type="http://schemas.openxmlformats.org/officeDocument/2006/relationships/image" Target="media/image158.wmf"/><Relationship Id="rId578" Type="http://schemas.openxmlformats.org/officeDocument/2006/relationships/oleObject" Target="embeddings/oleObject305.bin"/><Relationship Id="rId785" Type="http://schemas.openxmlformats.org/officeDocument/2006/relationships/oleObject" Target="embeddings/oleObject422.bin"/><Relationship Id="rId992" Type="http://schemas.openxmlformats.org/officeDocument/2006/relationships/oleObject" Target="embeddings/oleObject531.bin"/><Relationship Id="rId200" Type="http://schemas.openxmlformats.org/officeDocument/2006/relationships/oleObject" Target="embeddings/oleObject100.bin"/><Relationship Id="rId438" Type="http://schemas.openxmlformats.org/officeDocument/2006/relationships/oleObject" Target="embeddings/oleObject226.bin"/><Relationship Id="rId645" Type="http://schemas.openxmlformats.org/officeDocument/2006/relationships/oleObject" Target="embeddings/oleObject341.bin"/><Relationship Id="rId852" Type="http://schemas.openxmlformats.org/officeDocument/2006/relationships/image" Target="media/image386.wmf"/><Relationship Id="rId284" Type="http://schemas.openxmlformats.org/officeDocument/2006/relationships/image" Target="media/image133.wmf"/><Relationship Id="rId491" Type="http://schemas.openxmlformats.org/officeDocument/2006/relationships/image" Target="media/image232.wmf"/><Relationship Id="rId505" Type="http://schemas.openxmlformats.org/officeDocument/2006/relationships/image" Target="media/image239.wmf"/><Relationship Id="rId712" Type="http://schemas.openxmlformats.org/officeDocument/2006/relationships/oleObject" Target="embeddings/oleObject381.bin"/><Relationship Id="rId79" Type="http://schemas.openxmlformats.org/officeDocument/2006/relationships/image" Target="media/image37.wmf"/><Relationship Id="rId144" Type="http://schemas.openxmlformats.org/officeDocument/2006/relationships/image" Target="media/image67.wmf"/><Relationship Id="rId589" Type="http://schemas.openxmlformats.org/officeDocument/2006/relationships/image" Target="media/image272.wmf"/><Relationship Id="rId796" Type="http://schemas.openxmlformats.org/officeDocument/2006/relationships/image" Target="media/image362.wmf"/><Relationship Id="rId351" Type="http://schemas.openxmlformats.org/officeDocument/2006/relationships/oleObject" Target="embeddings/oleObject181.bin"/><Relationship Id="rId449" Type="http://schemas.openxmlformats.org/officeDocument/2006/relationships/image" Target="media/image211.wmf"/><Relationship Id="rId656" Type="http://schemas.openxmlformats.org/officeDocument/2006/relationships/oleObject" Target="embeddings/oleObject347.bin"/><Relationship Id="rId863" Type="http://schemas.openxmlformats.org/officeDocument/2006/relationships/oleObject" Target="embeddings/oleObject465.bin"/><Relationship Id="rId211" Type="http://schemas.openxmlformats.org/officeDocument/2006/relationships/image" Target="media/image99.wmf"/><Relationship Id="rId295" Type="http://schemas.openxmlformats.org/officeDocument/2006/relationships/oleObject" Target="embeddings/oleObject151.bin"/><Relationship Id="rId309" Type="http://schemas.openxmlformats.org/officeDocument/2006/relationships/image" Target="media/image144.wmf"/><Relationship Id="rId516" Type="http://schemas.openxmlformats.org/officeDocument/2006/relationships/image" Target="media/image242.wmf"/><Relationship Id="rId723" Type="http://schemas.openxmlformats.org/officeDocument/2006/relationships/image" Target="media/image330.wmf"/><Relationship Id="rId930" Type="http://schemas.openxmlformats.org/officeDocument/2006/relationships/image" Target="media/image424.wmf"/><Relationship Id="rId1006" Type="http://schemas.openxmlformats.org/officeDocument/2006/relationships/image" Target="media/image461.wmf"/><Relationship Id="rId155" Type="http://schemas.openxmlformats.org/officeDocument/2006/relationships/oleObject" Target="embeddings/oleObject76.bin"/><Relationship Id="rId362" Type="http://schemas.openxmlformats.org/officeDocument/2006/relationships/oleObject" Target="embeddings/oleObject187.bin"/><Relationship Id="rId222" Type="http://schemas.openxmlformats.org/officeDocument/2006/relationships/oleObject" Target="embeddings/oleObject111.bin"/><Relationship Id="rId667" Type="http://schemas.openxmlformats.org/officeDocument/2006/relationships/image" Target="media/image306.wmf"/><Relationship Id="rId874" Type="http://schemas.openxmlformats.org/officeDocument/2006/relationships/image" Target="media/image396.wmf"/><Relationship Id="rId17" Type="http://schemas.openxmlformats.org/officeDocument/2006/relationships/image" Target="media/image6.wmf"/><Relationship Id="rId527" Type="http://schemas.openxmlformats.org/officeDocument/2006/relationships/oleObject" Target="embeddings/oleObject275.bin"/><Relationship Id="rId734" Type="http://schemas.openxmlformats.org/officeDocument/2006/relationships/image" Target="media/image335.wmf"/><Relationship Id="rId941" Type="http://schemas.openxmlformats.org/officeDocument/2006/relationships/oleObject" Target="embeddings/oleObject505.bin"/><Relationship Id="rId70" Type="http://schemas.openxmlformats.org/officeDocument/2006/relationships/oleObject" Target="embeddings/oleObject31.bin"/><Relationship Id="rId166" Type="http://schemas.openxmlformats.org/officeDocument/2006/relationships/image" Target="media/image78.wmf"/><Relationship Id="rId373" Type="http://schemas.openxmlformats.org/officeDocument/2006/relationships/image" Target="media/image173.wmf"/><Relationship Id="rId580" Type="http://schemas.openxmlformats.org/officeDocument/2006/relationships/oleObject" Target="embeddings/oleObject306.bin"/><Relationship Id="rId801" Type="http://schemas.openxmlformats.org/officeDocument/2006/relationships/oleObject" Target="embeddings/oleObject430.bin"/><Relationship Id="rId1017" Type="http://schemas.openxmlformats.org/officeDocument/2006/relationships/oleObject" Target="embeddings/oleObject544.bin"/><Relationship Id="rId1" Type="http://schemas.openxmlformats.org/officeDocument/2006/relationships/customXml" Target="../customXml/item1.xml"/><Relationship Id="rId233" Type="http://schemas.openxmlformats.org/officeDocument/2006/relationships/oleObject" Target="embeddings/oleObject117.bin"/><Relationship Id="rId440" Type="http://schemas.openxmlformats.org/officeDocument/2006/relationships/oleObject" Target="embeddings/oleObject227.bin"/><Relationship Id="rId678" Type="http://schemas.openxmlformats.org/officeDocument/2006/relationships/oleObject" Target="embeddings/oleObject361.bin"/><Relationship Id="rId885" Type="http://schemas.openxmlformats.org/officeDocument/2006/relationships/oleObject" Target="embeddings/oleObject477.bin"/><Relationship Id="rId28" Type="http://schemas.openxmlformats.org/officeDocument/2006/relationships/oleObject" Target="embeddings/oleObject10.bin"/><Relationship Id="rId300" Type="http://schemas.openxmlformats.org/officeDocument/2006/relationships/image" Target="media/image140.wmf"/><Relationship Id="rId538" Type="http://schemas.openxmlformats.org/officeDocument/2006/relationships/oleObject" Target="embeddings/oleObject282.bin"/><Relationship Id="rId745" Type="http://schemas.openxmlformats.org/officeDocument/2006/relationships/image" Target="media/image339.wmf"/><Relationship Id="rId952" Type="http://schemas.openxmlformats.org/officeDocument/2006/relationships/oleObject" Target="embeddings/oleObject511.bin"/><Relationship Id="rId81" Type="http://schemas.openxmlformats.org/officeDocument/2006/relationships/image" Target="media/image38.wmf"/><Relationship Id="rId177" Type="http://schemas.openxmlformats.org/officeDocument/2006/relationships/oleObject" Target="embeddings/oleObject87.bin"/><Relationship Id="rId384" Type="http://schemas.openxmlformats.org/officeDocument/2006/relationships/oleObject" Target="embeddings/oleObject199.bin"/><Relationship Id="rId591" Type="http://schemas.openxmlformats.org/officeDocument/2006/relationships/image" Target="media/image273.wmf"/><Relationship Id="rId605" Type="http://schemas.openxmlformats.org/officeDocument/2006/relationships/image" Target="media/image280.wmf"/><Relationship Id="rId812" Type="http://schemas.openxmlformats.org/officeDocument/2006/relationships/image" Target="media/image369.wmf"/><Relationship Id="rId1028" Type="http://schemas.openxmlformats.org/officeDocument/2006/relationships/header" Target="header1.xml"/><Relationship Id="rId244" Type="http://schemas.openxmlformats.org/officeDocument/2006/relationships/image" Target="media/image114.wmf"/><Relationship Id="rId689" Type="http://schemas.openxmlformats.org/officeDocument/2006/relationships/image" Target="media/image316.wmf"/><Relationship Id="rId896" Type="http://schemas.openxmlformats.org/officeDocument/2006/relationships/image" Target="media/image407.wmf"/><Relationship Id="rId39" Type="http://schemas.openxmlformats.org/officeDocument/2006/relationships/image" Target="media/image17.wmf"/><Relationship Id="rId451" Type="http://schemas.openxmlformats.org/officeDocument/2006/relationships/image" Target="media/image212.wmf"/><Relationship Id="rId549" Type="http://schemas.openxmlformats.org/officeDocument/2006/relationships/oleObject" Target="embeddings/oleObject289.bin"/><Relationship Id="rId756" Type="http://schemas.openxmlformats.org/officeDocument/2006/relationships/image" Target="media/image344.wmf"/><Relationship Id="rId104" Type="http://schemas.openxmlformats.org/officeDocument/2006/relationships/oleObject" Target="embeddings/oleObject48.bin"/><Relationship Id="rId188" Type="http://schemas.openxmlformats.org/officeDocument/2006/relationships/oleObject" Target="embeddings/oleObject94.bin"/><Relationship Id="rId311" Type="http://schemas.openxmlformats.org/officeDocument/2006/relationships/image" Target="media/image145.wmf"/><Relationship Id="rId395" Type="http://schemas.openxmlformats.org/officeDocument/2006/relationships/image" Target="media/image184.wmf"/><Relationship Id="rId409" Type="http://schemas.openxmlformats.org/officeDocument/2006/relationships/image" Target="media/image191.wmf"/><Relationship Id="rId963" Type="http://schemas.openxmlformats.org/officeDocument/2006/relationships/image" Target="media/image440.wmf"/><Relationship Id="rId92" Type="http://schemas.openxmlformats.org/officeDocument/2006/relationships/oleObject" Target="embeddings/oleObject42.bin"/><Relationship Id="rId616" Type="http://schemas.openxmlformats.org/officeDocument/2006/relationships/oleObject" Target="embeddings/oleObject326.bin"/><Relationship Id="rId823" Type="http://schemas.openxmlformats.org/officeDocument/2006/relationships/image" Target="media/image374.wmf"/><Relationship Id="rId255" Type="http://schemas.openxmlformats.org/officeDocument/2006/relationships/oleObject" Target="embeddings/oleObject129.bin"/><Relationship Id="rId462" Type="http://schemas.openxmlformats.org/officeDocument/2006/relationships/oleObject" Target="embeddings/oleObject238.bin"/><Relationship Id="rId115" Type="http://schemas.openxmlformats.org/officeDocument/2006/relationships/oleObject" Target="embeddings/oleObject54.bin"/><Relationship Id="rId322" Type="http://schemas.openxmlformats.org/officeDocument/2006/relationships/oleObject" Target="embeddings/oleObject166.bin"/><Relationship Id="rId767" Type="http://schemas.openxmlformats.org/officeDocument/2006/relationships/oleObject" Target="embeddings/oleObject412.bin"/><Relationship Id="rId974" Type="http://schemas.openxmlformats.org/officeDocument/2006/relationships/oleObject" Target="embeddings/oleObject522.bin"/><Relationship Id="rId199" Type="http://schemas.openxmlformats.org/officeDocument/2006/relationships/image" Target="media/image93.wmf"/><Relationship Id="rId627" Type="http://schemas.openxmlformats.org/officeDocument/2006/relationships/image" Target="media/image289.wmf"/><Relationship Id="rId834" Type="http://schemas.openxmlformats.org/officeDocument/2006/relationships/oleObject" Target="embeddings/oleObject449.bin"/><Relationship Id="rId266" Type="http://schemas.openxmlformats.org/officeDocument/2006/relationships/oleObject" Target="embeddings/oleObject135.bin"/><Relationship Id="rId473" Type="http://schemas.openxmlformats.org/officeDocument/2006/relationships/image" Target="media/image223.wmf"/><Relationship Id="rId680" Type="http://schemas.openxmlformats.org/officeDocument/2006/relationships/oleObject" Target="embeddings/oleObject362.bin"/><Relationship Id="rId901" Type="http://schemas.openxmlformats.org/officeDocument/2006/relationships/oleObject" Target="embeddings/oleObject485.bin"/><Relationship Id="rId30" Type="http://schemas.openxmlformats.org/officeDocument/2006/relationships/oleObject" Target="embeddings/oleObject11.bin"/><Relationship Id="rId126" Type="http://schemas.openxmlformats.org/officeDocument/2006/relationships/image" Target="media/image59.wmf"/><Relationship Id="rId333" Type="http://schemas.openxmlformats.org/officeDocument/2006/relationships/oleObject" Target="embeddings/oleObject172.bin"/><Relationship Id="rId540" Type="http://schemas.openxmlformats.org/officeDocument/2006/relationships/oleObject" Target="embeddings/oleObject283.bin"/><Relationship Id="rId778" Type="http://schemas.openxmlformats.org/officeDocument/2006/relationships/oleObject" Target="embeddings/oleObject418.bin"/><Relationship Id="rId985" Type="http://schemas.openxmlformats.org/officeDocument/2006/relationships/image" Target="media/image451.wmf"/><Relationship Id="rId638" Type="http://schemas.openxmlformats.org/officeDocument/2006/relationships/oleObject" Target="embeddings/oleObject337.bin"/><Relationship Id="rId845" Type="http://schemas.openxmlformats.org/officeDocument/2006/relationships/oleObject" Target="embeddings/oleObject456.bin"/><Relationship Id="rId1030" Type="http://schemas.microsoft.com/office/2011/relationships/people" Target="people.xml"/><Relationship Id="rId277" Type="http://schemas.openxmlformats.org/officeDocument/2006/relationships/image" Target="media/image130.wmf"/><Relationship Id="rId400" Type="http://schemas.openxmlformats.org/officeDocument/2006/relationships/oleObject" Target="embeddings/oleObject207.bin"/><Relationship Id="rId484" Type="http://schemas.openxmlformats.org/officeDocument/2006/relationships/oleObject" Target="embeddings/oleObject249.bin"/><Relationship Id="rId705" Type="http://schemas.openxmlformats.org/officeDocument/2006/relationships/oleObject" Target="embeddings/oleObject377.bin"/><Relationship Id="rId137" Type="http://schemas.openxmlformats.org/officeDocument/2006/relationships/oleObject" Target="embeddings/oleObject67.bin"/><Relationship Id="rId344" Type="http://schemas.openxmlformats.org/officeDocument/2006/relationships/image" Target="media/image160.wmf"/><Relationship Id="rId691" Type="http://schemas.openxmlformats.org/officeDocument/2006/relationships/image" Target="media/image317.wmf"/><Relationship Id="rId789" Type="http://schemas.openxmlformats.org/officeDocument/2006/relationships/oleObject" Target="embeddings/oleObject424.bin"/><Relationship Id="rId912" Type="http://schemas.openxmlformats.org/officeDocument/2006/relationships/image" Target="media/image415.wmf"/><Relationship Id="rId996" Type="http://schemas.openxmlformats.org/officeDocument/2006/relationships/oleObject" Target="embeddings/oleObject533.bin"/><Relationship Id="rId41" Type="http://schemas.openxmlformats.org/officeDocument/2006/relationships/image" Target="media/image18.wmf"/><Relationship Id="rId551" Type="http://schemas.openxmlformats.org/officeDocument/2006/relationships/image" Target="media/image254.wmf"/><Relationship Id="rId649" Type="http://schemas.openxmlformats.org/officeDocument/2006/relationships/oleObject" Target="embeddings/oleObject343.bin"/><Relationship Id="rId856" Type="http://schemas.openxmlformats.org/officeDocument/2006/relationships/image" Target="media/image388.wmf"/><Relationship Id="rId190" Type="http://schemas.openxmlformats.org/officeDocument/2006/relationships/oleObject" Target="embeddings/oleObject95.bin"/><Relationship Id="rId204" Type="http://schemas.openxmlformats.org/officeDocument/2006/relationships/oleObject" Target="embeddings/oleObject102.bin"/><Relationship Id="rId288" Type="http://schemas.openxmlformats.org/officeDocument/2006/relationships/image" Target="media/image135.wmf"/><Relationship Id="rId411" Type="http://schemas.openxmlformats.org/officeDocument/2006/relationships/image" Target="media/image192.wmf"/><Relationship Id="rId509" Type="http://schemas.openxmlformats.org/officeDocument/2006/relationships/oleObject" Target="embeddings/oleObject263.bin"/><Relationship Id="rId495" Type="http://schemas.openxmlformats.org/officeDocument/2006/relationships/image" Target="media/image234.wmf"/><Relationship Id="rId716" Type="http://schemas.openxmlformats.org/officeDocument/2006/relationships/oleObject" Target="embeddings/oleObject383.bin"/><Relationship Id="rId923" Type="http://schemas.openxmlformats.org/officeDocument/2006/relationships/oleObject" Target="embeddings/oleObject496.bin"/><Relationship Id="rId52" Type="http://schemas.openxmlformats.org/officeDocument/2006/relationships/oleObject" Target="embeddings/oleObject22.bin"/><Relationship Id="rId148" Type="http://schemas.openxmlformats.org/officeDocument/2006/relationships/image" Target="media/image69.wmf"/><Relationship Id="rId355" Type="http://schemas.openxmlformats.org/officeDocument/2006/relationships/oleObject" Target="embeddings/oleObject183.bin"/><Relationship Id="rId562" Type="http://schemas.openxmlformats.org/officeDocument/2006/relationships/oleObject" Target="embeddings/oleObject296.bin"/><Relationship Id="rId215" Type="http://schemas.openxmlformats.org/officeDocument/2006/relationships/image" Target="media/image101.wmf"/><Relationship Id="rId422" Type="http://schemas.openxmlformats.org/officeDocument/2006/relationships/oleObject" Target="embeddings/oleObject218.bin"/><Relationship Id="rId867" Type="http://schemas.openxmlformats.org/officeDocument/2006/relationships/oleObject" Target="embeddings/oleObject467.bin"/><Relationship Id="rId299" Type="http://schemas.openxmlformats.org/officeDocument/2006/relationships/oleObject" Target="embeddings/oleObject153.bin"/><Relationship Id="rId727" Type="http://schemas.openxmlformats.org/officeDocument/2006/relationships/oleObject" Target="embeddings/oleObject389.bin"/><Relationship Id="rId934" Type="http://schemas.openxmlformats.org/officeDocument/2006/relationships/image" Target="media/image426.wmf"/><Relationship Id="rId63" Type="http://schemas.openxmlformats.org/officeDocument/2006/relationships/image" Target="media/image29.wmf"/><Relationship Id="rId159" Type="http://schemas.openxmlformats.org/officeDocument/2006/relationships/oleObject" Target="embeddings/oleObject78.bin"/><Relationship Id="rId366" Type="http://schemas.openxmlformats.org/officeDocument/2006/relationships/oleObject" Target="embeddings/oleObject189.bin"/><Relationship Id="rId573" Type="http://schemas.openxmlformats.org/officeDocument/2006/relationships/oleObject" Target="embeddings/oleObject302.bin"/><Relationship Id="rId780" Type="http://schemas.openxmlformats.org/officeDocument/2006/relationships/oleObject" Target="embeddings/oleObject419.bin"/><Relationship Id="rId226" Type="http://schemas.openxmlformats.org/officeDocument/2006/relationships/oleObject" Target="embeddings/oleObject113.bin"/><Relationship Id="rId433" Type="http://schemas.openxmlformats.org/officeDocument/2006/relationships/image" Target="media/image203.wmf"/><Relationship Id="rId878" Type="http://schemas.openxmlformats.org/officeDocument/2006/relationships/image" Target="media/image398.wmf"/><Relationship Id="rId640" Type="http://schemas.openxmlformats.org/officeDocument/2006/relationships/oleObject" Target="embeddings/oleObject338.bin"/><Relationship Id="rId738" Type="http://schemas.openxmlformats.org/officeDocument/2006/relationships/oleObject" Target="embeddings/oleObject396.bin"/><Relationship Id="rId945" Type="http://schemas.openxmlformats.org/officeDocument/2006/relationships/oleObject" Target="embeddings/oleObject507.bin"/><Relationship Id="rId74" Type="http://schemas.openxmlformats.org/officeDocument/2006/relationships/oleObject" Target="embeddings/oleObject33.bin"/><Relationship Id="rId377" Type="http://schemas.openxmlformats.org/officeDocument/2006/relationships/image" Target="media/image175.wmf"/><Relationship Id="rId500" Type="http://schemas.openxmlformats.org/officeDocument/2006/relationships/oleObject" Target="embeddings/oleObject257.bin"/><Relationship Id="rId584" Type="http://schemas.openxmlformats.org/officeDocument/2006/relationships/oleObject" Target="embeddings/oleObject308.bin"/><Relationship Id="rId805" Type="http://schemas.openxmlformats.org/officeDocument/2006/relationships/image" Target="media/image366.wmf"/><Relationship Id="rId5" Type="http://schemas.openxmlformats.org/officeDocument/2006/relationships/webSettings" Target="webSettings.xml"/><Relationship Id="rId237" Type="http://schemas.openxmlformats.org/officeDocument/2006/relationships/oleObject" Target="embeddings/oleObject120.bin"/><Relationship Id="rId791" Type="http://schemas.openxmlformats.org/officeDocument/2006/relationships/oleObject" Target="embeddings/oleObject425.bin"/><Relationship Id="rId889" Type="http://schemas.openxmlformats.org/officeDocument/2006/relationships/oleObject" Target="embeddings/oleObject479.bin"/><Relationship Id="rId444" Type="http://schemas.openxmlformats.org/officeDocument/2006/relationships/oleObject" Target="embeddings/oleObject229.bin"/><Relationship Id="rId651" Type="http://schemas.openxmlformats.org/officeDocument/2006/relationships/oleObject" Target="embeddings/oleObject344.bin"/><Relationship Id="rId749" Type="http://schemas.openxmlformats.org/officeDocument/2006/relationships/oleObject" Target="embeddings/oleObject402.bin"/><Relationship Id="rId290" Type="http://schemas.openxmlformats.org/officeDocument/2006/relationships/image" Target="media/image136.wmf"/><Relationship Id="rId304" Type="http://schemas.openxmlformats.org/officeDocument/2006/relationships/image" Target="media/image142.wmf"/><Relationship Id="rId388" Type="http://schemas.openxmlformats.org/officeDocument/2006/relationships/oleObject" Target="embeddings/oleObject201.bin"/><Relationship Id="rId511" Type="http://schemas.openxmlformats.org/officeDocument/2006/relationships/oleObject" Target="embeddings/oleObject265.bin"/><Relationship Id="rId609" Type="http://schemas.openxmlformats.org/officeDocument/2006/relationships/image" Target="media/image282.wmf"/><Relationship Id="rId956" Type="http://schemas.openxmlformats.org/officeDocument/2006/relationships/oleObject" Target="embeddings/oleObject513.bin"/><Relationship Id="rId85" Type="http://schemas.openxmlformats.org/officeDocument/2006/relationships/image" Target="media/image40.wmf"/><Relationship Id="rId150" Type="http://schemas.openxmlformats.org/officeDocument/2006/relationships/image" Target="media/image70.wmf"/><Relationship Id="rId595" Type="http://schemas.openxmlformats.org/officeDocument/2006/relationships/image" Target="media/image275.wmf"/><Relationship Id="rId816" Type="http://schemas.openxmlformats.org/officeDocument/2006/relationships/image" Target="media/image371.wmf"/><Relationship Id="rId1001" Type="http://schemas.openxmlformats.org/officeDocument/2006/relationships/oleObject" Target="embeddings/oleObject536.bin"/><Relationship Id="rId248" Type="http://schemas.openxmlformats.org/officeDocument/2006/relationships/image" Target="media/image116.wmf"/><Relationship Id="rId455" Type="http://schemas.openxmlformats.org/officeDocument/2006/relationships/image" Target="media/image214.wmf"/><Relationship Id="rId662" Type="http://schemas.openxmlformats.org/officeDocument/2006/relationships/oleObject" Target="embeddings/oleObject352.bin"/><Relationship Id="rId12" Type="http://schemas.openxmlformats.org/officeDocument/2006/relationships/oleObject" Target="embeddings/oleObject2.bin"/><Relationship Id="rId108" Type="http://schemas.openxmlformats.org/officeDocument/2006/relationships/image" Target="media/image51.wmf"/><Relationship Id="rId315" Type="http://schemas.openxmlformats.org/officeDocument/2006/relationships/image" Target="media/image146.wmf"/><Relationship Id="rId522" Type="http://schemas.openxmlformats.org/officeDocument/2006/relationships/image" Target="media/image244.wmf"/><Relationship Id="rId967" Type="http://schemas.openxmlformats.org/officeDocument/2006/relationships/image" Target="media/image442.wmf"/><Relationship Id="rId96" Type="http://schemas.openxmlformats.org/officeDocument/2006/relationships/oleObject" Target="embeddings/oleObject44.bin"/><Relationship Id="rId161" Type="http://schemas.openxmlformats.org/officeDocument/2006/relationships/oleObject" Target="embeddings/oleObject79.bin"/><Relationship Id="rId399" Type="http://schemas.openxmlformats.org/officeDocument/2006/relationships/image" Target="media/image186.wmf"/><Relationship Id="rId827" Type="http://schemas.openxmlformats.org/officeDocument/2006/relationships/image" Target="media/image376.wmf"/><Relationship Id="rId1012" Type="http://schemas.openxmlformats.org/officeDocument/2006/relationships/image" Target="media/image464.wmf"/><Relationship Id="rId259" Type="http://schemas.openxmlformats.org/officeDocument/2006/relationships/oleObject" Target="embeddings/oleObject131.bin"/><Relationship Id="rId466" Type="http://schemas.openxmlformats.org/officeDocument/2006/relationships/oleObject" Target="embeddings/oleObject240.bin"/><Relationship Id="rId673" Type="http://schemas.openxmlformats.org/officeDocument/2006/relationships/image" Target="media/image308.wmf"/><Relationship Id="rId880" Type="http://schemas.openxmlformats.org/officeDocument/2006/relationships/image" Target="media/image399.wmf"/><Relationship Id="rId23" Type="http://schemas.openxmlformats.org/officeDocument/2006/relationships/image" Target="media/image9.wmf"/><Relationship Id="rId119" Type="http://schemas.openxmlformats.org/officeDocument/2006/relationships/oleObject" Target="embeddings/oleObject56.bin"/><Relationship Id="rId326" Type="http://schemas.openxmlformats.org/officeDocument/2006/relationships/image" Target="media/image151.wmf"/><Relationship Id="rId533" Type="http://schemas.openxmlformats.org/officeDocument/2006/relationships/oleObject" Target="embeddings/oleObject279.bin"/><Relationship Id="rId978" Type="http://schemas.openxmlformats.org/officeDocument/2006/relationships/oleObject" Target="embeddings/oleObject524.bin"/><Relationship Id="rId740" Type="http://schemas.openxmlformats.org/officeDocument/2006/relationships/oleObject" Target="embeddings/oleObject397.bin"/><Relationship Id="rId838" Type="http://schemas.openxmlformats.org/officeDocument/2006/relationships/image" Target="media/image380.wmf"/><Relationship Id="rId1023" Type="http://schemas.openxmlformats.org/officeDocument/2006/relationships/oleObject" Target="embeddings/oleObject547.bin"/><Relationship Id="rId172" Type="http://schemas.openxmlformats.org/officeDocument/2006/relationships/image" Target="media/image81.wmf"/><Relationship Id="rId477" Type="http://schemas.openxmlformats.org/officeDocument/2006/relationships/image" Target="media/image225.wmf"/><Relationship Id="rId600" Type="http://schemas.openxmlformats.org/officeDocument/2006/relationships/oleObject" Target="embeddings/oleObject316.bin"/><Relationship Id="rId684" Type="http://schemas.openxmlformats.org/officeDocument/2006/relationships/oleObject" Target="embeddings/oleObject364.bin"/><Relationship Id="rId337" Type="http://schemas.openxmlformats.org/officeDocument/2006/relationships/oleObject" Target="embeddings/oleObject174.bin"/><Relationship Id="rId891" Type="http://schemas.openxmlformats.org/officeDocument/2006/relationships/oleObject" Target="embeddings/oleObject480.bin"/><Relationship Id="rId905" Type="http://schemas.openxmlformats.org/officeDocument/2006/relationships/oleObject" Target="embeddings/oleObject487.bin"/><Relationship Id="rId989" Type="http://schemas.openxmlformats.org/officeDocument/2006/relationships/image" Target="media/image453.wmf"/><Relationship Id="rId34" Type="http://schemas.openxmlformats.org/officeDocument/2006/relationships/oleObject" Target="embeddings/oleObject13.bin"/><Relationship Id="rId544" Type="http://schemas.openxmlformats.org/officeDocument/2006/relationships/oleObject" Target="embeddings/oleObject286.bin"/><Relationship Id="rId751" Type="http://schemas.openxmlformats.org/officeDocument/2006/relationships/oleObject" Target="embeddings/oleObject403.bin"/><Relationship Id="rId849" Type="http://schemas.openxmlformats.org/officeDocument/2006/relationships/oleObject" Target="embeddings/oleObject458.bin"/><Relationship Id="rId183" Type="http://schemas.openxmlformats.org/officeDocument/2006/relationships/image" Target="media/image86.wmf"/><Relationship Id="rId390" Type="http://schemas.openxmlformats.org/officeDocument/2006/relationships/oleObject" Target="embeddings/oleObject202.bin"/><Relationship Id="rId404" Type="http://schemas.openxmlformats.org/officeDocument/2006/relationships/oleObject" Target="embeddings/oleObject209.bin"/><Relationship Id="rId611" Type="http://schemas.openxmlformats.org/officeDocument/2006/relationships/oleObject" Target="embeddings/oleObject322.bin"/><Relationship Id="rId250" Type="http://schemas.openxmlformats.org/officeDocument/2006/relationships/image" Target="media/image117.wmf"/><Relationship Id="rId488" Type="http://schemas.openxmlformats.org/officeDocument/2006/relationships/oleObject" Target="embeddings/oleObject251.bin"/><Relationship Id="rId695" Type="http://schemas.openxmlformats.org/officeDocument/2006/relationships/oleObject" Target="embeddings/oleObject371.bin"/><Relationship Id="rId709" Type="http://schemas.openxmlformats.org/officeDocument/2006/relationships/oleObject" Target="embeddings/oleObject379.bin"/><Relationship Id="rId916" Type="http://schemas.openxmlformats.org/officeDocument/2006/relationships/image" Target="media/image417.wmf"/><Relationship Id="rId45" Type="http://schemas.openxmlformats.org/officeDocument/2006/relationships/image" Target="media/image20.wmf"/><Relationship Id="rId110" Type="http://schemas.openxmlformats.org/officeDocument/2006/relationships/image" Target="media/image52.wmf"/><Relationship Id="rId348" Type="http://schemas.openxmlformats.org/officeDocument/2006/relationships/image" Target="media/image162.wmf"/><Relationship Id="rId555" Type="http://schemas.openxmlformats.org/officeDocument/2006/relationships/image" Target="media/image256.wmf"/><Relationship Id="rId762" Type="http://schemas.openxmlformats.org/officeDocument/2006/relationships/oleObject" Target="embeddings/oleObject409.bin"/><Relationship Id="rId194" Type="http://schemas.openxmlformats.org/officeDocument/2006/relationships/oleObject" Target="embeddings/oleObject97.bin"/><Relationship Id="rId208" Type="http://schemas.openxmlformats.org/officeDocument/2006/relationships/oleObject" Target="embeddings/oleObject104.bin"/><Relationship Id="rId415" Type="http://schemas.openxmlformats.org/officeDocument/2006/relationships/image" Target="media/image194.wmf"/><Relationship Id="rId622" Type="http://schemas.openxmlformats.org/officeDocument/2006/relationships/oleObject" Target="embeddings/oleObject329.bin"/><Relationship Id="rId261" Type="http://schemas.openxmlformats.org/officeDocument/2006/relationships/image" Target="media/image122.wmf"/><Relationship Id="rId499" Type="http://schemas.openxmlformats.org/officeDocument/2006/relationships/image" Target="media/image236.wmf"/><Relationship Id="rId927" Type="http://schemas.openxmlformats.org/officeDocument/2006/relationships/oleObject" Target="embeddings/oleObject498.bin"/><Relationship Id="rId56" Type="http://schemas.openxmlformats.org/officeDocument/2006/relationships/oleObject" Target="embeddings/oleObject24.bin"/><Relationship Id="rId359" Type="http://schemas.openxmlformats.org/officeDocument/2006/relationships/oleObject" Target="embeddings/oleObject185.bin"/><Relationship Id="rId566" Type="http://schemas.openxmlformats.org/officeDocument/2006/relationships/oleObject" Target="embeddings/oleObject298.bin"/><Relationship Id="rId773" Type="http://schemas.openxmlformats.org/officeDocument/2006/relationships/image" Target="media/image351.wmf"/><Relationship Id="rId121" Type="http://schemas.openxmlformats.org/officeDocument/2006/relationships/oleObject" Target="embeddings/oleObject57.bin"/><Relationship Id="rId219" Type="http://schemas.openxmlformats.org/officeDocument/2006/relationships/image" Target="media/image103.wmf"/><Relationship Id="rId426" Type="http://schemas.openxmlformats.org/officeDocument/2006/relationships/oleObject" Target="embeddings/oleObject220.bin"/><Relationship Id="rId633" Type="http://schemas.openxmlformats.org/officeDocument/2006/relationships/image" Target="media/image292.wmf"/><Relationship Id="rId980" Type="http://schemas.openxmlformats.org/officeDocument/2006/relationships/oleObject" Target="embeddings/oleObject525.bin"/><Relationship Id="rId840" Type="http://schemas.openxmlformats.org/officeDocument/2006/relationships/image" Target="media/image381.wmf"/><Relationship Id="rId938" Type="http://schemas.openxmlformats.org/officeDocument/2006/relationships/image" Target="media/image428.wmf"/><Relationship Id="rId67" Type="http://schemas.openxmlformats.org/officeDocument/2006/relationships/image" Target="media/image31.wmf"/><Relationship Id="rId272" Type="http://schemas.openxmlformats.org/officeDocument/2006/relationships/oleObject" Target="embeddings/oleObject138.bin"/><Relationship Id="rId577" Type="http://schemas.openxmlformats.org/officeDocument/2006/relationships/oleObject" Target="embeddings/oleObject304.bin"/><Relationship Id="rId700" Type="http://schemas.openxmlformats.org/officeDocument/2006/relationships/oleObject" Target="embeddings/oleObject374.bin"/><Relationship Id="rId132" Type="http://schemas.openxmlformats.org/officeDocument/2006/relationships/oleObject" Target="embeddings/oleObject64.bin"/><Relationship Id="rId784" Type="http://schemas.openxmlformats.org/officeDocument/2006/relationships/image" Target="media/image356.wmf"/><Relationship Id="rId991" Type="http://schemas.openxmlformats.org/officeDocument/2006/relationships/image" Target="media/image454.wmf"/><Relationship Id="rId437" Type="http://schemas.openxmlformats.org/officeDocument/2006/relationships/image" Target="media/image205.wmf"/><Relationship Id="rId644" Type="http://schemas.openxmlformats.org/officeDocument/2006/relationships/image" Target="media/image297.wmf"/><Relationship Id="rId851" Type="http://schemas.openxmlformats.org/officeDocument/2006/relationships/oleObject" Target="embeddings/oleObject459.bin"/><Relationship Id="rId283" Type="http://schemas.openxmlformats.org/officeDocument/2006/relationships/oleObject" Target="embeddings/oleObject144.bin"/><Relationship Id="rId490" Type="http://schemas.openxmlformats.org/officeDocument/2006/relationships/oleObject" Target="embeddings/oleObject252.bin"/><Relationship Id="rId504" Type="http://schemas.openxmlformats.org/officeDocument/2006/relationships/oleObject" Target="embeddings/oleObject259.bin"/><Relationship Id="rId711" Type="http://schemas.openxmlformats.org/officeDocument/2006/relationships/image" Target="media/image324.wmf"/><Relationship Id="rId949" Type="http://schemas.openxmlformats.org/officeDocument/2006/relationships/image" Target="media/image433.wmf"/><Relationship Id="rId78" Type="http://schemas.openxmlformats.org/officeDocument/2006/relationships/oleObject" Target="embeddings/oleObject35.bin"/><Relationship Id="rId143" Type="http://schemas.openxmlformats.org/officeDocument/2006/relationships/oleObject" Target="embeddings/oleObject70.bin"/><Relationship Id="rId350" Type="http://schemas.openxmlformats.org/officeDocument/2006/relationships/image" Target="media/image163.wmf"/><Relationship Id="rId588" Type="http://schemas.openxmlformats.org/officeDocument/2006/relationships/oleObject" Target="embeddings/oleObject310.bin"/><Relationship Id="rId795" Type="http://schemas.openxmlformats.org/officeDocument/2006/relationships/oleObject" Target="embeddings/oleObject427.bin"/><Relationship Id="rId809" Type="http://schemas.openxmlformats.org/officeDocument/2006/relationships/oleObject" Target="embeddings/oleObject435.bin"/><Relationship Id="rId9" Type="http://schemas.openxmlformats.org/officeDocument/2006/relationships/image" Target="media/image2.wmf"/><Relationship Id="rId210" Type="http://schemas.openxmlformats.org/officeDocument/2006/relationships/oleObject" Target="embeddings/oleObject105.bin"/><Relationship Id="rId448" Type="http://schemas.openxmlformats.org/officeDocument/2006/relationships/oleObject" Target="embeddings/oleObject231.bin"/><Relationship Id="rId655" Type="http://schemas.openxmlformats.org/officeDocument/2006/relationships/oleObject" Target="embeddings/oleObject346.bin"/><Relationship Id="rId862" Type="http://schemas.openxmlformats.org/officeDocument/2006/relationships/image" Target="media/image391.wmf"/><Relationship Id="rId294" Type="http://schemas.openxmlformats.org/officeDocument/2006/relationships/image" Target="media/image137.wmf"/><Relationship Id="rId308" Type="http://schemas.openxmlformats.org/officeDocument/2006/relationships/oleObject" Target="embeddings/oleObject158.bin"/><Relationship Id="rId515" Type="http://schemas.openxmlformats.org/officeDocument/2006/relationships/oleObject" Target="embeddings/oleObject267.bin"/><Relationship Id="rId722" Type="http://schemas.openxmlformats.org/officeDocument/2006/relationships/oleObject" Target="embeddings/oleObject386.bin"/><Relationship Id="rId89" Type="http://schemas.openxmlformats.org/officeDocument/2006/relationships/image" Target="media/image42.wmf"/><Relationship Id="rId154" Type="http://schemas.openxmlformats.org/officeDocument/2006/relationships/image" Target="media/image72.wmf"/><Relationship Id="rId361" Type="http://schemas.openxmlformats.org/officeDocument/2006/relationships/oleObject" Target="embeddings/oleObject186.bin"/><Relationship Id="rId599" Type="http://schemas.openxmlformats.org/officeDocument/2006/relationships/image" Target="media/image277.wmf"/><Relationship Id="rId1005" Type="http://schemas.openxmlformats.org/officeDocument/2006/relationships/oleObject" Target="embeddings/oleObject538.bin"/><Relationship Id="rId459" Type="http://schemas.openxmlformats.org/officeDocument/2006/relationships/image" Target="media/image216.wmf"/><Relationship Id="rId666" Type="http://schemas.openxmlformats.org/officeDocument/2006/relationships/oleObject" Target="embeddings/oleObject354.bin"/><Relationship Id="rId873" Type="http://schemas.openxmlformats.org/officeDocument/2006/relationships/oleObject" Target="embeddings/oleObject471.bin"/><Relationship Id="rId16" Type="http://schemas.openxmlformats.org/officeDocument/2006/relationships/oleObject" Target="embeddings/oleObject4.bin"/><Relationship Id="rId221" Type="http://schemas.openxmlformats.org/officeDocument/2006/relationships/image" Target="media/image104.wmf"/><Relationship Id="rId319" Type="http://schemas.openxmlformats.org/officeDocument/2006/relationships/image" Target="media/image148.wmf"/><Relationship Id="rId526" Type="http://schemas.openxmlformats.org/officeDocument/2006/relationships/image" Target="media/image245.wmf"/><Relationship Id="rId733" Type="http://schemas.openxmlformats.org/officeDocument/2006/relationships/oleObject" Target="embeddings/oleObject392.bin"/><Relationship Id="rId940" Type="http://schemas.openxmlformats.org/officeDocument/2006/relationships/image" Target="media/image429.wmf"/><Relationship Id="rId1016" Type="http://schemas.openxmlformats.org/officeDocument/2006/relationships/image" Target="media/image466.wmf"/><Relationship Id="rId165" Type="http://schemas.openxmlformats.org/officeDocument/2006/relationships/oleObject" Target="embeddings/oleObject81.bin"/><Relationship Id="rId372" Type="http://schemas.openxmlformats.org/officeDocument/2006/relationships/oleObject" Target="embeddings/oleObject193.bin"/><Relationship Id="rId677" Type="http://schemas.openxmlformats.org/officeDocument/2006/relationships/image" Target="media/image310.wmf"/><Relationship Id="rId800" Type="http://schemas.openxmlformats.org/officeDocument/2006/relationships/image" Target="media/image364.wmf"/><Relationship Id="rId232" Type="http://schemas.openxmlformats.org/officeDocument/2006/relationships/oleObject" Target="embeddings/oleObject116.bin"/><Relationship Id="rId884" Type="http://schemas.openxmlformats.org/officeDocument/2006/relationships/image" Target="media/image401.wmf"/><Relationship Id="rId27" Type="http://schemas.openxmlformats.org/officeDocument/2006/relationships/image" Target="media/image11.wmf"/><Relationship Id="rId537" Type="http://schemas.openxmlformats.org/officeDocument/2006/relationships/image" Target="media/image249.wmf"/><Relationship Id="rId744" Type="http://schemas.openxmlformats.org/officeDocument/2006/relationships/oleObject" Target="embeddings/oleObject399.bin"/><Relationship Id="rId951" Type="http://schemas.openxmlformats.org/officeDocument/2006/relationships/image" Target="media/image434.wmf"/><Relationship Id="rId80" Type="http://schemas.openxmlformats.org/officeDocument/2006/relationships/oleObject" Target="embeddings/oleObject36.bin"/><Relationship Id="rId176" Type="http://schemas.openxmlformats.org/officeDocument/2006/relationships/image" Target="media/image83.wmf"/><Relationship Id="rId383" Type="http://schemas.openxmlformats.org/officeDocument/2006/relationships/image" Target="media/image178.wmf"/><Relationship Id="rId590" Type="http://schemas.openxmlformats.org/officeDocument/2006/relationships/oleObject" Target="embeddings/oleObject311.bin"/><Relationship Id="rId604" Type="http://schemas.openxmlformats.org/officeDocument/2006/relationships/oleObject" Target="embeddings/oleObject318.bin"/><Relationship Id="rId811" Type="http://schemas.openxmlformats.org/officeDocument/2006/relationships/oleObject" Target="embeddings/oleObject436.bin"/><Relationship Id="rId1027" Type="http://schemas.openxmlformats.org/officeDocument/2006/relationships/oleObject" Target="embeddings/oleObject549.bin"/><Relationship Id="rId243" Type="http://schemas.openxmlformats.org/officeDocument/2006/relationships/oleObject" Target="embeddings/oleObject123.bin"/><Relationship Id="rId450" Type="http://schemas.openxmlformats.org/officeDocument/2006/relationships/oleObject" Target="embeddings/oleObject232.bin"/><Relationship Id="rId688" Type="http://schemas.openxmlformats.org/officeDocument/2006/relationships/oleObject" Target="embeddings/oleObject366.bin"/><Relationship Id="rId895" Type="http://schemas.openxmlformats.org/officeDocument/2006/relationships/oleObject" Target="embeddings/oleObject482.bin"/><Relationship Id="rId909" Type="http://schemas.openxmlformats.org/officeDocument/2006/relationships/oleObject" Target="embeddings/oleObject489.bin"/><Relationship Id="rId38" Type="http://schemas.openxmlformats.org/officeDocument/2006/relationships/oleObject" Target="embeddings/oleObject15.bin"/><Relationship Id="rId103" Type="http://schemas.openxmlformats.org/officeDocument/2006/relationships/image" Target="media/image49.wmf"/><Relationship Id="rId310" Type="http://schemas.openxmlformats.org/officeDocument/2006/relationships/oleObject" Target="embeddings/oleObject159.bin"/><Relationship Id="rId548" Type="http://schemas.openxmlformats.org/officeDocument/2006/relationships/oleObject" Target="embeddings/oleObject288.bin"/><Relationship Id="rId755" Type="http://schemas.openxmlformats.org/officeDocument/2006/relationships/oleObject" Target="embeddings/oleObject405.bin"/><Relationship Id="rId962" Type="http://schemas.openxmlformats.org/officeDocument/2006/relationships/oleObject" Target="embeddings/oleObject516.bin"/><Relationship Id="rId91" Type="http://schemas.openxmlformats.org/officeDocument/2006/relationships/image" Target="media/image43.wmf"/><Relationship Id="rId187" Type="http://schemas.openxmlformats.org/officeDocument/2006/relationships/image" Target="media/image87.wmf"/><Relationship Id="rId394" Type="http://schemas.openxmlformats.org/officeDocument/2006/relationships/oleObject" Target="embeddings/oleObject204.bin"/><Relationship Id="rId408" Type="http://schemas.openxmlformats.org/officeDocument/2006/relationships/oleObject" Target="embeddings/oleObject211.bin"/><Relationship Id="rId615" Type="http://schemas.openxmlformats.org/officeDocument/2006/relationships/image" Target="media/image283.wmf"/><Relationship Id="rId822" Type="http://schemas.openxmlformats.org/officeDocument/2006/relationships/oleObject" Target="embeddings/oleObject442.bin"/><Relationship Id="rId254" Type="http://schemas.openxmlformats.org/officeDocument/2006/relationships/image" Target="media/image119.wmf"/><Relationship Id="rId699" Type="http://schemas.openxmlformats.org/officeDocument/2006/relationships/oleObject" Target="embeddings/oleObject373.bin"/><Relationship Id="rId49" Type="http://schemas.openxmlformats.org/officeDocument/2006/relationships/image" Target="media/image22.wmf"/><Relationship Id="rId114" Type="http://schemas.openxmlformats.org/officeDocument/2006/relationships/image" Target="media/image54.wmf"/><Relationship Id="rId461" Type="http://schemas.openxmlformats.org/officeDocument/2006/relationships/image" Target="media/image217.wmf"/><Relationship Id="rId559" Type="http://schemas.openxmlformats.org/officeDocument/2006/relationships/image" Target="media/image258.wmf"/><Relationship Id="rId766" Type="http://schemas.openxmlformats.org/officeDocument/2006/relationships/oleObject" Target="embeddings/oleObject411.bin"/><Relationship Id="rId198" Type="http://schemas.openxmlformats.org/officeDocument/2006/relationships/oleObject" Target="embeddings/oleObject99.bin"/><Relationship Id="rId321" Type="http://schemas.openxmlformats.org/officeDocument/2006/relationships/image" Target="media/image149.wmf"/><Relationship Id="rId419" Type="http://schemas.openxmlformats.org/officeDocument/2006/relationships/image" Target="media/image196.wmf"/><Relationship Id="rId626" Type="http://schemas.openxmlformats.org/officeDocument/2006/relationships/oleObject" Target="embeddings/oleObject331.bin"/><Relationship Id="rId973" Type="http://schemas.openxmlformats.org/officeDocument/2006/relationships/image" Target="media/image445.wmf"/><Relationship Id="rId833" Type="http://schemas.openxmlformats.org/officeDocument/2006/relationships/image" Target="media/image378.wmf"/><Relationship Id="rId265" Type="http://schemas.openxmlformats.org/officeDocument/2006/relationships/image" Target="media/image124.wmf"/><Relationship Id="rId472" Type="http://schemas.openxmlformats.org/officeDocument/2006/relationships/oleObject" Target="embeddings/oleObject243.bin"/><Relationship Id="rId900" Type="http://schemas.openxmlformats.org/officeDocument/2006/relationships/image" Target="media/image409.wmf"/><Relationship Id="rId125" Type="http://schemas.openxmlformats.org/officeDocument/2006/relationships/oleObject" Target="embeddings/oleObject60.bin"/><Relationship Id="rId332" Type="http://schemas.openxmlformats.org/officeDocument/2006/relationships/image" Target="media/image154.wmf"/><Relationship Id="rId777" Type="http://schemas.openxmlformats.org/officeDocument/2006/relationships/image" Target="media/image353.wmf"/><Relationship Id="rId984" Type="http://schemas.openxmlformats.org/officeDocument/2006/relationships/oleObject" Target="embeddings/oleObject527.bin"/><Relationship Id="rId637" Type="http://schemas.openxmlformats.org/officeDocument/2006/relationships/image" Target="media/image294.wmf"/><Relationship Id="rId844" Type="http://schemas.openxmlformats.org/officeDocument/2006/relationships/oleObject" Target="embeddings/oleObject455.bin"/><Relationship Id="rId276" Type="http://schemas.openxmlformats.org/officeDocument/2006/relationships/oleObject" Target="embeddings/oleObject140.bin"/><Relationship Id="rId483" Type="http://schemas.openxmlformats.org/officeDocument/2006/relationships/image" Target="media/image228.wmf"/><Relationship Id="rId690" Type="http://schemas.openxmlformats.org/officeDocument/2006/relationships/oleObject" Target="embeddings/oleObject367.bin"/><Relationship Id="rId704" Type="http://schemas.openxmlformats.org/officeDocument/2006/relationships/image" Target="media/image321.wmf"/><Relationship Id="rId911" Type="http://schemas.openxmlformats.org/officeDocument/2006/relationships/oleObject" Target="embeddings/oleObject490.bin"/><Relationship Id="rId40" Type="http://schemas.openxmlformats.org/officeDocument/2006/relationships/oleObject" Target="embeddings/oleObject16.bin"/><Relationship Id="rId136" Type="http://schemas.openxmlformats.org/officeDocument/2006/relationships/image" Target="media/image63.wmf"/><Relationship Id="rId343" Type="http://schemas.openxmlformats.org/officeDocument/2006/relationships/oleObject" Target="embeddings/oleObject177.bin"/><Relationship Id="rId550" Type="http://schemas.openxmlformats.org/officeDocument/2006/relationships/oleObject" Target="embeddings/oleObject290.bin"/><Relationship Id="rId788" Type="http://schemas.openxmlformats.org/officeDocument/2006/relationships/image" Target="media/image358.wmf"/><Relationship Id="rId995" Type="http://schemas.openxmlformats.org/officeDocument/2006/relationships/image" Target="media/image456.wmf"/><Relationship Id="rId203" Type="http://schemas.openxmlformats.org/officeDocument/2006/relationships/image" Target="media/image95.wmf"/><Relationship Id="rId648" Type="http://schemas.openxmlformats.org/officeDocument/2006/relationships/image" Target="media/image299.wmf"/><Relationship Id="rId855" Type="http://schemas.openxmlformats.org/officeDocument/2006/relationships/oleObject" Target="embeddings/oleObject461.bin"/><Relationship Id="rId287" Type="http://schemas.openxmlformats.org/officeDocument/2006/relationships/oleObject" Target="embeddings/oleObject146.bin"/><Relationship Id="rId410" Type="http://schemas.openxmlformats.org/officeDocument/2006/relationships/oleObject" Target="embeddings/oleObject212.bin"/><Relationship Id="rId494" Type="http://schemas.openxmlformats.org/officeDocument/2006/relationships/oleObject" Target="embeddings/oleObject254.bin"/><Relationship Id="rId508" Type="http://schemas.openxmlformats.org/officeDocument/2006/relationships/oleObject" Target="embeddings/oleObject262.bin"/><Relationship Id="rId715" Type="http://schemas.openxmlformats.org/officeDocument/2006/relationships/image" Target="media/image326.wmf"/><Relationship Id="rId922" Type="http://schemas.openxmlformats.org/officeDocument/2006/relationships/image" Target="media/image420.wmf"/><Relationship Id="rId147" Type="http://schemas.openxmlformats.org/officeDocument/2006/relationships/oleObject" Target="embeddings/oleObject72.bin"/><Relationship Id="rId354" Type="http://schemas.openxmlformats.org/officeDocument/2006/relationships/image" Target="media/image165.wmf"/><Relationship Id="rId799" Type="http://schemas.openxmlformats.org/officeDocument/2006/relationships/oleObject" Target="embeddings/oleObject429.bin"/><Relationship Id="rId51" Type="http://schemas.openxmlformats.org/officeDocument/2006/relationships/image" Target="media/image23.wmf"/><Relationship Id="rId561" Type="http://schemas.openxmlformats.org/officeDocument/2006/relationships/image" Target="media/image259.wmf"/><Relationship Id="rId659" Type="http://schemas.openxmlformats.org/officeDocument/2006/relationships/oleObject" Target="embeddings/oleObject350.bin"/><Relationship Id="rId866" Type="http://schemas.openxmlformats.org/officeDocument/2006/relationships/image" Target="media/image393.wmf"/><Relationship Id="rId214" Type="http://schemas.openxmlformats.org/officeDocument/2006/relationships/oleObject" Target="embeddings/oleObject107.bin"/><Relationship Id="rId298" Type="http://schemas.openxmlformats.org/officeDocument/2006/relationships/image" Target="media/image139.wmf"/><Relationship Id="rId421" Type="http://schemas.openxmlformats.org/officeDocument/2006/relationships/image" Target="media/image197.wmf"/><Relationship Id="rId519" Type="http://schemas.openxmlformats.org/officeDocument/2006/relationships/oleObject" Target="embeddings/oleObject269.bin"/><Relationship Id="rId158" Type="http://schemas.openxmlformats.org/officeDocument/2006/relationships/image" Target="media/image74.wmf"/><Relationship Id="rId726" Type="http://schemas.openxmlformats.org/officeDocument/2006/relationships/oleObject" Target="embeddings/oleObject388.bin"/><Relationship Id="rId933" Type="http://schemas.openxmlformats.org/officeDocument/2006/relationships/oleObject" Target="embeddings/oleObject501.bin"/><Relationship Id="rId1009" Type="http://schemas.openxmlformats.org/officeDocument/2006/relationships/oleObject" Target="embeddings/oleObject540.bin"/><Relationship Id="rId62" Type="http://schemas.openxmlformats.org/officeDocument/2006/relationships/oleObject" Target="embeddings/oleObject27.bin"/><Relationship Id="rId365" Type="http://schemas.openxmlformats.org/officeDocument/2006/relationships/image" Target="media/image170.wmf"/><Relationship Id="rId572" Type="http://schemas.openxmlformats.org/officeDocument/2006/relationships/image" Target="media/image264.wmf"/><Relationship Id="rId225" Type="http://schemas.openxmlformats.org/officeDocument/2006/relationships/image" Target="media/image106.wmf"/><Relationship Id="rId432" Type="http://schemas.openxmlformats.org/officeDocument/2006/relationships/oleObject" Target="embeddings/oleObject223.bin"/><Relationship Id="rId877" Type="http://schemas.openxmlformats.org/officeDocument/2006/relationships/oleObject" Target="embeddings/oleObject473.bin"/><Relationship Id="rId737" Type="http://schemas.openxmlformats.org/officeDocument/2006/relationships/oleObject" Target="embeddings/oleObject395.bin"/><Relationship Id="rId944" Type="http://schemas.openxmlformats.org/officeDocument/2006/relationships/image" Target="media/image431.wmf"/><Relationship Id="rId73" Type="http://schemas.openxmlformats.org/officeDocument/2006/relationships/image" Target="media/image34.wmf"/><Relationship Id="rId169" Type="http://schemas.openxmlformats.org/officeDocument/2006/relationships/oleObject" Target="embeddings/oleObject83.bin"/><Relationship Id="rId376" Type="http://schemas.openxmlformats.org/officeDocument/2006/relationships/oleObject" Target="embeddings/oleObject195.bin"/><Relationship Id="rId583" Type="http://schemas.openxmlformats.org/officeDocument/2006/relationships/image" Target="media/image269.wmf"/><Relationship Id="rId790" Type="http://schemas.openxmlformats.org/officeDocument/2006/relationships/image" Target="media/image359.wmf"/><Relationship Id="rId804" Type="http://schemas.openxmlformats.org/officeDocument/2006/relationships/oleObject" Target="embeddings/oleObject432.bin"/><Relationship Id="rId4" Type="http://schemas.openxmlformats.org/officeDocument/2006/relationships/settings" Target="settings.xml"/><Relationship Id="rId236" Type="http://schemas.openxmlformats.org/officeDocument/2006/relationships/image" Target="media/image110.wmf"/><Relationship Id="rId443" Type="http://schemas.openxmlformats.org/officeDocument/2006/relationships/image" Target="media/image208.wmf"/><Relationship Id="rId650" Type="http://schemas.openxmlformats.org/officeDocument/2006/relationships/image" Target="media/image300.wmf"/><Relationship Id="rId888" Type="http://schemas.openxmlformats.org/officeDocument/2006/relationships/image" Target="media/image403.wmf"/><Relationship Id="rId303" Type="http://schemas.openxmlformats.org/officeDocument/2006/relationships/oleObject" Target="embeddings/oleObject155.bin"/><Relationship Id="rId748" Type="http://schemas.openxmlformats.org/officeDocument/2006/relationships/oleObject" Target="embeddings/oleObject401.bin"/><Relationship Id="rId955" Type="http://schemas.openxmlformats.org/officeDocument/2006/relationships/image" Target="media/image436.wmf"/><Relationship Id="rId84" Type="http://schemas.openxmlformats.org/officeDocument/2006/relationships/oleObject" Target="embeddings/oleObject38.bin"/><Relationship Id="rId387" Type="http://schemas.openxmlformats.org/officeDocument/2006/relationships/image" Target="media/image180.wmf"/><Relationship Id="rId510" Type="http://schemas.openxmlformats.org/officeDocument/2006/relationships/oleObject" Target="embeddings/oleObject264.bin"/><Relationship Id="rId594" Type="http://schemas.openxmlformats.org/officeDocument/2006/relationships/oleObject" Target="embeddings/oleObject313.bin"/><Relationship Id="rId608" Type="http://schemas.openxmlformats.org/officeDocument/2006/relationships/oleObject" Target="embeddings/oleObject320.bin"/><Relationship Id="rId815" Type="http://schemas.openxmlformats.org/officeDocument/2006/relationships/oleObject" Target="embeddings/oleObject438.bin"/><Relationship Id="rId247" Type="http://schemas.openxmlformats.org/officeDocument/2006/relationships/oleObject" Target="embeddings/oleObject125.bin"/><Relationship Id="rId899" Type="http://schemas.openxmlformats.org/officeDocument/2006/relationships/oleObject" Target="embeddings/oleObject484.bin"/><Relationship Id="rId1000" Type="http://schemas.openxmlformats.org/officeDocument/2006/relationships/image" Target="media/image458.wmf"/><Relationship Id="rId107" Type="http://schemas.openxmlformats.org/officeDocument/2006/relationships/oleObject" Target="embeddings/oleObject50.bin"/><Relationship Id="rId454" Type="http://schemas.openxmlformats.org/officeDocument/2006/relationships/oleObject" Target="embeddings/oleObject234.bin"/><Relationship Id="rId661" Type="http://schemas.openxmlformats.org/officeDocument/2006/relationships/image" Target="media/image303.wmf"/><Relationship Id="rId759" Type="http://schemas.openxmlformats.org/officeDocument/2006/relationships/oleObject" Target="embeddings/oleObject407.bin"/><Relationship Id="rId966" Type="http://schemas.openxmlformats.org/officeDocument/2006/relationships/oleObject" Target="embeddings/oleObject518.bin"/><Relationship Id="rId11" Type="http://schemas.openxmlformats.org/officeDocument/2006/relationships/image" Target="media/image3.wmf"/><Relationship Id="rId314" Type="http://schemas.openxmlformats.org/officeDocument/2006/relationships/oleObject" Target="embeddings/oleObject162.bin"/><Relationship Id="rId398" Type="http://schemas.openxmlformats.org/officeDocument/2006/relationships/oleObject" Target="embeddings/oleObject206.bin"/><Relationship Id="rId521" Type="http://schemas.openxmlformats.org/officeDocument/2006/relationships/oleObject" Target="embeddings/oleObject271.bin"/><Relationship Id="rId619" Type="http://schemas.openxmlformats.org/officeDocument/2006/relationships/image" Target="media/image285.wmf"/><Relationship Id="rId95" Type="http://schemas.openxmlformats.org/officeDocument/2006/relationships/image" Target="media/image45.wmf"/><Relationship Id="rId160" Type="http://schemas.openxmlformats.org/officeDocument/2006/relationships/image" Target="media/image75.wmf"/><Relationship Id="rId826" Type="http://schemas.openxmlformats.org/officeDocument/2006/relationships/oleObject" Target="embeddings/oleObject444.bin"/><Relationship Id="rId1011" Type="http://schemas.openxmlformats.org/officeDocument/2006/relationships/oleObject" Target="embeddings/oleObject541.bin"/><Relationship Id="rId258" Type="http://schemas.openxmlformats.org/officeDocument/2006/relationships/image" Target="media/image121.wmf"/><Relationship Id="rId465" Type="http://schemas.openxmlformats.org/officeDocument/2006/relationships/image" Target="media/image219.wmf"/><Relationship Id="rId672" Type="http://schemas.openxmlformats.org/officeDocument/2006/relationships/oleObject" Target="embeddings/oleObject358.bin"/><Relationship Id="rId22" Type="http://schemas.openxmlformats.org/officeDocument/2006/relationships/oleObject" Target="embeddings/oleObject7.bin"/><Relationship Id="rId118" Type="http://schemas.openxmlformats.org/officeDocument/2006/relationships/image" Target="media/image56.wmf"/><Relationship Id="rId325" Type="http://schemas.openxmlformats.org/officeDocument/2006/relationships/oleObject" Target="embeddings/oleObject168.bin"/><Relationship Id="rId532" Type="http://schemas.openxmlformats.org/officeDocument/2006/relationships/image" Target="media/image247.wmf"/><Relationship Id="rId977" Type="http://schemas.openxmlformats.org/officeDocument/2006/relationships/image" Target="media/image447.wmf"/><Relationship Id="rId171" Type="http://schemas.openxmlformats.org/officeDocument/2006/relationships/oleObject" Target="embeddings/oleObject84.bin"/><Relationship Id="rId837" Type="http://schemas.openxmlformats.org/officeDocument/2006/relationships/oleObject" Target="embeddings/oleObject451.bin"/><Relationship Id="rId1022" Type="http://schemas.openxmlformats.org/officeDocument/2006/relationships/image" Target="media/image469.wmf"/><Relationship Id="rId269" Type="http://schemas.openxmlformats.org/officeDocument/2006/relationships/image" Target="media/image126.wmf"/><Relationship Id="rId476" Type="http://schemas.openxmlformats.org/officeDocument/2006/relationships/oleObject" Target="embeddings/oleObject245.bin"/><Relationship Id="rId683" Type="http://schemas.openxmlformats.org/officeDocument/2006/relationships/image" Target="media/image313.wmf"/><Relationship Id="rId890" Type="http://schemas.openxmlformats.org/officeDocument/2006/relationships/image" Target="media/image404.wmf"/><Relationship Id="rId904" Type="http://schemas.openxmlformats.org/officeDocument/2006/relationships/image" Target="media/image411.wmf"/><Relationship Id="rId33" Type="http://schemas.openxmlformats.org/officeDocument/2006/relationships/image" Target="media/image14.wmf"/><Relationship Id="rId129" Type="http://schemas.openxmlformats.org/officeDocument/2006/relationships/image" Target="media/image60.wmf"/><Relationship Id="rId336" Type="http://schemas.openxmlformats.org/officeDocument/2006/relationships/image" Target="media/image156.wmf"/><Relationship Id="rId543" Type="http://schemas.openxmlformats.org/officeDocument/2006/relationships/oleObject" Target="embeddings/oleObject285.bin"/><Relationship Id="rId988" Type="http://schemas.openxmlformats.org/officeDocument/2006/relationships/oleObject" Target="embeddings/oleObject529.bin"/><Relationship Id="rId182" Type="http://schemas.openxmlformats.org/officeDocument/2006/relationships/oleObject" Target="embeddings/oleObject90.bin"/><Relationship Id="rId403" Type="http://schemas.openxmlformats.org/officeDocument/2006/relationships/image" Target="media/image188.wmf"/><Relationship Id="rId750" Type="http://schemas.openxmlformats.org/officeDocument/2006/relationships/image" Target="media/image341.wmf"/><Relationship Id="rId848" Type="http://schemas.openxmlformats.org/officeDocument/2006/relationships/image" Target="media/image384.wmf"/><Relationship Id="rId487" Type="http://schemas.openxmlformats.org/officeDocument/2006/relationships/image" Target="media/image230.wmf"/><Relationship Id="rId610" Type="http://schemas.openxmlformats.org/officeDocument/2006/relationships/oleObject" Target="embeddings/oleObject321.bin"/><Relationship Id="rId694" Type="http://schemas.openxmlformats.org/officeDocument/2006/relationships/oleObject" Target="embeddings/oleObject370.bin"/><Relationship Id="rId708" Type="http://schemas.openxmlformats.org/officeDocument/2006/relationships/image" Target="media/image323.wmf"/><Relationship Id="rId915" Type="http://schemas.openxmlformats.org/officeDocument/2006/relationships/oleObject" Target="embeddings/oleObject492.bin"/><Relationship Id="rId347" Type="http://schemas.openxmlformats.org/officeDocument/2006/relationships/oleObject" Target="embeddings/oleObject179.bin"/><Relationship Id="rId999" Type="http://schemas.openxmlformats.org/officeDocument/2006/relationships/oleObject" Target="embeddings/oleObject535.bin"/><Relationship Id="rId44" Type="http://schemas.openxmlformats.org/officeDocument/2006/relationships/oleObject" Target="embeddings/oleObject18.bin"/><Relationship Id="rId554" Type="http://schemas.openxmlformats.org/officeDocument/2006/relationships/oleObject" Target="embeddings/oleObject292.bin"/><Relationship Id="rId761" Type="http://schemas.openxmlformats.org/officeDocument/2006/relationships/oleObject" Target="embeddings/oleObject408.bin"/><Relationship Id="rId859" Type="http://schemas.openxmlformats.org/officeDocument/2006/relationships/oleObject" Target="embeddings/oleObject463.bin"/><Relationship Id="rId193" Type="http://schemas.openxmlformats.org/officeDocument/2006/relationships/image" Target="media/image90.wmf"/><Relationship Id="rId207" Type="http://schemas.openxmlformats.org/officeDocument/2006/relationships/image" Target="media/image97.wmf"/><Relationship Id="rId414" Type="http://schemas.openxmlformats.org/officeDocument/2006/relationships/oleObject" Target="embeddings/oleObject214.bin"/><Relationship Id="rId498" Type="http://schemas.openxmlformats.org/officeDocument/2006/relationships/oleObject" Target="embeddings/oleObject256.bin"/><Relationship Id="rId621" Type="http://schemas.openxmlformats.org/officeDocument/2006/relationships/image" Target="media/image286.wmf"/><Relationship Id="rId260" Type="http://schemas.openxmlformats.org/officeDocument/2006/relationships/oleObject" Target="embeddings/oleObject132.bin"/><Relationship Id="rId719" Type="http://schemas.openxmlformats.org/officeDocument/2006/relationships/image" Target="media/image328.wmf"/><Relationship Id="rId926" Type="http://schemas.openxmlformats.org/officeDocument/2006/relationships/image" Target="media/image422.wmf"/><Relationship Id="rId55" Type="http://schemas.openxmlformats.org/officeDocument/2006/relationships/image" Target="media/image25.wmf"/><Relationship Id="rId120" Type="http://schemas.openxmlformats.org/officeDocument/2006/relationships/image" Target="media/image57.wmf"/><Relationship Id="rId358" Type="http://schemas.openxmlformats.org/officeDocument/2006/relationships/image" Target="media/image167.wmf"/><Relationship Id="rId565" Type="http://schemas.openxmlformats.org/officeDocument/2006/relationships/image" Target="media/image261.wmf"/><Relationship Id="rId772" Type="http://schemas.openxmlformats.org/officeDocument/2006/relationships/oleObject" Target="embeddings/oleObject415.bin"/><Relationship Id="rId218" Type="http://schemas.openxmlformats.org/officeDocument/2006/relationships/oleObject" Target="embeddings/oleObject109.bin"/><Relationship Id="rId425" Type="http://schemas.openxmlformats.org/officeDocument/2006/relationships/image" Target="media/image199.wmf"/><Relationship Id="rId632" Type="http://schemas.openxmlformats.org/officeDocument/2006/relationships/oleObject" Target="embeddings/oleObject334.bin"/><Relationship Id="rId271" Type="http://schemas.openxmlformats.org/officeDocument/2006/relationships/image" Target="media/image127.wmf"/><Relationship Id="rId937" Type="http://schemas.openxmlformats.org/officeDocument/2006/relationships/oleObject" Target="embeddings/oleObject503.bin"/><Relationship Id="rId66" Type="http://schemas.openxmlformats.org/officeDocument/2006/relationships/oleObject" Target="embeddings/oleObject29.bin"/><Relationship Id="rId131" Type="http://schemas.openxmlformats.org/officeDocument/2006/relationships/image" Target="media/image61.wmf"/><Relationship Id="rId369" Type="http://schemas.openxmlformats.org/officeDocument/2006/relationships/image" Target="media/image172.wmf"/><Relationship Id="rId576" Type="http://schemas.openxmlformats.org/officeDocument/2006/relationships/image" Target="media/image266.wmf"/><Relationship Id="rId783" Type="http://schemas.openxmlformats.org/officeDocument/2006/relationships/oleObject" Target="embeddings/oleObject421.bin"/><Relationship Id="rId990" Type="http://schemas.openxmlformats.org/officeDocument/2006/relationships/oleObject" Target="embeddings/oleObject530.bin"/><Relationship Id="rId229" Type="http://schemas.openxmlformats.org/officeDocument/2006/relationships/image" Target="media/image108.wmf"/><Relationship Id="rId436" Type="http://schemas.openxmlformats.org/officeDocument/2006/relationships/oleObject" Target="embeddings/oleObject225.bin"/><Relationship Id="rId643" Type="http://schemas.openxmlformats.org/officeDocument/2006/relationships/oleObject" Target="embeddings/oleObject340.bin"/><Relationship Id="rId850" Type="http://schemas.openxmlformats.org/officeDocument/2006/relationships/image" Target="media/image385.wmf"/><Relationship Id="rId948" Type="http://schemas.openxmlformats.org/officeDocument/2006/relationships/oleObject" Target="embeddings/oleObject509.bin"/><Relationship Id="rId77" Type="http://schemas.openxmlformats.org/officeDocument/2006/relationships/image" Target="media/image36.wmf"/><Relationship Id="rId282" Type="http://schemas.openxmlformats.org/officeDocument/2006/relationships/image" Target="media/image132.wmf"/><Relationship Id="rId503" Type="http://schemas.openxmlformats.org/officeDocument/2006/relationships/image" Target="media/image238.wmf"/><Relationship Id="rId587" Type="http://schemas.openxmlformats.org/officeDocument/2006/relationships/image" Target="media/image271.wmf"/><Relationship Id="rId710" Type="http://schemas.openxmlformats.org/officeDocument/2006/relationships/oleObject" Target="embeddings/oleObject380.bin"/><Relationship Id="rId808" Type="http://schemas.openxmlformats.org/officeDocument/2006/relationships/oleObject" Target="embeddings/oleObject434.bin"/><Relationship Id="rId8" Type="http://schemas.openxmlformats.org/officeDocument/2006/relationships/image" Target="media/image1.png"/><Relationship Id="rId142" Type="http://schemas.openxmlformats.org/officeDocument/2006/relationships/image" Target="media/image66.wmf"/><Relationship Id="rId447" Type="http://schemas.openxmlformats.org/officeDocument/2006/relationships/image" Target="media/image210.wmf"/><Relationship Id="rId794" Type="http://schemas.openxmlformats.org/officeDocument/2006/relationships/image" Target="media/image361.wmf"/><Relationship Id="rId654" Type="http://schemas.openxmlformats.org/officeDocument/2006/relationships/image" Target="media/image302.wmf"/><Relationship Id="rId861" Type="http://schemas.openxmlformats.org/officeDocument/2006/relationships/oleObject" Target="embeddings/oleObject464.bin"/><Relationship Id="rId959" Type="http://schemas.openxmlformats.org/officeDocument/2006/relationships/image" Target="media/image438.wmf"/><Relationship Id="rId293" Type="http://schemas.openxmlformats.org/officeDocument/2006/relationships/oleObject" Target="embeddings/oleObject150.bin"/><Relationship Id="rId307" Type="http://schemas.openxmlformats.org/officeDocument/2006/relationships/image" Target="media/image143.wmf"/><Relationship Id="rId514" Type="http://schemas.openxmlformats.org/officeDocument/2006/relationships/image" Target="media/image241.wmf"/><Relationship Id="rId721" Type="http://schemas.openxmlformats.org/officeDocument/2006/relationships/image" Target="media/image329.wmf"/><Relationship Id="rId88" Type="http://schemas.openxmlformats.org/officeDocument/2006/relationships/oleObject" Target="embeddings/oleObject40.bin"/><Relationship Id="rId153" Type="http://schemas.openxmlformats.org/officeDocument/2006/relationships/oleObject" Target="embeddings/oleObject75.bin"/><Relationship Id="rId360" Type="http://schemas.openxmlformats.org/officeDocument/2006/relationships/image" Target="media/image168.wmf"/><Relationship Id="rId598" Type="http://schemas.openxmlformats.org/officeDocument/2006/relationships/oleObject" Target="embeddings/oleObject315.bin"/><Relationship Id="rId819" Type="http://schemas.openxmlformats.org/officeDocument/2006/relationships/image" Target="media/image372.wmf"/><Relationship Id="rId1004" Type="http://schemas.openxmlformats.org/officeDocument/2006/relationships/image" Target="media/image460.wmf"/><Relationship Id="rId220" Type="http://schemas.openxmlformats.org/officeDocument/2006/relationships/oleObject" Target="embeddings/oleObject110.bin"/><Relationship Id="rId458" Type="http://schemas.openxmlformats.org/officeDocument/2006/relationships/oleObject" Target="embeddings/oleObject236.bin"/><Relationship Id="rId665" Type="http://schemas.openxmlformats.org/officeDocument/2006/relationships/image" Target="media/image305.wmf"/><Relationship Id="rId872" Type="http://schemas.openxmlformats.org/officeDocument/2006/relationships/image" Target="media/image395.wmf"/><Relationship Id="rId15" Type="http://schemas.openxmlformats.org/officeDocument/2006/relationships/image" Target="media/image5.wmf"/><Relationship Id="rId318" Type="http://schemas.openxmlformats.org/officeDocument/2006/relationships/oleObject" Target="embeddings/oleObject164.bin"/><Relationship Id="rId525" Type="http://schemas.openxmlformats.org/officeDocument/2006/relationships/oleObject" Target="embeddings/oleObject274.bin"/><Relationship Id="rId732" Type="http://schemas.openxmlformats.org/officeDocument/2006/relationships/image" Target="media/image334.wmf"/><Relationship Id="rId99" Type="http://schemas.openxmlformats.org/officeDocument/2006/relationships/image" Target="media/image47.wmf"/><Relationship Id="rId164" Type="http://schemas.openxmlformats.org/officeDocument/2006/relationships/image" Target="media/image77.wmf"/><Relationship Id="rId371" Type="http://schemas.openxmlformats.org/officeDocument/2006/relationships/oleObject" Target="embeddings/oleObject192.bin"/><Relationship Id="rId1015" Type="http://schemas.openxmlformats.org/officeDocument/2006/relationships/oleObject" Target="embeddings/oleObject543.bin"/><Relationship Id="rId469" Type="http://schemas.openxmlformats.org/officeDocument/2006/relationships/image" Target="media/image221.wmf"/><Relationship Id="rId676" Type="http://schemas.openxmlformats.org/officeDocument/2006/relationships/oleObject" Target="embeddings/oleObject360.bin"/><Relationship Id="rId883" Type="http://schemas.openxmlformats.org/officeDocument/2006/relationships/oleObject" Target="embeddings/oleObject476.bin"/><Relationship Id="rId26" Type="http://schemas.openxmlformats.org/officeDocument/2006/relationships/oleObject" Target="embeddings/oleObject9.bin"/><Relationship Id="rId231" Type="http://schemas.openxmlformats.org/officeDocument/2006/relationships/image" Target="media/image109.wmf"/><Relationship Id="rId329" Type="http://schemas.openxmlformats.org/officeDocument/2006/relationships/oleObject" Target="embeddings/oleObject170.bin"/><Relationship Id="rId536" Type="http://schemas.openxmlformats.org/officeDocument/2006/relationships/oleObject" Target="embeddings/oleObject281.bin"/><Relationship Id="rId175" Type="http://schemas.openxmlformats.org/officeDocument/2006/relationships/oleObject" Target="embeddings/oleObject86.bin"/><Relationship Id="rId743" Type="http://schemas.openxmlformats.org/officeDocument/2006/relationships/image" Target="media/image338.wmf"/><Relationship Id="rId950" Type="http://schemas.openxmlformats.org/officeDocument/2006/relationships/oleObject" Target="embeddings/oleObject510.bin"/><Relationship Id="rId1026" Type="http://schemas.openxmlformats.org/officeDocument/2006/relationships/image" Target="media/image471.wmf"/><Relationship Id="rId382" Type="http://schemas.openxmlformats.org/officeDocument/2006/relationships/oleObject" Target="embeddings/oleObject198.bin"/><Relationship Id="rId603" Type="http://schemas.openxmlformats.org/officeDocument/2006/relationships/image" Target="media/image279.wmf"/><Relationship Id="rId687" Type="http://schemas.openxmlformats.org/officeDocument/2006/relationships/image" Target="media/image315.wmf"/><Relationship Id="rId810" Type="http://schemas.openxmlformats.org/officeDocument/2006/relationships/image" Target="media/image368.wmf"/><Relationship Id="rId908" Type="http://schemas.openxmlformats.org/officeDocument/2006/relationships/image" Target="media/image413.wmf"/><Relationship Id="rId242" Type="http://schemas.openxmlformats.org/officeDocument/2006/relationships/image" Target="media/image113.wmf"/><Relationship Id="rId894" Type="http://schemas.openxmlformats.org/officeDocument/2006/relationships/image" Target="media/image406.wmf"/><Relationship Id="rId37" Type="http://schemas.openxmlformats.org/officeDocument/2006/relationships/image" Target="media/image16.wmf"/><Relationship Id="rId102" Type="http://schemas.openxmlformats.org/officeDocument/2006/relationships/oleObject" Target="embeddings/oleObject47.bin"/><Relationship Id="rId547" Type="http://schemas.openxmlformats.org/officeDocument/2006/relationships/image" Target="media/image253.wmf"/><Relationship Id="rId754" Type="http://schemas.openxmlformats.org/officeDocument/2006/relationships/image" Target="media/image343.wmf"/><Relationship Id="rId961" Type="http://schemas.openxmlformats.org/officeDocument/2006/relationships/image" Target="media/image439.wmf"/><Relationship Id="rId90" Type="http://schemas.openxmlformats.org/officeDocument/2006/relationships/oleObject" Target="embeddings/oleObject41.bin"/><Relationship Id="rId186" Type="http://schemas.openxmlformats.org/officeDocument/2006/relationships/oleObject" Target="embeddings/oleObject93.bin"/><Relationship Id="rId393" Type="http://schemas.openxmlformats.org/officeDocument/2006/relationships/image" Target="media/image183.wmf"/><Relationship Id="rId407" Type="http://schemas.openxmlformats.org/officeDocument/2006/relationships/image" Target="media/image190.wmf"/><Relationship Id="rId614" Type="http://schemas.openxmlformats.org/officeDocument/2006/relationships/oleObject" Target="embeddings/oleObject325.bin"/><Relationship Id="rId821" Type="http://schemas.openxmlformats.org/officeDocument/2006/relationships/image" Target="media/image373.wmf"/><Relationship Id="rId253" Type="http://schemas.openxmlformats.org/officeDocument/2006/relationships/oleObject" Target="embeddings/oleObject128.bin"/><Relationship Id="rId460" Type="http://schemas.openxmlformats.org/officeDocument/2006/relationships/oleObject" Target="embeddings/oleObject237.bin"/><Relationship Id="rId698" Type="http://schemas.openxmlformats.org/officeDocument/2006/relationships/image" Target="media/image319.wmf"/><Relationship Id="rId919" Type="http://schemas.openxmlformats.org/officeDocument/2006/relationships/oleObject" Target="embeddings/oleObject494.bin"/><Relationship Id="rId48" Type="http://schemas.openxmlformats.org/officeDocument/2006/relationships/oleObject" Target="embeddings/oleObject20.bin"/><Relationship Id="rId113" Type="http://schemas.openxmlformats.org/officeDocument/2006/relationships/oleObject" Target="embeddings/oleObject53.bin"/><Relationship Id="rId320" Type="http://schemas.openxmlformats.org/officeDocument/2006/relationships/oleObject" Target="embeddings/oleObject165.bin"/><Relationship Id="rId558" Type="http://schemas.openxmlformats.org/officeDocument/2006/relationships/oleObject" Target="embeddings/oleObject294.bin"/><Relationship Id="rId765" Type="http://schemas.openxmlformats.org/officeDocument/2006/relationships/image" Target="media/image348.wmf"/><Relationship Id="rId972" Type="http://schemas.openxmlformats.org/officeDocument/2006/relationships/oleObject" Target="embeddings/oleObject521.bin"/><Relationship Id="rId197" Type="http://schemas.openxmlformats.org/officeDocument/2006/relationships/image" Target="media/image92.wmf"/><Relationship Id="rId418" Type="http://schemas.openxmlformats.org/officeDocument/2006/relationships/oleObject" Target="embeddings/oleObject216.bin"/><Relationship Id="rId625" Type="http://schemas.openxmlformats.org/officeDocument/2006/relationships/image" Target="media/image288.wmf"/><Relationship Id="rId832" Type="http://schemas.openxmlformats.org/officeDocument/2006/relationships/oleObject" Target="embeddings/oleObject448.bin"/><Relationship Id="rId264" Type="http://schemas.openxmlformats.org/officeDocument/2006/relationships/oleObject" Target="embeddings/oleObject134.bin"/><Relationship Id="rId471" Type="http://schemas.openxmlformats.org/officeDocument/2006/relationships/image" Target="media/image222.wmf"/><Relationship Id="rId59" Type="http://schemas.openxmlformats.org/officeDocument/2006/relationships/image" Target="media/image27.wmf"/><Relationship Id="rId124" Type="http://schemas.openxmlformats.org/officeDocument/2006/relationships/oleObject" Target="embeddings/oleObject59.bin"/><Relationship Id="rId569" Type="http://schemas.openxmlformats.org/officeDocument/2006/relationships/image" Target="media/image263.wmf"/><Relationship Id="rId776" Type="http://schemas.openxmlformats.org/officeDocument/2006/relationships/oleObject" Target="embeddings/oleObject417.bin"/><Relationship Id="rId983" Type="http://schemas.openxmlformats.org/officeDocument/2006/relationships/image" Target="media/image450.wmf"/><Relationship Id="rId331" Type="http://schemas.openxmlformats.org/officeDocument/2006/relationships/oleObject" Target="embeddings/oleObject171.bin"/><Relationship Id="rId429" Type="http://schemas.openxmlformats.org/officeDocument/2006/relationships/image" Target="media/image201.wmf"/><Relationship Id="rId636" Type="http://schemas.openxmlformats.org/officeDocument/2006/relationships/oleObject" Target="embeddings/oleObject336.bin"/><Relationship Id="rId843" Type="http://schemas.openxmlformats.org/officeDocument/2006/relationships/oleObject" Target="embeddings/oleObject454.bin"/><Relationship Id="rId275" Type="http://schemas.openxmlformats.org/officeDocument/2006/relationships/image" Target="media/image129.wmf"/><Relationship Id="rId482" Type="http://schemas.openxmlformats.org/officeDocument/2006/relationships/oleObject" Target="embeddings/oleObject248.bin"/><Relationship Id="rId703" Type="http://schemas.openxmlformats.org/officeDocument/2006/relationships/oleObject" Target="embeddings/oleObject376.bin"/><Relationship Id="rId910" Type="http://schemas.openxmlformats.org/officeDocument/2006/relationships/image" Target="media/image414.wmf"/><Relationship Id="rId135" Type="http://schemas.openxmlformats.org/officeDocument/2006/relationships/oleObject" Target="embeddings/oleObject66.bin"/><Relationship Id="rId342" Type="http://schemas.openxmlformats.org/officeDocument/2006/relationships/image" Target="media/image159.wmf"/><Relationship Id="rId787" Type="http://schemas.openxmlformats.org/officeDocument/2006/relationships/oleObject" Target="embeddings/oleObject423.bin"/><Relationship Id="rId994" Type="http://schemas.openxmlformats.org/officeDocument/2006/relationships/oleObject" Target="embeddings/oleObject532.bin"/><Relationship Id="rId202" Type="http://schemas.openxmlformats.org/officeDocument/2006/relationships/oleObject" Target="embeddings/oleObject101.bin"/><Relationship Id="rId647" Type="http://schemas.openxmlformats.org/officeDocument/2006/relationships/oleObject" Target="embeddings/oleObject342.bin"/><Relationship Id="rId854" Type="http://schemas.openxmlformats.org/officeDocument/2006/relationships/image" Target="media/image387.wmf"/><Relationship Id="rId286" Type="http://schemas.openxmlformats.org/officeDocument/2006/relationships/image" Target="media/image134.wmf"/><Relationship Id="rId493" Type="http://schemas.openxmlformats.org/officeDocument/2006/relationships/image" Target="media/image233.wmf"/><Relationship Id="rId507" Type="http://schemas.openxmlformats.org/officeDocument/2006/relationships/oleObject" Target="embeddings/oleObject261.bin"/><Relationship Id="rId714" Type="http://schemas.openxmlformats.org/officeDocument/2006/relationships/oleObject" Target="embeddings/oleObject382.bin"/><Relationship Id="rId921" Type="http://schemas.openxmlformats.org/officeDocument/2006/relationships/oleObject" Target="embeddings/oleObject495.bin"/><Relationship Id="rId50" Type="http://schemas.openxmlformats.org/officeDocument/2006/relationships/oleObject" Target="embeddings/oleObject21.bin"/><Relationship Id="rId146" Type="http://schemas.openxmlformats.org/officeDocument/2006/relationships/image" Target="media/image68.wmf"/><Relationship Id="rId353" Type="http://schemas.openxmlformats.org/officeDocument/2006/relationships/oleObject" Target="embeddings/oleObject182.bin"/><Relationship Id="rId560" Type="http://schemas.openxmlformats.org/officeDocument/2006/relationships/oleObject" Target="embeddings/oleObject295.bin"/><Relationship Id="rId798" Type="http://schemas.openxmlformats.org/officeDocument/2006/relationships/image" Target="media/image363.wmf"/><Relationship Id="rId213" Type="http://schemas.openxmlformats.org/officeDocument/2006/relationships/image" Target="media/image100.wmf"/><Relationship Id="rId420" Type="http://schemas.openxmlformats.org/officeDocument/2006/relationships/oleObject" Target="embeddings/oleObject217.bin"/><Relationship Id="rId658" Type="http://schemas.openxmlformats.org/officeDocument/2006/relationships/oleObject" Target="embeddings/oleObject349.bin"/><Relationship Id="rId865" Type="http://schemas.openxmlformats.org/officeDocument/2006/relationships/oleObject" Target="embeddings/oleObject466.bin"/><Relationship Id="rId297" Type="http://schemas.openxmlformats.org/officeDocument/2006/relationships/oleObject" Target="embeddings/oleObject152.bin"/><Relationship Id="rId518" Type="http://schemas.openxmlformats.org/officeDocument/2006/relationships/image" Target="media/image243.wmf"/><Relationship Id="rId725" Type="http://schemas.openxmlformats.org/officeDocument/2006/relationships/image" Target="media/image331.wmf"/><Relationship Id="rId932" Type="http://schemas.openxmlformats.org/officeDocument/2006/relationships/image" Target="media/image425.wmf"/><Relationship Id="rId157" Type="http://schemas.openxmlformats.org/officeDocument/2006/relationships/oleObject" Target="embeddings/oleObject77.bin"/><Relationship Id="rId364" Type="http://schemas.openxmlformats.org/officeDocument/2006/relationships/oleObject" Target="embeddings/oleObject188.bin"/><Relationship Id="rId1008" Type="http://schemas.openxmlformats.org/officeDocument/2006/relationships/image" Target="media/image462.wmf"/><Relationship Id="rId61" Type="http://schemas.openxmlformats.org/officeDocument/2006/relationships/image" Target="media/image28.wmf"/><Relationship Id="rId571" Type="http://schemas.openxmlformats.org/officeDocument/2006/relationships/oleObject" Target="embeddings/oleObject301.bin"/><Relationship Id="rId669" Type="http://schemas.openxmlformats.org/officeDocument/2006/relationships/oleObject" Target="embeddings/oleObject356.bin"/><Relationship Id="rId876" Type="http://schemas.openxmlformats.org/officeDocument/2006/relationships/image" Target="media/image397.wmf"/><Relationship Id="rId19" Type="http://schemas.openxmlformats.org/officeDocument/2006/relationships/image" Target="media/image7.wmf"/><Relationship Id="rId224" Type="http://schemas.openxmlformats.org/officeDocument/2006/relationships/oleObject" Target="embeddings/oleObject112.bin"/><Relationship Id="rId431" Type="http://schemas.openxmlformats.org/officeDocument/2006/relationships/image" Target="media/image202.wmf"/><Relationship Id="rId529" Type="http://schemas.openxmlformats.org/officeDocument/2006/relationships/oleObject" Target="embeddings/oleObject276.bin"/><Relationship Id="rId736" Type="http://schemas.openxmlformats.org/officeDocument/2006/relationships/oleObject" Target="embeddings/oleObject394.bin"/><Relationship Id="rId168" Type="http://schemas.openxmlformats.org/officeDocument/2006/relationships/image" Target="media/image79.wmf"/><Relationship Id="rId943" Type="http://schemas.openxmlformats.org/officeDocument/2006/relationships/oleObject" Target="embeddings/oleObject506.bin"/><Relationship Id="rId1019" Type="http://schemas.openxmlformats.org/officeDocument/2006/relationships/oleObject" Target="embeddings/oleObject545.bin"/><Relationship Id="rId72" Type="http://schemas.openxmlformats.org/officeDocument/2006/relationships/oleObject" Target="embeddings/oleObject32.bin"/><Relationship Id="rId375" Type="http://schemas.openxmlformats.org/officeDocument/2006/relationships/image" Target="media/image174.wmf"/><Relationship Id="rId582" Type="http://schemas.openxmlformats.org/officeDocument/2006/relationships/oleObject" Target="embeddings/oleObject307.bin"/><Relationship Id="rId803" Type="http://schemas.openxmlformats.org/officeDocument/2006/relationships/image" Target="media/image365.wmf"/><Relationship Id="rId3" Type="http://schemas.openxmlformats.org/officeDocument/2006/relationships/styles" Target="styles.xml"/><Relationship Id="rId235" Type="http://schemas.openxmlformats.org/officeDocument/2006/relationships/oleObject" Target="embeddings/oleObject119.bin"/><Relationship Id="rId442" Type="http://schemas.openxmlformats.org/officeDocument/2006/relationships/oleObject" Target="embeddings/oleObject228.bin"/><Relationship Id="rId887" Type="http://schemas.openxmlformats.org/officeDocument/2006/relationships/oleObject" Target="embeddings/oleObject478.bin"/><Relationship Id="rId302" Type="http://schemas.openxmlformats.org/officeDocument/2006/relationships/image" Target="media/image141.wmf"/><Relationship Id="rId747" Type="http://schemas.openxmlformats.org/officeDocument/2006/relationships/image" Target="media/image340.wmf"/><Relationship Id="rId954" Type="http://schemas.openxmlformats.org/officeDocument/2006/relationships/oleObject" Target="embeddings/oleObject512.bin"/><Relationship Id="rId83" Type="http://schemas.openxmlformats.org/officeDocument/2006/relationships/image" Target="media/image39.wmf"/><Relationship Id="rId179" Type="http://schemas.openxmlformats.org/officeDocument/2006/relationships/oleObject" Target="embeddings/oleObject88.bin"/><Relationship Id="rId386" Type="http://schemas.openxmlformats.org/officeDocument/2006/relationships/oleObject" Target="embeddings/oleObject200.bin"/><Relationship Id="rId593" Type="http://schemas.openxmlformats.org/officeDocument/2006/relationships/image" Target="media/image274.wmf"/><Relationship Id="rId607" Type="http://schemas.openxmlformats.org/officeDocument/2006/relationships/image" Target="media/image281.wmf"/><Relationship Id="rId814" Type="http://schemas.openxmlformats.org/officeDocument/2006/relationships/image" Target="media/image370.wmf"/><Relationship Id="rId246" Type="http://schemas.openxmlformats.org/officeDocument/2006/relationships/image" Target="media/image115.wmf"/><Relationship Id="rId453" Type="http://schemas.openxmlformats.org/officeDocument/2006/relationships/image" Target="media/image213.wmf"/><Relationship Id="rId660" Type="http://schemas.openxmlformats.org/officeDocument/2006/relationships/oleObject" Target="embeddings/oleObject351.bin"/><Relationship Id="rId898" Type="http://schemas.openxmlformats.org/officeDocument/2006/relationships/image" Target="media/image408.wmf"/><Relationship Id="rId106" Type="http://schemas.openxmlformats.org/officeDocument/2006/relationships/image" Target="media/image50.wmf"/><Relationship Id="rId313" Type="http://schemas.openxmlformats.org/officeDocument/2006/relationships/oleObject" Target="embeddings/oleObject161.bin"/><Relationship Id="rId758" Type="http://schemas.openxmlformats.org/officeDocument/2006/relationships/image" Target="media/image345.wmf"/><Relationship Id="rId965" Type="http://schemas.openxmlformats.org/officeDocument/2006/relationships/image" Target="media/image441.wmf"/><Relationship Id="rId10" Type="http://schemas.openxmlformats.org/officeDocument/2006/relationships/oleObject" Target="embeddings/oleObject1.bin"/><Relationship Id="rId94" Type="http://schemas.openxmlformats.org/officeDocument/2006/relationships/oleObject" Target="embeddings/oleObject43.bin"/><Relationship Id="rId397" Type="http://schemas.openxmlformats.org/officeDocument/2006/relationships/image" Target="media/image185.wmf"/><Relationship Id="rId520" Type="http://schemas.openxmlformats.org/officeDocument/2006/relationships/oleObject" Target="embeddings/oleObject270.bin"/><Relationship Id="rId618" Type="http://schemas.openxmlformats.org/officeDocument/2006/relationships/oleObject" Target="embeddings/oleObject327.bin"/><Relationship Id="rId825" Type="http://schemas.openxmlformats.org/officeDocument/2006/relationships/image" Target="media/image375.wmf"/><Relationship Id="rId257" Type="http://schemas.openxmlformats.org/officeDocument/2006/relationships/oleObject" Target="embeddings/oleObject130.bin"/><Relationship Id="rId464" Type="http://schemas.openxmlformats.org/officeDocument/2006/relationships/oleObject" Target="embeddings/oleObject239.bin"/><Relationship Id="rId1010" Type="http://schemas.openxmlformats.org/officeDocument/2006/relationships/image" Target="media/image463.wmf"/><Relationship Id="rId117" Type="http://schemas.openxmlformats.org/officeDocument/2006/relationships/oleObject" Target="embeddings/oleObject55.bin"/><Relationship Id="rId671" Type="http://schemas.openxmlformats.org/officeDocument/2006/relationships/image" Target="media/image307.wmf"/><Relationship Id="rId769" Type="http://schemas.openxmlformats.org/officeDocument/2006/relationships/oleObject" Target="embeddings/oleObject413.bin"/><Relationship Id="rId976" Type="http://schemas.openxmlformats.org/officeDocument/2006/relationships/oleObject" Target="embeddings/oleObject523.bin"/><Relationship Id="rId324" Type="http://schemas.openxmlformats.org/officeDocument/2006/relationships/oleObject" Target="embeddings/oleObject167.bin"/><Relationship Id="rId531" Type="http://schemas.openxmlformats.org/officeDocument/2006/relationships/oleObject" Target="embeddings/oleObject278.bin"/><Relationship Id="rId629" Type="http://schemas.openxmlformats.org/officeDocument/2006/relationships/image" Target="media/image29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B2AED7A-B192-4DFE-8B62-51D99C237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6414</TotalTime>
  <Pages>29</Pages>
  <Words>4740</Words>
  <Characters>27022</Characters>
  <Application>Microsoft Office Word</Application>
  <DocSecurity>0</DocSecurity>
  <Lines>225</Lines>
  <Paragraphs>63</Paragraphs>
  <ScaleCrop>false</ScaleCrop>
  <Company/>
  <LinksUpToDate>false</LinksUpToDate>
  <CharactersWithSpaces>31699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Laong</dc:creator>
  <cp:keywords/>
  <dc:description/>
  <cp:lastModifiedBy>1030824397@qq.com</cp:lastModifiedBy>
  <cp:revision>189</cp:revision>
  <cp:lastPrinted>2024-07-10T06:44:00Z</cp:lastPrinted>
  <dcterms:created xsi:type="dcterms:W3CDTF">2024-07-05T08:09:00Z</dcterms:created>
  <dcterms:modified xsi:type="dcterms:W3CDTF">2024-10-24T16:11:00Z</dcterms:modified>
</cp:coreProperties>
</file>